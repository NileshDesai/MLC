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2D2" w:rsidRPr="00732D36" w:rsidRDefault="00F679BB" w:rsidP="00AC5A4A">
      <w:pPr>
        <w:spacing w:before="4900"/>
        <w:ind w:left="-567" w:right="-567"/>
        <w:jc w:val="right"/>
        <w:outlineLvl w:val="0"/>
        <w:rPr>
          <w:sz w:val="44"/>
          <w:szCs w:val="44"/>
        </w:rPr>
      </w:pPr>
      <w:r>
        <w:rPr>
          <w:noProof/>
          <w:sz w:val="44"/>
          <w:szCs w:val="44"/>
          <w:lang w:eastAsia="en-GB"/>
        </w:rPr>
        <w:drawing>
          <wp:anchor distT="0" distB="0" distL="114300" distR="114300" simplePos="0" relativeHeight="251657728" behindDoc="1" locked="0" layoutInCell="1" allowOverlap="1">
            <wp:simplePos x="0" y="0"/>
            <wp:positionH relativeFrom="margin">
              <wp:posOffset>-913765</wp:posOffset>
            </wp:positionH>
            <wp:positionV relativeFrom="margin">
              <wp:posOffset>2971800</wp:posOffset>
            </wp:positionV>
            <wp:extent cx="4041140" cy="560705"/>
            <wp:effectExtent l="0" t="0" r="0" b="0"/>
            <wp:wrapNone/>
            <wp:docPr id="14" name="WordPictureWatermark3"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 descr="B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1140" cy="560705"/>
                    </a:xfrm>
                    <a:prstGeom prst="rect">
                      <a:avLst/>
                    </a:prstGeom>
                    <a:noFill/>
                    <a:ln>
                      <a:noFill/>
                    </a:ln>
                  </pic:spPr>
                </pic:pic>
              </a:graphicData>
            </a:graphic>
          </wp:anchor>
        </w:drawing>
      </w:r>
      <w:r w:rsidR="00771569">
        <w:fldChar w:fldCharType="begin"/>
      </w:r>
      <w:r w:rsidR="00771569">
        <w:instrText xml:space="preserve"> TITLE   \* MERGEFORMAT </w:instrText>
      </w:r>
      <w:r w:rsidR="00771569">
        <w:fldChar w:fldCharType="separate"/>
      </w:r>
      <w:bookmarkStart w:id="0" w:name="_Toc239145887"/>
      <w:bookmarkStart w:id="1" w:name="_Toc239145471"/>
      <w:r w:rsidR="00AC3E62" w:rsidRPr="005577E8">
        <w:rPr>
          <w:sz w:val="44"/>
          <w:szCs w:val="44"/>
        </w:rPr>
        <w:t>IDMF CSV File Formats Mapping Guide</w:t>
      </w:r>
      <w:bookmarkEnd w:id="0"/>
      <w:bookmarkEnd w:id="1"/>
      <w:r w:rsidR="00771569">
        <w:rPr>
          <w:sz w:val="44"/>
          <w:szCs w:val="44"/>
        </w:rPr>
        <w:fldChar w:fldCharType="end"/>
      </w:r>
      <w:r w:rsidR="00E35C3A">
        <w:rPr>
          <w:sz w:val="44"/>
          <w:szCs w:val="44"/>
        </w:rPr>
        <w:t xml:space="preserve"> (ILB)</w:t>
      </w:r>
    </w:p>
    <w:p w:rsidR="001232D2" w:rsidRDefault="00C2735D" w:rsidP="00D5701F">
      <w:pPr>
        <w:ind w:left="-567" w:right="-567"/>
        <w:jc w:val="right"/>
        <w:outlineLvl w:val="0"/>
        <w:rPr>
          <w:sz w:val="24"/>
          <w:szCs w:val="24"/>
        </w:rPr>
      </w:pPr>
      <w:bookmarkStart w:id="2" w:name="_Toc239145472"/>
      <w:bookmarkStart w:id="3" w:name="_Toc239145888"/>
      <w:r>
        <w:rPr>
          <w:sz w:val="24"/>
          <w:szCs w:val="24"/>
        </w:rPr>
        <w:t>IDMF</w:t>
      </w:r>
      <w:r w:rsidR="005310B5" w:rsidRPr="005F71A9">
        <w:rPr>
          <w:sz w:val="24"/>
          <w:szCs w:val="24"/>
        </w:rPr>
        <w:t xml:space="preserve"> Module for Legal</w:t>
      </w:r>
      <w:bookmarkEnd w:id="2"/>
      <w:bookmarkEnd w:id="3"/>
      <w:r w:rsidR="00D83889" w:rsidRPr="005F71A9">
        <w:rPr>
          <w:sz w:val="24"/>
          <w:szCs w:val="24"/>
        </w:rPr>
        <w:t xml:space="preserve"> </w:t>
      </w:r>
    </w:p>
    <w:p w:rsidR="00E35C3A" w:rsidRPr="005F71A9" w:rsidRDefault="00E35C3A" w:rsidP="00E35C3A">
      <w:pPr>
        <w:ind w:left="-567" w:right="-567"/>
        <w:jc w:val="right"/>
        <w:outlineLvl w:val="0"/>
        <w:rPr>
          <w:sz w:val="24"/>
          <w:szCs w:val="24"/>
        </w:rPr>
      </w:pPr>
      <w:proofErr w:type="spellStart"/>
      <w:r>
        <w:rPr>
          <w:sz w:val="24"/>
          <w:szCs w:val="24"/>
        </w:rPr>
        <w:t>I</w:t>
      </w:r>
      <w:r w:rsidR="009D3E98">
        <w:rPr>
          <w:sz w:val="24"/>
          <w:szCs w:val="24"/>
        </w:rPr>
        <w:t>RISLawBusiness</w:t>
      </w:r>
      <w:proofErr w:type="spellEnd"/>
      <w:r w:rsidR="009D3E98">
        <w:rPr>
          <w:sz w:val="24"/>
          <w:szCs w:val="24"/>
        </w:rPr>
        <w:t xml:space="preserve"> </w:t>
      </w:r>
      <w:r>
        <w:rPr>
          <w:sz w:val="24"/>
          <w:szCs w:val="24"/>
        </w:rPr>
        <w:t xml:space="preserve">Version: </w:t>
      </w:r>
      <w:ins w:id="4" w:author="Nilesh Desai" w:date="2017-01-13T14:43:00Z">
        <w:r w:rsidR="00877CD2">
          <w:rPr>
            <w:sz w:val="24"/>
            <w:szCs w:val="24"/>
          </w:rPr>
          <w:t>2.5.2</w:t>
        </w:r>
      </w:ins>
      <w:del w:id="5" w:author="Nilesh Desai" w:date="2017-01-13T14:43:00Z">
        <w:r w:rsidDel="00877CD2">
          <w:rPr>
            <w:sz w:val="24"/>
            <w:szCs w:val="24"/>
          </w:rPr>
          <w:delText>1.</w:delText>
        </w:r>
        <w:r w:rsidR="009D2D27" w:rsidDel="00877CD2">
          <w:rPr>
            <w:sz w:val="24"/>
            <w:szCs w:val="24"/>
          </w:rPr>
          <w:delText>17</w:delText>
        </w:r>
        <w:r w:rsidDel="00877CD2">
          <w:rPr>
            <w:sz w:val="24"/>
            <w:szCs w:val="24"/>
          </w:rPr>
          <w:delText>.</w:delText>
        </w:r>
        <w:r w:rsidR="009D2D27" w:rsidDel="00877CD2">
          <w:rPr>
            <w:sz w:val="24"/>
            <w:szCs w:val="24"/>
          </w:rPr>
          <w:delText>6</w:delText>
        </w:r>
      </w:del>
    </w:p>
    <w:p w:rsidR="00E35C3A" w:rsidRPr="005F71A9" w:rsidRDefault="00E35C3A" w:rsidP="00D5701F">
      <w:pPr>
        <w:ind w:left="-567" w:right="-567"/>
        <w:jc w:val="right"/>
        <w:outlineLvl w:val="0"/>
        <w:rPr>
          <w:sz w:val="24"/>
          <w:szCs w:val="24"/>
        </w:rPr>
      </w:pPr>
    </w:p>
    <w:p w:rsidR="00C41DB7" w:rsidRPr="005F6EED" w:rsidRDefault="00C41DB7" w:rsidP="000158C1">
      <w:pPr>
        <w:ind w:left="-567" w:right="-567"/>
        <w:jc w:val="center"/>
        <w:rPr>
          <w:b/>
          <w:bCs/>
        </w:rPr>
      </w:pPr>
    </w:p>
    <w:p w:rsidR="00E06CCE" w:rsidRPr="005F6EED" w:rsidRDefault="00E06CCE" w:rsidP="00D5701F">
      <w:pPr>
        <w:ind w:left="-567" w:right="-567"/>
        <w:jc w:val="right"/>
        <w:outlineLvl w:val="0"/>
        <w:rPr>
          <w:b/>
          <w:bCs/>
        </w:rPr>
      </w:pPr>
      <w:bookmarkStart w:id="6" w:name="_Toc239145473"/>
      <w:bookmarkStart w:id="7" w:name="_Toc239145889"/>
      <w:r w:rsidRPr="005F6EED">
        <w:rPr>
          <w:b/>
          <w:bCs/>
        </w:rPr>
        <w:t xml:space="preserve">Version </w:t>
      </w:r>
      <w:fldSimple w:instr=" DOCPROPERTY  Version  \* MERGEFORMAT ">
        <w:ins w:id="8" w:author="Nilesh Desai" w:date="2017-01-13T14:43:00Z">
          <w:r w:rsidR="00877CD2" w:rsidRPr="00877CD2">
            <w:rPr>
              <w:b/>
              <w:bCs/>
              <w:rPrChange w:id="9" w:author="Nilesh Desai" w:date="2017-01-13T14:43:00Z">
                <w:rPr/>
              </w:rPrChange>
            </w:rPr>
            <w:t>.13</w:t>
          </w:r>
        </w:ins>
        <w:del w:id="10" w:author="Nilesh Desai" w:date="2017-01-13T14:43:00Z">
          <w:r w:rsidR="006C0FE9" w:rsidRPr="00A56AF0" w:rsidDel="00877CD2">
            <w:rPr>
              <w:b/>
              <w:bCs/>
            </w:rPr>
            <w:delText>.8</w:delText>
          </w:r>
        </w:del>
      </w:fldSimple>
      <w:r w:rsidR="00BD3950" w:rsidRPr="005F6EED">
        <w:rPr>
          <w:b/>
          <w:bCs/>
        </w:rPr>
        <w:t xml:space="preserve"> </w:t>
      </w:r>
      <w:r w:rsidR="00771569">
        <w:fldChar w:fldCharType="begin"/>
      </w:r>
      <w:r w:rsidR="00771569">
        <w:instrText xml:space="preserve"> DOCPROPERTY  Status  \* MERGEFORMAT </w:instrText>
      </w:r>
      <w:r w:rsidR="00771569">
        <w:fldChar w:fldCharType="separate"/>
      </w:r>
      <w:r w:rsidR="00976C38">
        <w:rPr>
          <w:b/>
          <w:bCs/>
        </w:rPr>
        <w:t>Draft</w:t>
      </w:r>
      <w:bookmarkEnd w:id="6"/>
      <w:bookmarkEnd w:id="7"/>
      <w:r w:rsidR="00771569">
        <w:rPr>
          <w:b/>
          <w:bCs/>
        </w:rPr>
        <w:fldChar w:fldCharType="end"/>
      </w:r>
    </w:p>
    <w:p w:rsidR="00E06CCE" w:rsidRPr="00AC5A4A" w:rsidRDefault="00E06CCE" w:rsidP="00D5701F">
      <w:pPr>
        <w:spacing w:before="720"/>
        <w:ind w:left="-567" w:right="-567"/>
        <w:jc w:val="right"/>
        <w:outlineLvl w:val="0"/>
        <w:rPr>
          <w:i/>
          <w:iCs/>
        </w:rPr>
      </w:pPr>
      <w:bookmarkStart w:id="11" w:name="_Toc239145474"/>
      <w:bookmarkStart w:id="12" w:name="_Toc239145890"/>
      <w:r w:rsidRPr="00AC5A4A">
        <w:rPr>
          <w:i/>
          <w:iCs/>
        </w:rPr>
        <w:t>Prepared by</w:t>
      </w:r>
      <w:bookmarkEnd w:id="11"/>
      <w:bookmarkEnd w:id="12"/>
    </w:p>
    <w:p w:rsidR="00E06CCE" w:rsidRPr="005F6EED" w:rsidRDefault="00771569" w:rsidP="00D5701F">
      <w:pPr>
        <w:ind w:left="-567" w:right="-567"/>
        <w:jc w:val="right"/>
        <w:outlineLvl w:val="0"/>
        <w:rPr>
          <w:b/>
          <w:bCs/>
        </w:rPr>
      </w:pPr>
      <w:r>
        <w:fldChar w:fldCharType="begin"/>
      </w:r>
      <w:r>
        <w:instrText xml:space="preserve"> DOCPROPERTY  Author  \* MERGEFORMAT </w:instrText>
      </w:r>
      <w:r>
        <w:fldChar w:fldCharType="separate"/>
      </w:r>
      <w:bookmarkStart w:id="13" w:name="_Toc239145891"/>
      <w:bookmarkStart w:id="14" w:name="_Toc239145475"/>
      <w:r w:rsidR="0037750A">
        <w:rPr>
          <w:b/>
          <w:bCs/>
        </w:rPr>
        <w:t>Nilesh Desai</w:t>
      </w:r>
      <w:bookmarkEnd w:id="13"/>
      <w:bookmarkEnd w:id="14"/>
      <w:r>
        <w:rPr>
          <w:b/>
          <w:bCs/>
        </w:rPr>
        <w:fldChar w:fldCharType="end"/>
      </w:r>
    </w:p>
    <w:p w:rsidR="00E06CCE" w:rsidRPr="005F6EED" w:rsidRDefault="00771569" w:rsidP="00D5701F">
      <w:pPr>
        <w:ind w:left="-567" w:right="-567"/>
        <w:jc w:val="right"/>
        <w:outlineLvl w:val="0"/>
        <w:rPr>
          <w:b/>
          <w:bCs/>
        </w:rPr>
      </w:pPr>
      <w:r>
        <w:fldChar w:fldCharType="begin"/>
      </w:r>
      <w:r>
        <w:instrText xml:space="preserve"> DOCPROPERTY  AuthorPosition  \* MERGEFORMAT </w:instrText>
      </w:r>
      <w:r>
        <w:fldChar w:fldCharType="separate"/>
      </w:r>
      <w:bookmarkStart w:id="15" w:name="_Toc239145892"/>
      <w:bookmarkStart w:id="16" w:name="_Toc239145476"/>
      <w:r w:rsidR="00C2735D">
        <w:rPr>
          <w:b/>
          <w:bCs/>
        </w:rPr>
        <w:t xml:space="preserve"> </w:t>
      </w:r>
      <w:bookmarkEnd w:id="15"/>
      <w:bookmarkEnd w:id="16"/>
      <w:r>
        <w:rPr>
          <w:b/>
          <w:bCs/>
        </w:rPr>
        <w:fldChar w:fldCharType="end"/>
      </w:r>
    </w:p>
    <w:p w:rsidR="00E06CCE" w:rsidRPr="00E06CCE" w:rsidRDefault="00A82830" w:rsidP="00A82830">
      <w:pPr>
        <w:tabs>
          <w:tab w:val="center" w:pos="4680"/>
          <w:tab w:val="right" w:pos="9927"/>
        </w:tabs>
        <w:ind w:left="-567" w:right="-567"/>
      </w:pPr>
      <w:r>
        <w:tab/>
      </w:r>
      <w:r>
        <w:tab/>
      </w:r>
      <w:r w:rsidR="00771569">
        <w:fldChar w:fldCharType="begin"/>
      </w:r>
      <w:r w:rsidR="00771569">
        <w:instrText xml:space="preserve"> DOCPROPERTY  AuthorEmail  \* MERGEFORMAT </w:instrText>
      </w:r>
      <w:r w:rsidR="00771569">
        <w:fldChar w:fldCharType="separate"/>
      </w:r>
      <w:ins w:id="17" w:author="Nilesh Desai" w:date="2017-01-13T14:43:00Z">
        <w:r w:rsidR="00B3443A">
          <w:t>nilesh.desai@oneadvanced.com</w:t>
        </w:r>
      </w:ins>
      <w:del w:id="18" w:author="Nilesh Desai" w:date="2017-01-13T14:43:00Z">
        <w:r w:rsidR="00A84764" w:rsidDel="00B3443A">
          <w:delText>nilesh.desai@iris.co.uk</w:delText>
        </w:r>
      </w:del>
      <w:r w:rsidR="00771569">
        <w:fldChar w:fldCharType="end"/>
      </w:r>
    </w:p>
    <w:p w:rsidR="00E06CCE" w:rsidRPr="00E06CCE" w:rsidRDefault="00E06CCE" w:rsidP="00504A10">
      <w:pPr>
        <w:spacing w:before="720"/>
        <w:ind w:left="-567" w:right="-567"/>
        <w:jc w:val="right"/>
        <w:rPr>
          <w:i/>
          <w:iCs/>
        </w:rPr>
      </w:pPr>
      <w:r w:rsidRPr="00E06CCE">
        <w:rPr>
          <w:i/>
          <w:iCs/>
        </w:rPr>
        <w:t>Contributors</w:t>
      </w:r>
    </w:p>
    <w:p w:rsidR="00D33EAB" w:rsidRPr="00AC5A4A" w:rsidRDefault="005B0899" w:rsidP="00504A10">
      <w:pPr>
        <w:ind w:left="-567" w:right="-567"/>
        <w:jc w:val="right"/>
        <w:rPr>
          <w:b/>
          <w:bCs/>
        </w:rPr>
      </w:pPr>
      <w:r w:rsidRPr="00AC5A4A">
        <w:rPr>
          <w:b/>
          <w:bCs/>
        </w:rPr>
        <w:t>[</w:t>
      </w:r>
      <w:r w:rsidR="00DB7913">
        <w:rPr>
          <w:b/>
          <w:bCs/>
        </w:rPr>
        <w:t>Contributors</w:t>
      </w:r>
      <w:r w:rsidRPr="00AC5A4A">
        <w:rPr>
          <w:b/>
          <w:bCs/>
        </w:rPr>
        <w:t>]</w:t>
      </w:r>
    </w:p>
    <w:p w:rsidR="006A4AE4" w:rsidRDefault="006A4AE4" w:rsidP="00C57C30">
      <w:pPr>
        <w:sectPr w:rsidR="006A4AE4" w:rsidSect="009051AF">
          <w:headerReference w:type="default" r:id="rId9"/>
          <w:footerReference w:type="default" r:id="rId10"/>
          <w:headerReference w:type="first" r:id="rId11"/>
          <w:footerReference w:type="first" r:id="rId12"/>
          <w:pgSz w:w="12240" w:h="15840" w:code="9"/>
          <w:pgMar w:top="1440" w:right="1440" w:bottom="1440" w:left="1440" w:header="709" w:footer="567" w:gutter="0"/>
          <w:cols w:space="708"/>
          <w:titlePg/>
          <w:docGrid w:linePitch="360"/>
        </w:sectPr>
      </w:pPr>
    </w:p>
    <w:p w:rsidR="00F91F56" w:rsidRPr="00AC5A4A" w:rsidRDefault="002A42B9" w:rsidP="00D5701F">
      <w:pPr>
        <w:spacing w:after="120"/>
        <w:ind w:left="0"/>
        <w:outlineLvl w:val="0"/>
        <w:rPr>
          <w:b/>
          <w:bCs/>
          <w:color w:val="333333"/>
          <w:sz w:val="28"/>
          <w:szCs w:val="28"/>
        </w:rPr>
      </w:pPr>
      <w:bookmarkStart w:id="19" w:name="_Toc239145477"/>
      <w:bookmarkStart w:id="20" w:name="_Toc239145893"/>
      <w:r w:rsidRPr="00AC5A4A">
        <w:rPr>
          <w:b/>
          <w:bCs/>
          <w:color w:val="333333"/>
          <w:sz w:val="28"/>
          <w:szCs w:val="28"/>
        </w:rPr>
        <w:lastRenderedPageBreak/>
        <w:t>Revision and S</w:t>
      </w:r>
      <w:r w:rsidR="00F91F56" w:rsidRPr="00AC5A4A">
        <w:rPr>
          <w:b/>
          <w:bCs/>
          <w:color w:val="333333"/>
          <w:sz w:val="28"/>
          <w:szCs w:val="28"/>
        </w:rPr>
        <w:t>ign</w:t>
      </w:r>
      <w:r w:rsidRPr="00AC5A4A">
        <w:rPr>
          <w:b/>
          <w:bCs/>
          <w:color w:val="333333"/>
          <w:sz w:val="28"/>
          <w:szCs w:val="28"/>
        </w:rPr>
        <w:t>off S</w:t>
      </w:r>
      <w:r w:rsidR="00F91F56" w:rsidRPr="00AC5A4A">
        <w:rPr>
          <w:b/>
          <w:bCs/>
          <w:color w:val="333333"/>
          <w:sz w:val="28"/>
          <w:szCs w:val="28"/>
        </w:rPr>
        <w:t>heet</w:t>
      </w:r>
      <w:bookmarkEnd w:id="19"/>
      <w:bookmarkEnd w:id="20"/>
    </w:p>
    <w:p w:rsidR="00F91F56" w:rsidRPr="00AC5A4A" w:rsidRDefault="00F91F56" w:rsidP="00D5701F">
      <w:pPr>
        <w:spacing w:before="360" w:after="120"/>
        <w:ind w:left="0"/>
        <w:outlineLvl w:val="0"/>
        <w:rPr>
          <w:b/>
          <w:color w:val="333333"/>
          <w:sz w:val="26"/>
          <w:szCs w:val="26"/>
        </w:rPr>
      </w:pPr>
      <w:bookmarkStart w:id="21" w:name="_Toc239145478"/>
      <w:bookmarkStart w:id="22" w:name="_Toc239145894"/>
      <w:r w:rsidRPr="00AC5A4A">
        <w:rPr>
          <w:b/>
          <w:color w:val="333333"/>
          <w:sz w:val="26"/>
          <w:szCs w:val="26"/>
        </w:rPr>
        <w:t xml:space="preserve">Change </w:t>
      </w:r>
      <w:r w:rsidR="002A42B9" w:rsidRPr="00AC5A4A">
        <w:rPr>
          <w:b/>
          <w:color w:val="333333"/>
          <w:sz w:val="26"/>
          <w:szCs w:val="26"/>
        </w:rPr>
        <w:t>R</w:t>
      </w:r>
      <w:r w:rsidRPr="00AC5A4A">
        <w:rPr>
          <w:b/>
          <w:color w:val="333333"/>
          <w:sz w:val="26"/>
          <w:szCs w:val="26"/>
        </w:rPr>
        <w:t>ecord</w:t>
      </w:r>
      <w:bookmarkEnd w:id="21"/>
      <w:bookmarkEnd w:id="22"/>
    </w:p>
    <w:tbl>
      <w:tblPr>
        <w:tblW w:w="9264" w:type="dxa"/>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378"/>
        <w:gridCol w:w="1505"/>
        <w:gridCol w:w="1251"/>
        <w:gridCol w:w="5130"/>
      </w:tblGrid>
      <w:tr w:rsidR="00573AF6" w:rsidTr="00446B8A">
        <w:tc>
          <w:tcPr>
            <w:tcW w:w="1378" w:type="dxa"/>
            <w:tcBorders>
              <w:top w:val="single" w:sz="12" w:space="0" w:color="999999"/>
              <w:bottom w:val="single" w:sz="12" w:space="0" w:color="999999"/>
            </w:tcBorders>
            <w:shd w:val="clear" w:color="auto" w:fill="E6E6E6"/>
          </w:tcPr>
          <w:p w:rsidR="00573AF6" w:rsidRPr="008267BC" w:rsidRDefault="00573AF6" w:rsidP="00504A10">
            <w:pPr>
              <w:pStyle w:val="TableNormal1"/>
              <w:rPr>
                <w:b/>
                <w:bCs/>
              </w:rPr>
            </w:pPr>
            <w:r w:rsidRPr="008267BC">
              <w:rPr>
                <w:b/>
                <w:bCs/>
              </w:rPr>
              <w:t>Date</w:t>
            </w:r>
          </w:p>
        </w:tc>
        <w:tc>
          <w:tcPr>
            <w:tcW w:w="1505" w:type="dxa"/>
            <w:tcBorders>
              <w:top w:val="single" w:sz="12" w:space="0" w:color="999999"/>
              <w:bottom w:val="single" w:sz="12" w:space="0" w:color="999999"/>
            </w:tcBorders>
            <w:shd w:val="clear" w:color="auto" w:fill="E6E6E6"/>
          </w:tcPr>
          <w:p w:rsidR="00573AF6" w:rsidRPr="008267BC" w:rsidRDefault="00573AF6" w:rsidP="00504A10">
            <w:pPr>
              <w:pStyle w:val="TableNormal1"/>
              <w:rPr>
                <w:b/>
                <w:bCs/>
              </w:rPr>
            </w:pPr>
            <w:r w:rsidRPr="008267BC">
              <w:rPr>
                <w:b/>
                <w:bCs/>
              </w:rPr>
              <w:t>Author</w:t>
            </w:r>
          </w:p>
        </w:tc>
        <w:tc>
          <w:tcPr>
            <w:tcW w:w="1251" w:type="dxa"/>
            <w:tcBorders>
              <w:top w:val="single" w:sz="12" w:space="0" w:color="999999"/>
              <w:bottom w:val="single" w:sz="12" w:space="0" w:color="999999"/>
            </w:tcBorders>
            <w:shd w:val="clear" w:color="auto" w:fill="E6E6E6"/>
          </w:tcPr>
          <w:p w:rsidR="00573AF6" w:rsidRPr="008267BC" w:rsidRDefault="00573AF6" w:rsidP="00504A10">
            <w:pPr>
              <w:pStyle w:val="TableNormal1"/>
              <w:rPr>
                <w:b/>
                <w:bCs/>
              </w:rPr>
            </w:pPr>
            <w:r w:rsidRPr="008267BC">
              <w:rPr>
                <w:b/>
                <w:bCs/>
              </w:rPr>
              <w:t>Version</w:t>
            </w:r>
          </w:p>
        </w:tc>
        <w:tc>
          <w:tcPr>
            <w:tcW w:w="5130" w:type="dxa"/>
            <w:tcBorders>
              <w:top w:val="single" w:sz="12" w:space="0" w:color="999999"/>
              <w:bottom w:val="single" w:sz="12" w:space="0" w:color="999999"/>
            </w:tcBorders>
            <w:shd w:val="clear" w:color="auto" w:fill="E6E6E6"/>
          </w:tcPr>
          <w:p w:rsidR="00573AF6" w:rsidRPr="008267BC" w:rsidRDefault="00573AF6" w:rsidP="00504A10">
            <w:pPr>
              <w:pStyle w:val="TableNormal1"/>
              <w:rPr>
                <w:b/>
                <w:bCs/>
              </w:rPr>
            </w:pPr>
            <w:r w:rsidRPr="008267BC">
              <w:rPr>
                <w:b/>
                <w:bCs/>
              </w:rPr>
              <w:t>Change reference</w:t>
            </w:r>
          </w:p>
        </w:tc>
      </w:tr>
      <w:tr w:rsidR="009851CB" w:rsidRPr="008D74C3" w:rsidTr="00446B8A">
        <w:tc>
          <w:tcPr>
            <w:tcW w:w="1378" w:type="dxa"/>
            <w:tcBorders>
              <w:top w:val="single" w:sz="8" w:space="0" w:color="999999"/>
              <w:bottom w:val="single" w:sz="8" w:space="0" w:color="999999"/>
            </w:tcBorders>
          </w:tcPr>
          <w:p w:rsidR="009851CB" w:rsidRPr="008267BC" w:rsidRDefault="00F46E13" w:rsidP="00F46E13">
            <w:pPr>
              <w:pStyle w:val="TableNormal1"/>
              <w:rPr>
                <w:rFonts w:ascii="Arial" w:hAnsi="Arial" w:cs="Arial"/>
              </w:rPr>
            </w:pPr>
            <w:r>
              <w:rPr>
                <w:rFonts w:ascii="Arial" w:hAnsi="Arial" w:cs="Arial"/>
              </w:rPr>
              <w:t>xx-xxx-</w:t>
            </w:r>
            <w:proofErr w:type="spellStart"/>
            <w:r>
              <w:rPr>
                <w:rFonts w:ascii="Arial" w:hAnsi="Arial" w:cs="Arial"/>
              </w:rPr>
              <w:t>xxxx</w:t>
            </w:r>
            <w:proofErr w:type="spellEnd"/>
          </w:p>
        </w:tc>
        <w:tc>
          <w:tcPr>
            <w:tcW w:w="1505" w:type="dxa"/>
            <w:tcBorders>
              <w:top w:val="single" w:sz="8" w:space="0" w:color="999999"/>
              <w:bottom w:val="single" w:sz="8" w:space="0" w:color="999999"/>
            </w:tcBorders>
          </w:tcPr>
          <w:p w:rsidR="009851CB" w:rsidRPr="008267BC" w:rsidRDefault="00F46E13" w:rsidP="00F46E13">
            <w:pPr>
              <w:pStyle w:val="TableNormal1"/>
              <w:rPr>
                <w:rFonts w:ascii="Arial" w:hAnsi="Arial" w:cs="Arial"/>
              </w:rPr>
            </w:pPr>
            <w:proofErr w:type="spellStart"/>
            <w:r>
              <w:rPr>
                <w:rFonts w:ascii="Arial" w:hAnsi="Arial" w:cs="Arial"/>
              </w:rPr>
              <w:t>xxxxx.xxxx</w:t>
            </w:r>
            <w:r w:rsidR="00F2455B">
              <w:rPr>
                <w:rFonts w:ascii="Arial" w:hAnsi="Arial" w:cs="Arial"/>
              </w:rPr>
              <w:t>xx</w:t>
            </w:r>
            <w:proofErr w:type="spellEnd"/>
          </w:p>
        </w:tc>
        <w:tc>
          <w:tcPr>
            <w:tcW w:w="1251" w:type="dxa"/>
            <w:tcBorders>
              <w:top w:val="single" w:sz="8" w:space="0" w:color="999999"/>
              <w:bottom w:val="single" w:sz="8" w:space="0" w:color="999999"/>
            </w:tcBorders>
          </w:tcPr>
          <w:p w:rsidR="009851CB" w:rsidRPr="008267BC" w:rsidRDefault="0058305F" w:rsidP="00002466">
            <w:pPr>
              <w:pStyle w:val="TableNormal1"/>
              <w:rPr>
                <w:rFonts w:ascii="Arial" w:hAnsi="Arial" w:cs="Arial"/>
              </w:rPr>
            </w:pPr>
            <w:r>
              <w:rPr>
                <w:rFonts w:ascii="Arial" w:hAnsi="Arial" w:cs="Arial"/>
              </w:rPr>
              <w:t>0</w:t>
            </w:r>
            <w:r w:rsidR="009851CB" w:rsidRPr="008267BC">
              <w:rPr>
                <w:rFonts w:ascii="Arial" w:hAnsi="Arial" w:cs="Arial"/>
              </w:rPr>
              <w:t>.1</w:t>
            </w:r>
          </w:p>
        </w:tc>
        <w:tc>
          <w:tcPr>
            <w:tcW w:w="5130" w:type="dxa"/>
            <w:tcBorders>
              <w:top w:val="single" w:sz="8" w:space="0" w:color="999999"/>
              <w:bottom w:val="single" w:sz="8" w:space="0" w:color="999999"/>
            </w:tcBorders>
          </w:tcPr>
          <w:p w:rsidR="009851CB" w:rsidRPr="008267BC" w:rsidRDefault="009851CB" w:rsidP="005577E8">
            <w:pPr>
              <w:pStyle w:val="TableNormal1"/>
              <w:rPr>
                <w:rFonts w:ascii="Arial" w:hAnsi="Arial" w:cs="Arial"/>
              </w:rPr>
            </w:pPr>
            <w:r w:rsidRPr="008267BC">
              <w:rPr>
                <w:rFonts w:ascii="Arial" w:hAnsi="Arial" w:cs="Arial"/>
              </w:rPr>
              <w:t>Initial draft</w:t>
            </w:r>
          </w:p>
        </w:tc>
      </w:tr>
      <w:tr w:rsidR="00573AF6" w:rsidRPr="00453EB3" w:rsidTr="00446B8A">
        <w:tc>
          <w:tcPr>
            <w:tcW w:w="1378" w:type="dxa"/>
          </w:tcPr>
          <w:p w:rsidR="00573AF6" w:rsidRPr="008267BC" w:rsidRDefault="00926373" w:rsidP="00504A10">
            <w:pPr>
              <w:pStyle w:val="TableNormal1"/>
              <w:rPr>
                <w:rFonts w:ascii="Arial" w:hAnsi="Arial" w:cs="Arial"/>
              </w:rPr>
            </w:pPr>
            <w:r>
              <w:rPr>
                <w:rFonts w:ascii="Arial" w:hAnsi="Arial" w:cs="Arial"/>
              </w:rPr>
              <w:t>19-Aug-2011</w:t>
            </w:r>
          </w:p>
        </w:tc>
        <w:tc>
          <w:tcPr>
            <w:tcW w:w="1505" w:type="dxa"/>
          </w:tcPr>
          <w:p w:rsidR="00573AF6" w:rsidRPr="008267BC" w:rsidRDefault="00926373" w:rsidP="00504A10">
            <w:pPr>
              <w:pStyle w:val="TableNormal1"/>
              <w:rPr>
                <w:rFonts w:ascii="Arial" w:hAnsi="Arial" w:cs="Arial"/>
              </w:rPr>
            </w:pPr>
            <w:proofErr w:type="spellStart"/>
            <w:r>
              <w:rPr>
                <w:rFonts w:ascii="Arial" w:hAnsi="Arial" w:cs="Arial"/>
              </w:rPr>
              <w:t>Nilesh.Desai</w:t>
            </w:r>
            <w:proofErr w:type="spellEnd"/>
          </w:p>
        </w:tc>
        <w:tc>
          <w:tcPr>
            <w:tcW w:w="1251" w:type="dxa"/>
          </w:tcPr>
          <w:p w:rsidR="00573AF6" w:rsidRPr="008267BC" w:rsidRDefault="00926373" w:rsidP="00504A10">
            <w:pPr>
              <w:pStyle w:val="TableNormal1"/>
              <w:rPr>
                <w:rFonts w:ascii="Arial" w:hAnsi="Arial" w:cs="Arial"/>
              </w:rPr>
            </w:pPr>
            <w:r>
              <w:rPr>
                <w:rFonts w:ascii="Arial" w:hAnsi="Arial" w:cs="Arial"/>
              </w:rPr>
              <w:t>0.2</w:t>
            </w:r>
          </w:p>
        </w:tc>
        <w:tc>
          <w:tcPr>
            <w:tcW w:w="5130" w:type="dxa"/>
          </w:tcPr>
          <w:p w:rsidR="000C0279" w:rsidRDefault="003E0ECD" w:rsidP="00B965BE">
            <w:pPr>
              <w:pStyle w:val="TableNormal1"/>
              <w:numPr>
                <w:ilvl w:val="0"/>
                <w:numId w:val="16"/>
              </w:numPr>
              <w:ind w:left="361"/>
              <w:rPr>
                <w:rFonts w:ascii="Arial" w:hAnsi="Arial" w:cs="Arial"/>
              </w:rPr>
            </w:pPr>
            <w:r>
              <w:rPr>
                <w:rFonts w:ascii="Arial" w:hAnsi="Arial" w:cs="Arial"/>
              </w:rPr>
              <w:t xml:space="preserve">Added </w:t>
            </w:r>
            <w:proofErr w:type="spellStart"/>
            <w:r>
              <w:rPr>
                <w:rFonts w:ascii="Arial" w:hAnsi="Arial" w:cs="Arial"/>
              </w:rPr>
              <w:t>PLBSHeader</w:t>
            </w:r>
            <w:proofErr w:type="spellEnd"/>
            <w:r>
              <w:rPr>
                <w:rFonts w:ascii="Arial" w:hAnsi="Arial" w:cs="Arial"/>
              </w:rPr>
              <w:t xml:space="preserve"> CSV</w:t>
            </w:r>
            <w:r w:rsidR="000C0279">
              <w:rPr>
                <w:rFonts w:ascii="Arial" w:hAnsi="Arial" w:cs="Arial"/>
              </w:rPr>
              <w:t xml:space="preserve"> </w:t>
            </w:r>
          </w:p>
          <w:p w:rsidR="009D2F18" w:rsidRDefault="009D2F18" w:rsidP="00B965BE">
            <w:pPr>
              <w:pStyle w:val="TableNormal1"/>
              <w:numPr>
                <w:ilvl w:val="0"/>
                <w:numId w:val="16"/>
              </w:numPr>
              <w:ind w:left="361"/>
              <w:rPr>
                <w:rFonts w:ascii="Arial" w:hAnsi="Arial" w:cs="Arial"/>
              </w:rPr>
            </w:pPr>
            <w:r>
              <w:rPr>
                <w:rFonts w:ascii="Arial" w:hAnsi="Arial" w:cs="Arial"/>
              </w:rPr>
              <w:t xml:space="preserve">Added </w:t>
            </w:r>
            <w:proofErr w:type="spellStart"/>
            <w:r>
              <w:rPr>
                <w:rFonts w:ascii="Arial" w:hAnsi="Arial" w:cs="Arial"/>
              </w:rPr>
              <w:t>PLBSHeaderCode</w:t>
            </w:r>
            <w:proofErr w:type="spellEnd"/>
            <w:r>
              <w:rPr>
                <w:rFonts w:ascii="Arial" w:hAnsi="Arial" w:cs="Arial"/>
              </w:rPr>
              <w:t xml:space="preserve"> </w:t>
            </w:r>
            <w:r w:rsidR="000C0279">
              <w:rPr>
                <w:rFonts w:ascii="Arial" w:hAnsi="Arial" w:cs="Arial"/>
              </w:rPr>
              <w:t xml:space="preserve">column </w:t>
            </w:r>
            <w:r>
              <w:rPr>
                <w:rFonts w:ascii="Arial" w:hAnsi="Arial" w:cs="Arial"/>
              </w:rPr>
              <w:t xml:space="preserve">in </w:t>
            </w:r>
            <w:proofErr w:type="spellStart"/>
            <w:r>
              <w:rPr>
                <w:rFonts w:ascii="Arial" w:hAnsi="Arial" w:cs="Arial"/>
              </w:rPr>
              <w:t>ChartofAccount</w:t>
            </w:r>
            <w:proofErr w:type="spellEnd"/>
            <w:r w:rsidR="00F46CD4">
              <w:rPr>
                <w:rFonts w:ascii="Arial" w:hAnsi="Arial" w:cs="Arial"/>
              </w:rPr>
              <w:t xml:space="preserve"> CSV</w:t>
            </w:r>
          </w:p>
          <w:p w:rsidR="00317AB9" w:rsidRDefault="00317AB9" w:rsidP="00B965BE">
            <w:pPr>
              <w:pStyle w:val="TableNormal1"/>
              <w:numPr>
                <w:ilvl w:val="0"/>
                <w:numId w:val="16"/>
              </w:numPr>
              <w:ind w:left="361"/>
              <w:rPr>
                <w:rFonts w:ascii="Arial" w:hAnsi="Arial" w:cs="Arial"/>
              </w:rPr>
            </w:pPr>
            <w:r>
              <w:rPr>
                <w:rFonts w:ascii="Arial" w:hAnsi="Arial" w:cs="Arial"/>
              </w:rPr>
              <w:t xml:space="preserve">Added Note for </w:t>
            </w:r>
            <w:proofErr w:type="spellStart"/>
            <w:r>
              <w:rPr>
                <w:rFonts w:ascii="Arial" w:hAnsi="Arial" w:cs="Arial"/>
              </w:rPr>
              <w:t>FeeEarner</w:t>
            </w:r>
            <w:proofErr w:type="spellEnd"/>
            <w:r w:rsidR="00A756C5">
              <w:rPr>
                <w:rFonts w:ascii="Arial" w:hAnsi="Arial" w:cs="Arial"/>
              </w:rPr>
              <w:t xml:space="preserve"> CSV</w:t>
            </w:r>
            <w:r>
              <w:rPr>
                <w:rFonts w:ascii="Arial" w:hAnsi="Arial" w:cs="Arial"/>
              </w:rPr>
              <w:t xml:space="preserve"> for migrating Non-Chargeable Matter</w:t>
            </w:r>
          </w:p>
          <w:p w:rsidR="00317AB9" w:rsidRDefault="00317AB9" w:rsidP="00B965BE">
            <w:pPr>
              <w:pStyle w:val="TableNormal1"/>
              <w:numPr>
                <w:ilvl w:val="0"/>
                <w:numId w:val="16"/>
              </w:numPr>
              <w:ind w:left="361"/>
              <w:rPr>
                <w:rFonts w:ascii="Arial" w:hAnsi="Arial" w:cs="Arial"/>
              </w:rPr>
            </w:pPr>
            <w:r>
              <w:rPr>
                <w:rFonts w:ascii="Arial" w:hAnsi="Arial" w:cs="Arial"/>
              </w:rPr>
              <w:t>Added Note for ChargeDesc</w:t>
            </w:r>
            <w:r w:rsidR="00E3636B">
              <w:rPr>
                <w:rFonts w:ascii="Arial" w:hAnsi="Arial" w:cs="Arial"/>
              </w:rPr>
              <w:t>.CSV for migrating Non-Chargeable matter</w:t>
            </w:r>
          </w:p>
          <w:p w:rsidR="001B214D" w:rsidRDefault="001B214D" w:rsidP="00B965BE">
            <w:pPr>
              <w:pStyle w:val="TableNormal1"/>
              <w:numPr>
                <w:ilvl w:val="0"/>
                <w:numId w:val="16"/>
              </w:numPr>
              <w:ind w:left="361"/>
              <w:rPr>
                <w:rFonts w:ascii="Arial" w:hAnsi="Arial" w:cs="Arial"/>
              </w:rPr>
            </w:pPr>
            <w:r>
              <w:rPr>
                <w:rFonts w:ascii="Arial" w:hAnsi="Arial" w:cs="Arial"/>
              </w:rPr>
              <w:t xml:space="preserve">Added Storage Location </w:t>
            </w:r>
          </w:p>
          <w:p w:rsidR="001B214D" w:rsidRDefault="00926373" w:rsidP="00B965BE">
            <w:pPr>
              <w:pStyle w:val="TableNormal1"/>
              <w:numPr>
                <w:ilvl w:val="0"/>
                <w:numId w:val="16"/>
              </w:numPr>
              <w:ind w:left="361"/>
              <w:rPr>
                <w:rFonts w:ascii="Arial" w:hAnsi="Arial" w:cs="Arial"/>
              </w:rPr>
            </w:pPr>
            <w:r>
              <w:rPr>
                <w:rFonts w:ascii="Arial" w:hAnsi="Arial" w:cs="Arial"/>
              </w:rPr>
              <w:t>Added Wills</w:t>
            </w:r>
          </w:p>
          <w:p w:rsidR="001B214D" w:rsidRDefault="001B214D" w:rsidP="00B965BE">
            <w:pPr>
              <w:pStyle w:val="TableNormal1"/>
              <w:numPr>
                <w:ilvl w:val="0"/>
                <w:numId w:val="16"/>
              </w:numPr>
              <w:ind w:left="361"/>
              <w:rPr>
                <w:rFonts w:ascii="Arial" w:hAnsi="Arial" w:cs="Arial"/>
              </w:rPr>
            </w:pPr>
            <w:r>
              <w:rPr>
                <w:rFonts w:ascii="Arial" w:hAnsi="Arial" w:cs="Arial"/>
              </w:rPr>
              <w:t xml:space="preserve">Added </w:t>
            </w:r>
            <w:r w:rsidR="00926373">
              <w:rPr>
                <w:rFonts w:ascii="Arial" w:hAnsi="Arial" w:cs="Arial"/>
              </w:rPr>
              <w:t>Deeds</w:t>
            </w:r>
          </w:p>
          <w:p w:rsidR="00926373" w:rsidRPr="00B965BE" w:rsidRDefault="001B214D" w:rsidP="00B965BE">
            <w:pPr>
              <w:pStyle w:val="TableNormal1"/>
              <w:numPr>
                <w:ilvl w:val="0"/>
                <w:numId w:val="16"/>
              </w:numPr>
              <w:ind w:left="361"/>
              <w:rPr>
                <w:rFonts w:ascii="Arial" w:hAnsi="Arial" w:cs="Arial"/>
              </w:rPr>
            </w:pPr>
            <w:r w:rsidRPr="00B965BE">
              <w:rPr>
                <w:rFonts w:ascii="Arial" w:hAnsi="Arial" w:cs="Arial"/>
              </w:rPr>
              <w:t xml:space="preserve">Removed </w:t>
            </w:r>
            <w:r w:rsidR="00926373" w:rsidRPr="00B965BE">
              <w:rPr>
                <w:rFonts w:ascii="Arial" w:hAnsi="Arial" w:cs="Arial"/>
              </w:rPr>
              <w:t>Packets</w:t>
            </w:r>
          </w:p>
          <w:p w:rsidR="001B214D" w:rsidRDefault="001B214D" w:rsidP="00B965BE">
            <w:pPr>
              <w:pStyle w:val="TableNormal1"/>
              <w:numPr>
                <w:ilvl w:val="0"/>
                <w:numId w:val="16"/>
              </w:numPr>
              <w:ind w:left="361"/>
              <w:rPr>
                <w:rFonts w:ascii="Arial" w:hAnsi="Arial" w:cs="Arial"/>
              </w:rPr>
            </w:pPr>
            <w:r>
              <w:rPr>
                <w:rFonts w:ascii="Arial" w:hAnsi="Arial" w:cs="Arial"/>
              </w:rPr>
              <w:t>Added Notes with more fields</w:t>
            </w:r>
          </w:p>
          <w:p w:rsidR="001B214D" w:rsidRPr="00B965BE" w:rsidRDefault="001B214D" w:rsidP="00B965BE">
            <w:pPr>
              <w:pStyle w:val="TableNormal1"/>
              <w:numPr>
                <w:ilvl w:val="0"/>
                <w:numId w:val="16"/>
              </w:numPr>
              <w:ind w:left="361"/>
              <w:rPr>
                <w:rFonts w:ascii="Arial" w:hAnsi="Arial" w:cs="Arial"/>
              </w:rPr>
            </w:pPr>
            <w:r w:rsidRPr="00B965BE">
              <w:rPr>
                <w:rFonts w:ascii="Arial" w:hAnsi="Arial" w:cs="Arial"/>
              </w:rPr>
              <w:t>Added Notes Matter (Multiple Notes)</w:t>
            </w:r>
          </w:p>
          <w:p w:rsidR="001B214D" w:rsidRDefault="001B214D" w:rsidP="00B965BE">
            <w:pPr>
              <w:pStyle w:val="TableNormal1"/>
              <w:numPr>
                <w:ilvl w:val="0"/>
                <w:numId w:val="16"/>
              </w:numPr>
              <w:ind w:left="361"/>
              <w:rPr>
                <w:rFonts w:ascii="Arial" w:hAnsi="Arial" w:cs="Arial"/>
              </w:rPr>
            </w:pPr>
            <w:r>
              <w:rPr>
                <w:rFonts w:ascii="Arial" w:hAnsi="Arial" w:cs="Arial"/>
              </w:rPr>
              <w:t>Added Notes Entity (Multiple Notes)</w:t>
            </w:r>
          </w:p>
          <w:p w:rsidR="001B214D" w:rsidRDefault="001B214D" w:rsidP="00B965BE">
            <w:pPr>
              <w:pStyle w:val="TableNormal1"/>
              <w:numPr>
                <w:ilvl w:val="0"/>
                <w:numId w:val="16"/>
              </w:numPr>
              <w:ind w:left="361"/>
              <w:rPr>
                <w:rFonts w:ascii="Arial" w:hAnsi="Arial" w:cs="Arial"/>
              </w:rPr>
            </w:pPr>
            <w:r>
              <w:rPr>
                <w:rFonts w:ascii="Arial" w:hAnsi="Arial" w:cs="Arial"/>
              </w:rPr>
              <w:t xml:space="preserve">Added Notes Will </w:t>
            </w:r>
          </w:p>
          <w:p w:rsidR="001B214D" w:rsidRDefault="001B214D" w:rsidP="00B965BE">
            <w:pPr>
              <w:pStyle w:val="TableNormal1"/>
              <w:numPr>
                <w:ilvl w:val="0"/>
                <w:numId w:val="16"/>
              </w:numPr>
              <w:ind w:left="361"/>
              <w:rPr>
                <w:rFonts w:ascii="Arial" w:hAnsi="Arial" w:cs="Arial"/>
              </w:rPr>
            </w:pPr>
            <w:r>
              <w:rPr>
                <w:rFonts w:ascii="Arial" w:hAnsi="Arial" w:cs="Arial"/>
              </w:rPr>
              <w:t>Added Notes Deed</w:t>
            </w:r>
          </w:p>
          <w:p w:rsidR="00734855" w:rsidRDefault="001B214D" w:rsidP="00B965BE">
            <w:pPr>
              <w:pStyle w:val="TableNormal1"/>
              <w:numPr>
                <w:ilvl w:val="0"/>
                <w:numId w:val="16"/>
              </w:numPr>
              <w:ind w:left="361"/>
              <w:rPr>
                <w:rFonts w:ascii="Arial" w:hAnsi="Arial" w:cs="Arial"/>
              </w:rPr>
            </w:pPr>
            <w:r w:rsidRPr="00B965BE">
              <w:rPr>
                <w:rFonts w:ascii="Arial" w:hAnsi="Arial" w:cs="Arial"/>
              </w:rPr>
              <w:t xml:space="preserve">Removed Existing </w:t>
            </w:r>
            <w:proofErr w:type="spellStart"/>
            <w:r w:rsidRPr="00B965BE">
              <w:rPr>
                <w:rFonts w:ascii="Arial" w:hAnsi="Arial" w:cs="Arial"/>
              </w:rPr>
              <w:t>MatterNotes</w:t>
            </w:r>
            <w:proofErr w:type="spellEnd"/>
            <w:r w:rsidRPr="00B965BE">
              <w:rPr>
                <w:rFonts w:ascii="Arial" w:hAnsi="Arial" w:cs="Arial"/>
              </w:rPr>
              <w:t xml:space="preserve"> </w:t>
            </w:r>
            <w:r w:rsidR="00DC77E9">
              <w:rPr>
                <w:rFonts w:ascii="Arial" w:hAnsi="Arial" w:cs="Arial"/>
              </w:rPr>
              <w:t>CSV</w:t>
            </w:r>
          </w:p>
          <w:p w:rsidR="00734855" w:rsidRPr="008267BC" w:rsidRDefault="00734855" w:rsidP="00B965BE">
            <w:pPr>
              <w:pStyle w:val="TableNormal1"/>
              <w:ind w:left="361"/>
              <w:rPr>
                <w:rFonts w:ascii="Arial" w:hAnsi="Arial" w:cs="Arial"/>
              </w:rPr>
            </w:pPr>
            <w:r w:rsidRPr="00B965BE">
              <w:rPr>
                <w:rFonts w:ascii="Arial" w:hAnsi="Arial" w:cs="Arial"/>
                <w:b/>
              </w:rPr>
              <w:t>Note</w:t>
            </w:r>
            <w:r>
              <w:rPr>
                <w:rFonts w:ascii="Arial" w:hAnsi="Arial" w:cs="Arial"/>
              </w:rPr>
              <w:t xml:space="preserve">: Keep it separate </w:t>
            </w:r>
            <w:r w:rsidR="002F042A">
              <w:rPr>
                <w:rFonts w:ascii="Arial" w:hAnsi="Arial" w:cs="Arial"/>
              </w:rPr>
              <w:t xml:space="preserve">so that </w:t>
            </w:r>
            <w:r>
              <w:rPr>
                <w:rFonts w:ascii="Arial" w:hAnsi="Arial" w:cs="Arial"/>
              </w:rPr>
              <w:t>we can validate data as part of IDMF validation</w:t>
            </w:r>
            <w:r w:rsidR="003D2B12">
              <w:rPr>
                <w:rFonts w:ascii="Arial" w:hAnsi="Arial" w:cs="Arial"/>
              </w:rPr>
              <w:t xml:space="preserve"> </w:t>
            </w:r>
            <w:r w:rsidR="005A6910">
              <w:rPr>
                <w:rFonts w:ascii="Arial" w:hAnsi="Arial" w:cs="Arial"/>
              </w:rPr>
              <w:t xml:space="preserve">populating </w:t>
            </w:r>
            <w:proofErr w:type="spellStart"/>
            <w:r w:rsidR="003D2B12">
              <w:rPr>
                <w:rFonts w:ascii="Arial" w:hAnsi="Arial" w:cs="Arial"/>
              </w:rPr>
              <w:t>ForeignKey</w:t>
            </w:r>
            <w:r w:rsidR="005D5FDB">
              <w:rPr>
                <w:rFonts w:ascii="Arial" w:hAnsi="Arial" w:cs="Arial"/>
              </w:rPr>
              <w:t>Validation</w:t>
            </w:r>
            <w:proofErr w:type="spellEnd"/>
            <w:r w:rsidR="003D2B12">
              <w:rPr>
                <w:rFonts w:ascii="Arial" w:hAnsi="Arial" w:cs="Arial"/>
              </w:rPr>
              <w:t xml:space="preserve"> </w:t>
            </w:r>
            <w:r w:rsidR="005A6910">
              <w:rPr>
                <w:rFonts w:ascii="Arial" w:hAnsi="Arial" w:cs="Arial"/>
              </w:rPr>
              <w:t>IDMF tables</w:t>
            </w:r>
          </w:p>
        </w:tc>
      </w:tr>
      <w:tr w:rsidR="00573AF6" w:rsidRPr="00351EC5" w:rsidTr="00446B8A">
        <w:tc>
          <w:tcPr>
            <w:tcW w:w="1378" w:type="dxa"/>
            <w:tcBorders>
              <w:top w:val="single" w:sz="8" w:space="0" w:color="999999"/>
              <w:bottom w:val="single" w:sz="8" w:space="0" w:color="999999"/>
            </w:tcBorders>
          </w:tcPr>
          <w:p w:rsidR="00573AF6" w:rsidRPr="00AC2460" w:rsidRDefault="00C7620B">
            <w:pPr>
              <w:pStyle w:val="TableNormal1"/>
              <w:rPr>
                <w:rFonts w:ascii="Arial" w:hAnsi="Arial" w:cs="Arial"/>
              </w:rPr>
            </w:pPr>
            <w:r>
              <w:rPr>
                <w:rFonts w:ascii="Arial" w:hAnsi="Arial" w:cs="Arial"/>
              </w:rPr>
              <w:t>01</w:t>
            </w:r>
            <w:r w:rsidR="00E73EF8" w:rsidRPr="00AC2460">
              <w:rPr>
                <w:rFonts w:ascii="Arial" w:hAnsi="Arial" w:cs="Arial"/>
              </w:rPr>
              <w:t>-</w:t>
            </w:r>
            <w:r>
              <w:rPr>
                <w:rFonts w:ascii="Arial" w:hAnsi="Arial" w:cs="Arial"/>
              </w:rPr>
              <w:t>Sep</w:t>
            </w:r>
            <w:r w:rsidR="00351EC5" w:rsidRPr="00AC2460">
              <w:rPr>
                <w:rFonts w:ascii="Arial" w:hAnsi="Arial" w:cs="Arial"/>
              </w:rPr>
              <w:t>-2011</w:t>
            </w:r>
          </w:p>
        </w:tc>
        <w:tc>
          <w:tcPr>
            <w:tcW w:w="1505" w:type="dxa"/>
            <w:tcBorders>
              <w:top w:val="single" w:sz="8" w:space="0" w:color="999999"/>
              <w:bottom w:val="single" w:sz="8" w:space="0" w:color="999999"/>
            </w:tcBorders>
          </w:tcPr>
          <w:p w:rsidR="00573AF6" w:rsidRPr="00AC2460" w:rsidRDefault="00351EC5" w:rsidP="00504A10">
            <w:pPr>
              <w:pStyle w:val="TableNormal1"/>
              <w:rPr>
                <w:rFonts w:ascii="Arial" w:hAnsi="Arial" w:cs="Arial"/>
              </w:rPr>
            </w:pPr>
            <w:proofErr w:type="spellStart"/>
            <w:r>
              <w:rPr>
                <w:rFonts w:ascii="Arial" w:hAnsi="Arial" w:cs="Arial"/>
              </w:rPr>
              <w:t>Nilesh.Desai</w:t>
            </w:r>
            <w:proofErr w:type="spellEnd"/>
          </w:p>
        </w:tc>
        <w:tc>
          <w:tcPr>
            <w:tcW w:w="1251" w:type="dxa"/>
            <w:tcBorders>
              <w:top w:val="single" w:sz="8" w:space="0" w:color="999999"/>
              <w:bottom w:val="single" w:sz="8" w:space="0" w:color="999999"/>
            </w:tcBorders>
          </w:tcPr>
          <w:p w:rsidR="00573AF6" w:rsidRPr="00233659" w:rsidRDefault="00351EC5" w:rsidP="00504A10">
            <w:pPr>
              <w:pStyle w:val="TableNormal1"/>
              <w:rPr>
                <w:rFonts w:ascii="Arial" w:hAnsi="Arial" w:cs="Arial"/>
              </w:rPr>
            </w:pPr>
            <w:r>
              <w:rPr>
                <w:rFonts w:ascii="Arial" w:hAnsi="Arial" w:cs="Arial"/>
              </w:rPr>
              <w:t>0.3</w:t>
            </w:r>
          </w:p>
        </w:tc>
        <w:tc>
          <w:tcPr>
            <w:tcW w:w="5130" w:type="dxa"/>
            <w:tcBorders>
              <w:top w:val="single" w:sz="8" w:space="0" w:color="999999"/>
              <w:bottom w:val="single" w:sz="8" w:space="0" w:color="999999"/>
            </w:tcBorders>
          </w:tcPr>
          <w:p w:rsidR="004414C2" w:rsidRDefault="000E7DF1" w:rsidP="00E31F62">
            <w:pPr>
              <w:pStyle w:val="TableNormal1"/>
              <w:numPr>
                <w:ilvl w:val="0"/>
                <w:numId w:val="18"/>
              </w:numPr>
              <w:ind w:left="361"/>
              <w:rPr>
                <w:rFonts w:ascii="Arial" w:hAnsi="Arial" w:cs="Arial"/>
              </w:rPr>
            </w:pPr>
            <w:r>
              <w:rPr>
                <w:rFonts w:ascii="Arial" w:hAnsi="Arial" w:cs="Arial"/>
              </w:rPr>
              <w:t xml:space="preserve">Added </w:t>
            </w:r>
            <w:proofErr w:type="spellStart"/>
            <w:r>
              <w:rPr>
                <w:rFonts w:ascii="Arial" w:hAnsi="Arial" w:cs="Arial"/>
              </w:rPr>
              <w:t>EntityLink</w:t>
            </w:r>
            <w:proofErr w:type="spellEnd"/>
            <w:r>
              <w:rPr>
                <w:rFonts w:ascii="Arial" w:hAnsi="Arial" w:cs="Arial"/>
              </w:rPr>
              <w:t xml:space="preserve"> CSV</w:t>
            </w:r>
          </w:p>
          <w:p w:rsidR="00233659" w:rsidRPr="00B965BE" w:rsidRDefault="00233659" w:rsidP="00E31F62">
            <w:pPr>
              <w:pStyle w:val="TableNormal1"/>
              <w:numPr>
                <w:ilvl w:val="0"/>
                <w:numId w:val="18"/>
              </w:numPr>
              <w:ind w:left="361"/>
              <w:rPr>
                <w:rFonts w:ascii="Arial" w:hAnsi="Arial" w:cs="Arial"/>
              </w:rPr>
            </w:pPr>
            <w:r>
              <w:rPr>
                <w:rFonts w:ascii="Arial" w:hAnsi="Arial" w:cs="Arial"/>
              </w:rPr>
              <w:t>Added System Parameter which is not included in document but I can see that in IDMF framework</w:t>
            </w:r>
          </w:p>
          <w:p w:rsidR="00233659" w:rsidRDefault="00D4256B" w:rsidP="00E31F62">
            <w:pPr>
              <w:pStyle w:val="TableNormal1"/>
              <w:numPr>
                <w:ilvl w:val="0"/>
                <w:numId w:val="18"/>
              </w:numPr>
              <w:ind w:left="361"/>
              <w:rPr>
                <w:rFonts w:ascii="Arial" w:hAnsi="Arial" w:cs="Arial"/>
              </w:rPr>
            </w:pPr>
            <w:r>
              <w:rPr>
                <w:rFonts w:ascii="Arial" w:hAnsi="Arial" w:cs="Arial"/>
              </w:rPr>
              <w:t xml:space="preserve">Added </w:t>
            </w:r>
            <w:proofErr w:type="spellStart"/>
            <w:r>
              <w:rPr>
                <w:rFonts w:ascii="Arial" w:hAnsi="Arial" w:cs="Arial"/>
              </w:rPr>
              <w:t>Proft&amp;LossType</w:t>
            </w:r>
            <w:proofErr w:type="spellEnd"/>
            <w:r>
              <w:rPr>
                <w:rFonts w:ascii="Arial" w:hAnsi="Arial" w:cs="Arial"/>
              </w:rPr>
              <w:t xml:space="preserve"> to make use of </w:t>
            </w:r>
            <w:r w:rsidR="00A76565">
              <w:rPr>
                <w:rFonts w:ascii="Arial" w:hAnsi="Arial" w:cs="Arial"/>
              </w:rPr>
              <w:t xml:space="preserve">Departmental </w:t>
            </w:r>
            <w:r>
              <w:rPr>
                <w:rFonts w:ascii="Arial" w:hAnsi="Arial" w:cs="Arial"/>
              </w:rPr>
              <w:t>Structure</w:t>
            </w:r>
          </w:p>
          <w:p w:rsidR="00E33D1B" w:rsidRDefault="00E33D1B" w:rsidP="00E31F62">
            <w:pPr>
              <w:pStyle w:val="TableNormal1"/>
              <w:numPr>
                <w:ilvl w:val="0"/>
                <w:numId w:val="18"/>
              </w:numPr>
              <w:ind w:left="361"/>
              <w:rPr>
                <w:rFonts w:ascii="Arial" w:hAnsi="Arial" w:cs="Arial"/>
              </w:rPr>
            </w:pPr>
            <w:r>
              <w:rPr>
                <w:rFonts w:ascii="Arial" w:hAnsi="Arial" w:cs="Arial"/>
              </w:rPr>
              <w:t xml:space="preserve">Added Notes to </w:t>
            </w:r>
            <w:proofErr w:type="spellStart"/>
            <w:r>
              <w:rPr>
                <w:rFonts w:ascii="Arial" w:hAnsi="Arial" w:cs="Arial"/>
              </w:rPr>
              <w:t>TempAssociation</w:t>
            </w:r>
            <w:proofErr w:type="spellEnd"/>
            <w:r>
              <w:rPr>
                <w:rFonts w:ascii="Arial" w:hAnsi="Arial" w:cs="Arial"/>
              </w:rPr>
              <w:t xml:space="preserve"> </w:t>
            </w:r>
          </w:p>
          <w:p w:rsidR="004D1261" w:rsidRPr="00AC2460" w:rsidRDefault="004D1261" w:rsidP="00E31F62">
            <w:pPr>
              <w:pStyle w:val="TableNormal1"/>
              <w:numPr>
                <w:ilvl w:val="0"/>
                <w:numId w:val="18"/>
              </w:numPr>
              <w:ind w:left="361"/>
              <w:rPr>
                <w:rFonts w:ascii="Arial" w:hAnsi="Arial" w:cs="Arial"/>
              </w:rPr>
            </w:pPr>
            <w:r>
              <w:rPr>
                <w:rFonts w:ascii="Arial" w:hAnsi="Arial" w:cs="Arial"/>
              </w:rPr>
              <w:t xml:space="preserve">Changed Bank CSV for </w:t>
            </w:r>
            <w:proofErr w:type="spellStart"/>
            <w:r>
              <w:rPr>
                <w:rFonts w:ascii="Arial" w:hAnsi="Arial" w:cs="Arial"/>
              </w:rPr>
              <w:t>SortCode</w:t>
            </w:r>
            <w:proofErr w:type="spellEnd"/>
          </w:p>
        </w:tc>
      </w:tr>
      <w:tr w:rsidR="00D4428E" w:rsidTr="00446B8A">
        <w:tc>
          <w:tcPr>
            <w:tcW w:w="1378" w:type="dxa"/>
            <w:tcBorders>
              <w:top w:val="single" w:sz="8" w:space="0" w:color="999999"/>
              <w:bottom w:val="single" w:sz="8" w:space="0" w:color="999999"/>
            </w:tcBorders>
          </w:tcPr>
          <w:p w:rsidR="00D4428E" w:rsidRDefault="00D4428E" w:rsidP="00504A10">
            <w:pPr>
              <w:pStyle w:val="TableNormal1"/>
            </w:pPr>
            <w:r>
              <w:rPr>
                <w:rFonts w:ascii="Arial" w:hAnsi="Arial" w:cs="Arial"/>
              </w:rPr>
              <w:t>13</w:t>
            </w:r>
            <w:r w:rsidRPr="00AC2460">
              <w:rPr>
                <w:rFonts w:ascii="Arial" w:hAnsi="Arial" w:cs="Arial"/>
              </w:rPr>
              <w:t>-</w:t>
            </w:r>
            <w:r>
              <w:rPr>
                <w:rFonts w:ascii="Arial" w:hAnsi="Arial" w:cs="Arial"/>
              </w:rPr>
              <w:t>Sep</w:t>
            </w:r>
            <w:r w:rsidRPr="00AC2460">
              <w:rPr>
                <w:rFonts w:ascii="Arial" w:hAnsi="Arial" w:cs="Arial"/>
              </w:rPr>
              <w:t>-2011</w:t>
            </w:r>
          </w:p>
        </w:tc>
        <w:tc>
          <w:tcPr>
            <w:tcW w:w="1505" w:type="dxa"/>
            <w:tcBorders>
              <w:top w:val="single" w:sz="8" w:space="0" w:color="999999"/>
              <w:bottom w:val="single" w:sz="8" w:space="0" w:color="999999"/>
            </w:tcBorders>
          </w:tcPr>
          <w:p w:rsidR="00D4428E" w:rsidRDefault="00D4428E" w:rsidP="00504A10">
            <w:pPr>
              <w:pStyle w:val="TableNormal1"/>
            </w:pPr>
            <w:proofErr w:type="spellStart"/>
            <w:r>
              <w:rPr>
                <w:rFonts w:ascii="Arial" w:hAnsi="Arial" w:cs="Arial"/>
              </w:rPr>
              <w:t>Nilesh.Desai</w:t>
            </w:r>
            <w:proofErr w:type="spellEnd"/>
          </w:p>
        </w:tc>
        <w:tc>
          <w:tcPr>
            <w:tcW w:w="1251" w:type="dxa"/>
            <w:tcBorders>
              <w:top w:val="single" w:sz="8" w:space="0" w:color="999999"/>
              <w:bottom w:val="single" w:sz="8" w:space="0" w:color="999999"/>
            </w:tcBorders>
          </w:tcPr>
          <w:p w:rsidR="00D4428E" w:rsidRDefault="00D4428E" w:rsidP="00504A10">
            <w:pPr>
              <w:pStyle w:val="TableNormal1"/>
            </w:pPr>
            <w:r>
              <w:rPr>
                <w:rFonts w:ascii="Arial" w:hAnsi="Arial" w:cs="Arial"/>
              </w:rPr>
              <w:t>0.3</w:t>
            </w:r>
          </w:p>
        </w:tc>
        <w:tc>
          <w:tcPr>
            <w:tcW w:w="5130" w:type="dxa"/>
            <w:tcBorders>
              <w:top w:val="single" w:sz="8" w:space="0" w:color="999999"/>
              <w:bottom w:val="single" w:sz="8" w:space="0" w:color="999999"/>
            </w:tcBorders>
          </w:tcPr>
          <w:p w:rsidR="00D4428E" w:rsidRDefault="00D4428E" w:rsidP="00504A10">
            <w:pPr>
              <w:pStyle w:val="TableNormal1"/>
            </w:pPr>
            <w:r>
              <w:rPr>
                <w:rFonts w:ascii="Arial" w:hAnsi="Arial" w:cs="Arial"/>
              </w:rPr>
              <w:t xml:space="preserve">Changed Bank CSV for </w:t>
            </w:r>
            <w:proofErr w:type="spellStart"/>
            <w:r>
              <w:rPr>
                <w:rFonts w:ascii="Arial" w:hAnsi="Arial" w:cs="Arial"/>
              </w:rPr>
              <w:t>SortCode</w:t>
            </w:r>
            <w:proofErr w:type="spellEnd"/>
          </w:p>
        </w:tc>
      </w:tr>
      <w:tr w:rsidR="00887C4E" w:rsidTr="00446B8A">
        <w:tc>
          <w:tcPr>
            <w:tcW w:w="1378" w:type="dxa"/>
            <w:tcBorders>
              <w:top w:val="single" w:sz="8" w:space="0" w:color="999999"/>
              <w:bottom w:val="single" w:sz="8" w:space="0" w:color="999999"/>
            </w:tcBorders>
          </w:tcPr>
          <w:p w:rsidR="00887C4E" w:rsidRDefault="00887C4E" w:rsidP="00504A10">
            <w:pPr>
              <w:pStyle w:val="TableNormal1"/>
              <w:rPr>
                <w:rFonts w:ascii="Arial" w:hAnsi="Arial" w:cs="Arial"/>
              </w:rPr>
            </w:pPr>
            <w:r>
              <w:rPr>
                <w:rFonts w:ascii="Arial" w:hAnsi="Arial" w:cs="Arial"/>
              </w:rPr>
              <w:t>19-Sep-2011</w:t>
            </w:r>
          </w:p>
        </w:tc>
        <w:tc>
          <w:tcPr>
            <w:tcW w:w="1505" w:type="dxa"/>
            <w:tcBorders>
              <w:top w:val="single" w:sz="8" w:space="0" w:color="999999"/>
              <w:bottom w:val="single" w:sz="8" w:space="0" w:color="999999"/>
            </w:tcBorders>
          </w:tcPr>
          <w:p w:rsidR="00887C4E" w:rsidRDefault="00887C4E" w:rsidP="00504A10">
            <w:pPr>
              <w:pStyle w:val="TableNormal1"/>
              <w:rPr>
                <w:rFonts w:ascii="Arial" w:hAnsi="Arial" w:cs="Arial"/>
              </w:rPr>
            </w:pPr>
            <w:proofErr w:type="spellStart"/>
            <w:r>
              <w:rPr>
                <w:rFonts w:ascii="Arial" w:hAnsi="Arial" w:cs="Arial"/>
              </w:rPr>
              <w:t>Nilesh.Desai</w:t>
            </w:r>
            <w:proofErr w:type="spellEnd"/>
          </w:p>
        </w:tc>
        <w:tc>
          <w:tcPr>
            <w:tcW w:w="1251" w:type="dxa"/>
            <w:tcBorders>
              <w:top w:val="single" w:sz="8" w:space="0" w:color="999999"/>
              <w:bottom w:val="single" w:sz="8" w:space="0" w:color="999999"/>
            </w:tcBorders>
          </w:tcPr>
          <w:p w:rsidR="00887C4E" w:rsidRDefault="00887C4E" w:rsidP="00504A10">
            <w:pPr>
              <w:pStyle w:val="TableNormal1"/>
              <w:rPr>
                <w:rFonts w:ascii="Arial" w:hAnsi="Arial" w:cs="Arial"/>
              </w:rPr>
            </w:pPr>
            <w:r>
              <w:rPr>
                <w:rFonts w:ascii="Arial" w:hAnsi="Arial" w:cs="Arial"/>
              </w:rPr>
              <w:t>0.4</w:t>
            </w:r>
          </w:p>
        </w:tc>
        <w:tc>
          <w:tcPr>
            <w:tcW w:w="5130" w:type="dxa"/>
            <w:tcBorders>
              <w:top w:val="single" w:sz="8" w:space="0" w:color="999999"/>
              <w:bottom w:val="single" w:sz="8" w:space="0" w:color="999999"/>
            </w:tcBorders>
          </w:tcPr>
          <w:p w:rsidR="00887C4E" w:rsidRDefault="00887C4E" w:rsidP="00504A10">
            <w:pPr>
              <w:pStyle w:val="TableNormal1"/>
              <w:rPr>
                <w:rFonts w:ascii="Arial" w:hAnsi="Arial" w:cs="Arial"/>
              </w:rPr>
            </w:pPr>
            <w:r>
              <w:rPr>
                <w:rFonts w:ascii="Arial" w:hAnsi="Arial" w:cs="Arial"/>
              </w:rPr>
              <w:t xml:space="preserve">Added Field in Year CSV for </w:t>
            </w:r>
            <w:proofErr w:type="spellStart"/>
            <w:r>
              <w:rPr>
                <w:rFonts w:ascii="Arial" w:hAnsi="Arial" w:cs="Arial"/>
              </w:rPr>
              <w:t>YearDescription</w:t>
            </w:r>
            <w:proofErr w:type="spellEnd"/>
          </w:p>
          <w:p w:rsidR="003B4682" w:rsidRDefault="003B4682" w:rsidP="00504A10">
            <w:pPr>
              <w:pStyle w:val="TableNormal1"/>
              <w:rPr>
                <w:rFonts w:ascii="Arial" w:hAnsi="Arial" w:cs="Arial"/>
              </w:rPr>
            </w:pPr>
            <w:r>
              <w:rPr>
                <w:rFonts w:ascii="Arial" w:hAnsi="Arial" w:cs="Arial"/>
              </w:rPr>
              <w:t xml:space="preserve">Added Notes to </w:t>
            </w:r>
            <w:proofErr w:type="spellStart"/>
            <w:r>
              <w:rPr>
                <w:rFonts w:ascii="Arial" w:hAnsi="Arial" w:cs="Arial"/>
              </w:rPr>
              <w:t>VatRate</w:t>
            </w:r>
            <w:proofErr w:type="spellEnd"/>
            <w:r>
              <w:rPr>
                <w:rFonts w:ascii="Arial" w:hAnsi="Arial" w:cs="Arial"/>
              </w:rPr>
              <w:t xml:space="preserve"> &amp; </w:t>
            </w:r>
            <w:proofErr w:type="spellStart"/>
            <w:r>
              <w:rPr>
                <w:rFonts w:ascii="Arial" w:hAnsi="Arial" w:cs="Arial"/>
              </w:rPr>
              <w:t>PSBLHeaders</w:t>
            </w:r>
            <w:proofErr w:type="spellEnd"/>
          </w:p>
        </w:tc>
      </w:tr>
      <w:tr w:rsidR="00E35C3A" w:rsidTr="00446B8A">
        <w:tc>
          <w:tcPr>
            <w:tcW w:w="1378" w:type="dxa"/>
            <w:tcBorders>
              <w:top w:val="single" w:sz="8" w:space="0" w:color="999999"/>
              <w:bottom w:val="single" w:sz="8" w:space="0" w:color="999999"/>
            </w:tcBorders>
          </w:tcPr>
          <w:p w:rsidR="00E35C3A" w:rsidRDefault="00E35C3A" w:rsidP="00504A10">
            <w:pPr>
              <w:pStyle w:val="TableNormal1"/>
              <w:rPr>
                <w:rFonts w:ascii="Arial" w:hAnsi="Arial" w:cs="Arial"/>
              </w:rPr>
            </w:pPr>
            <w:r>
              <w:rPr>
                <w:rFonts w:ascii="Arial" w:hAnsi="Arial" w:cs="Arial"/>
              </w:rPr>
              <w:t>14-Oct-2011</w:t>
            </w:r>
          </w:p>
        </w:tc>
        <w:tc>
          <w:tcPr>
            <w:tcW w:w="1505" w:type="dxa"/>
            <w:tcBorders>
              <w:top w:val="single" w:sz="8" w:space="0" w:color="999999"/>
              <w:bottom w:val="single" w:sz="8" w:space="0" w:color="999999"/>
            </w:tcBorders>
          </w:tcPr>
          <w:p w:rsidR="00E35C3A" w:rsidRDefault="00E35C3A" w:rsidP="00504A10">
            <w:pPr>
              <w:pStyle w:val="TableNormal1"/>
              <w:rPr>
                <w:rFonts w:ascii="Arial" w:hAnsi="Arial" w:cs="Arial"/>
              </w:rPr>
            </w:pPr>
            <w:proofErr w:type="spellStart"/>
            <w:r>
              <w:rPr>
                <w:rFonts w:ascii="Arial" w:hAnsi="Arial" w:cs="Arial"/>
              </w:rPr>
              <w:t>Nilesh.Desai</w:t>
            </w:r>
            <w:proofErr w:type="spellEnd"/>
          </w:p>
        </w:tc>
        <w:tc>
          <w:tcPr>
            <w:tcW w:w="1251" w:type="dxa"/>
            <w:tcBorders>
              <w:top w:val="single" w:sz="8" w:space="0" w:color="999999"/>
              <w:bottom w:val="single" w:sz="8" w:space="0" w:color="999999"/>
            </w:tcBorders>
          </w:tcPr>
          <w:p w:rsidR="00E35C3A" w:rsidRDefault="00E35C3A" w:rsidP="00504A10">
            <w:pPr>
              <w:pStyle w:val="TableNormal1"/>
              <w:rPr>
                <w:rFonts w:ascii="Arial" w:hAnsi="Arial" w:cs="Arial"/>
              </w:rPr>
            </w:pPr>
            <w:r>
              <w:rPr>
                <w:rFonts w:ascii="Arial" w:hAnsi="Arial" w:cs="Arial"/>
              </w:rPr>
              <w:t>0.5</w:t>
            </w:r>
          </w:p>
        </w:tc>
        <w:tc>
          <w:tcPr>
            <w:tcW w:w="5130" w:type="dxa"/>
            <w:tcBorders>
              <w:top w:val="single" w:sz="8" w:space="0" w:color="999999"/>
              <w:bottom w:val="single" w:sz="8" w:space="0" w:color="999999"/>
            </w:tcBorders>
          </w:tcPr>
          <w:p w:rsidR="00E35C3A" w:rsidRDefault="00E35C3A" w:rsidP="009B720C">
            <w:pPr>
              <w:pStyle w:val="TableNormal1"/>
              <w:rPr>
                <w:rFonts w:ascii="Arial" w:hAnsi="Arial" w:cs="Arial"/>
              </w:rPr>
            </w:pPr>
            <w:r>
              <w:rPr>
                <w:rFonts w:ascii="Arial" w:hAnsi="Arial" w:cs="Arial"/>
              </w:rPr>
              <w:t>IDMF Tool now available for ILB 1.15.5 Version</w:t>
            </w:r>
          </w:p>
          <w:p w:rsidR="00E35C3A" w:rsidRDefault="00E35C3A" w:rsidP="009B720C">
            <w:pPr>
              <w:pStyle w:val="TableNormal1"/>
              <w:rPr>
                <w:rFonts w:ascii="Arial" w:hAnsi="Arial" w:cs="Arial"/>
              </w:rPr>
            </w:pPr>
            <w:r>
              <w:rPr>
                <w:rFonts w:ascii="Arial" w:hAnsi="Arial" w:cs="Arial"/>
              </w:rPr>
              <w:t>Added “</w:t>
            </w:r>
            <w:proofErr w:type="spellStart"/>
            <w:r>
              <w:rPr>
                <w:rFonts w:ascii="Arial" w:hAnsi="Arial" w:cs="Arial"/>
              </w:rPr>
              <w:t>IsMerge</w:t>
            </w:r>
            <w:proofErr w:type="spellEnd"/>
            <w:r>
              <w:rPr>
                <w:rFonts w:ascii="Arial" w:hAnsi="Arial" w:cs="Arial"/>
              </w:rPr>
              <w:t xml:space="preserve">” Flag in </w:t>
            </w:r>
            <w:proofErr w:type="spellStart"/>
            <w:r>
              <w:rPr>
                <w:rFonts w:ascii="Arial" w:hAnsi="Arial" w:cs="Arial"/>
              </w:rPr>
              <w:t>Config</w:t>
            </w:r>
            <w:proofErr w:type="spellEnd"/>
            <w:r>
              <w:rPr>
                <w:rFonts w:ascii="Arial" w:hAnsi="Arial" w:cs="Arial"/>
              </w:rPr>
              <w:t xml:space="preserve"> CSV</w:t>
            </w:r>
          </w:p>
          <w:p w:rsidR="00D446D3" w:rsidRDefault="00E35C3A" w:rsidP="00D446D3">
            <w:pPr>
              <w:pStyle w:val="TableNormal1"/>
              <w:rPr>
                <w:rFonts w:ascii="Arial" w:hAnsi="Arial" w:cs="Arial"/>
              </w:rPr>
            </w:pPr>
            <w:r>
              <w:rPr>
                <w:rFonts w:ascii="Arial" w:hAnsi="Arial" w:cs="Arial"/>
              </w:rPr>
              <w:t>Added “</w:t>
            </w:r>
            <w:proofErr w:type="spellStart"/>
            <w:r>
              <w:rPr>
                <w:rFonts w:ascii="Arial" w:hAnsi="Arial" w:cs="Arial"/>
              </w:rPr>
              <w:t>PostingNarrative</w:t>
            </w:r>
            <w:proofErr w:type="spellEnd"/>
            <w:r>
              <w:rPr>
                <w:rFonts w:ascii="Arial" w:hAnsi="Arial" w:cs="Arial"/>
              </w:rPr>
              <w:t>” in Posting CSV</w:t>
            </w:r>
          </w:p>
        </w:tc>
      </w:tr>
      <w:tr w:rsidR="00246251" w:rsidTr="00446B8A">
        <w:tc>
          <w:tcPr>
            <w:tcW w:w="1378" w:type="dxa"/>
            <w:tcBorders>
              <w:top w:val="single" w:sz="8" w:space="0" w:color="999999"/>
              <w:bottom w:val="single" w:sz="8" w:space="0" w:color="999999"/>
            </w:tcBorders>
          </w:tcPr>
          <w:p w:rsidR="00246251" w:rsidRDefault="00246251" w:rsidP="00504A10">
            <w:pPr>
              <w:pStyle w:val="TableNormal1"/>
              <w:rPr>
                <w:rFonts w:ascii="Arial" w:hAnsi="Arial" w:cs="Arial"/>
              </w:rPr>
            </w:pPr>
            <w:r>
              <w:rPr>
                <w:rFonts w:ascii="Arial" w:hAnsi="Arial" w:cs="Arial"/>
              </w:rPr>
              <w:t>16-Nov-2011</w:t>
            </w:r>
          </w:p>
        </w:tc>
        <w:tc>
          <w:tcPr>
            <w:tcW w:w="1505" w:type="dxa"/>
            <w:tcBorders>
              <w:top w:val="single" w:sz="8" w:space="0" w:color="999999"/>
              <w:bottom w:val="single" w:sz="8" w:space="0" w:color="999999"/>
            </w:tcBorders>
          </w:tcPr>
          <w:p w:rsidR="00246251" w:rsidRDefault="00246251" w:rsidP="00504A10">
            <w:pPr>
              <w:pStyle w:val="TableNormal1"/>
              <w:rPr>
                <w:rFonts w:ascii="Arial" w:hAnsi="Arial" w:cs="Arial"/>
              </w:rPr>
            </w:pPr>
            <w:proofErr w:type="spellStart"/>
            <w:r>
              <w:rPr>
                <w:rFonts w:ascii="Arial" w:hAnsi="Arial" w:cs="Arial"/>
              </w:rPr>
              <w:t>Nilesh.Desai</w:t>
            </w:r>
            <w:proofErr w:type="spellEnd"/>
          </w:p>
        </w:tc>
        <w:tc>
          <w:tcPr>
            <w:tcW w:w="1251" w:type="dxa"/>
            <w:tcBorders>
              <w:top w:val="single" w:sz="8" w:space="0" w:color="999999"/>
              <w:bottom w:val="single" w:sz="8" w:space="0" w:color="999999"/>
            </w:tcBorders>
          </w:tcPr>
          <w:p w:rsidR="00246251" w:rsidRDefault="00246251" w:rsidP="00504A10">
            <w:pPr>
              <w:pStyle w:val="TableNormal1"/>
              <w:rPr>
                <w:rFonts w:ascii="Arial" w:hAnsi="Arial" w:cs="Arial"/>
              </w:rPr>
            </w:pPr>
            <w:r>
              <w:rPr>
                <w:rFonts w:ascii="Arial" w:hAnsi="Arial" w:cs="Arial"/>
              </w:rPr>
              <w:t>0.6</w:t>
            </w:r>
          </w:p>
        </w:tc>
        <w:tc>
          <w:tcPr>
            <w:tcW w:w="5130" w:type="dxa"/>
            <w:tcBorders>
              <w:top w:val="single" w:sz="8" w:space="0" w:color="999999"/>
              <w:bottom w:val="single" w:sz="8" w:space="0" w:color="999999"/>
            </w:tcBorders>
          </w:tcPr>
          <w:p w:rsidR="00ED398F" w:rsidRDefault="009E774F" w:rsidP="00BC3D55">
            <w:pPr>
              <w:pStyle w:val="TableNormal1"/>
              <w:rPr>
                <w:rFonts w:ascii="Arial" w:hAnsi="Arial" w:cs="Arial"/>
              </w:rPr>
            </w:pPr>
            <w:r>
              <w:rPr>
                <w:rFonts w:ascii="Arial" w:hAnsi="Arial" w:cs="Arial"/>
              </w:rPr>
              <w:t>IDMF Tool now available for ILB 1.17.6 Version</w:t>
            </w:r>
          </w:p>
          <w:p w:rsidR="009E774F" w:rsidRDefault="00ED398F" w:rsidP="00BC3D55">
            <w:pPr>
              <w:pStyle w:val="TableNormal1"/>
              <w:rPr>
                <w:rFonts w:ascii="Arial" w:hAnsi="Arial" w:cs="Arial"/>
              </w:rPr>
            </w:pPr>
            <w:r>
              <w:rPr>
                <w:rFonts w:ascii="Arial" w:hAnsi="Arial" w:cs="Arial"/>
              </w:rPr>
              <w:t>IDMF Tool now available for MLC Product files</w:t>
            </w:r>
            <w:r w:rsidR="006D5BDA">
              <w:rPr>
                <w:rFonts w:ascii="Arial" w:hAnsi="Arial" w:cs="Arial"/>
              </w:rPr>
              <w:t xml:space="preserve"> (Basic structure is in place and ready to use) </w:t>
            </w:r>
            <w:r w:rsidR="009E774F">
              <w:rPr>
                <w:rFonts w:ascii="Arial" w:hAnsi="Arial" w:cs="Arial"/>
              </w:rPr>
              <w:t xml:space="preserve"> </w:t>
            </w:r>
          </w:p>
          <w:p w:rsidR="00246251" w:rsidRDefault="00246251" w:rsidP="00BC3D55">
            <w:pPr>
              <w:pStyle w:val="TableNormal1"/>
              <w:rPr>
                <w:rFonts w:ascii="Arial" w:hAnsi="Arial" w:cs="Arial"/>
              </w:rPr>
            </w:pPr>
            <w:r>
              <w:rPr>
                <w:rFonts w:ascii="Arial" w:hAnsi="Arial" w:cs="Arial"/>
              </w:rPr>
              <w:t>IDMF tool now available for Legal AID Civil</w:t>
            </w:r>
          </w:p>
        </w:tc>
      </w:tr>
      <w:tr w:rsidR="001F6547" w:rsidTr="00446B8A">
        <w:tc>
          <w:tcPr>
            <w:tcW w:w="1378" w:type="dxa"/>
            <w:tcBorders>
              <w:top w:val="single" w:sz="8" w:space="0" w:color="999999"/>
              <w:bottom w:val="single" w:sz="8" w:space="0" w:color="999999"/>
            </w:tcBorders>
          </w:tcPr>
          <w:p w:rsidR="001F6547" w:rsidRDefault="001F6547" w:rsidP="00504A10">
            <w:pPr>
              <w:pStyle w:val="TableNormal1"/>
              <w:rPr>
                <w:rFonts w:ascii="Arial" w:hAnsi="Arial" w:cs="Arial"/>
              </w:rPr>
            </w:pPr>
            <w:r>
              <w:rPr>
                <w:rFonts w:ascii="Arial" w:hAnsi="Arial" w:cs="Arial"/>
              </w:rPr>
              <w:lastRenderedPageBreak/>
              <w:t>22-Nov-2011</w:t>
            </w:r>
          </w:p>
        </w:tc>
        <w:tc>
          <w:tcPr>
            <w:tcW w:w="1505" w:type="dxa"/>
            <w:tcBorders>
              <w:top w:val="single" w:sz="8" w:space="0" w:color="999999"/>
              <w:bottom w:val="single" w:sz="8" w:space="0" w:color="999999"/>
            </w:tcBorders>
          </w:tcPr>
          <w:p w:rsidR="001F6547" w:rsidRDefault="001F6547" w:rsidP="00504A10">
            <w:pPr>
              <w:pStyle w:val="TableNormal1"/>
              <w:rPr>
                <w:rFonts w:ascii="Arial" w:hAnsi="Arial" w:cs="Arial"/>
              </w:rPr>
            </w:pPr>
            <w:proofErr w:type="spellStart"/>
            <w:r>
              <w:rPr>
                <w:rFonts w:ascii="Arial" w:hAnsi="Arial" w:cs="Arial"/>
              </w:rPr>
              <w:t>Nilesh.Desai</w:t>
            </w:r>
            <w:proofErr w:type="spellEnd"/>
          </w:p>
        </w:tc>
        <w:tc>
          <w:tcPr>
            <w:tcW w:w="1251" w:type="dxa"/>
            <w:tcBorders>
              <w:top w:val="single" w:sz="8" w:space="0" w:color="999999"/>
              <w:bottom w:val="single" w:sz="8" w:space="0" w:color="999999"/>
            </w:tcBorders>
          </w:tcPr>
          <w:p w:rsidR="001F6547" w:rsidRDefault="001F6547" w:rsidP="00504A10">
            <w:pPr>
              <w:pStyle w:val="TableNormal1"/>
              <w:rPr>
                <w:rFonts w:ascii="Arial" w:hAnsi="Arial" w:cs="Arial"/>
              </w:rPr>
            </w:pPr>
            <w:r>
              <w:rPr>
                <w:rFonts w:ascii="Arial" w:hAnsi="Arial" w:cs="Arial"/>
              </w:rPr>
              <w:t>0.6</w:t>
            </w:r>
          </w:p>
        </w:tc>
        <w:tc>
          <w:tcPr>
            <w:tcW w:w="5130" w:type="dxa"/>
            <w:tcBorders>
              <w:top w:val="single" w:sz="8" w:space="0" w:color="999999"/>
              <w:bottom w:val="single" w:sz="8" w:space="0" w:color="999999"/>
            </w:tcBorders>
          </w:tcPr>
          <w:p w:rsidR="008E1547" w:rsidRDefault="001F6547" w:rsidP="00BC3D55">
            <w:pPr>
              <w:pStyle w:val="TableNormal1"/>
              <w:rPr>
                <w:rFonts w:ascii="Arial" w:hAnsi="Arial" w:cs="Arial"/>
              </w:rPr>
            </w:pPr>
            <w:r>
              <w:rPr>
                <w:rFonts w:ascii="Arial" w:hAnsi="Arial" w:cs="Arial"/>
              </w:rPr>
              <w:t>IDMF tool now available for Legal AID Criminal</w:t>
            </w:r>
          </w:p>
        </w:tc>
      </w:tr>
      <w:tr w:rsidR="00143456" w:rsidTr="00446B8A">
        <w:tc>
          <w:tcPr>
            <w:tcW w:w="1378" w:type="dxa"/>
            <w:tcBorders>
              <w:top w:val="single" w:sz="8" w:space="0" w:color="999999"/>
              <w:bottom w:val="single" w:sz="8" w:space="0" w:color="999999"/>
            </w:tcBorders>
          </w:tcPr>
          <w:p w:rsidR="00143456" w:rsidRDefault="00BE6C48" w:rsidP="00BE6C48">
            <w:pPr>
              <w:pStyle w:val="TableNormal1"/>
              <w:rPr>
                <w:rFonts w:ascii="Arial" w:hAnsi="Arial" w:cs="Arial"/>
              </w:rPr>
            </w:pPr>
            <w:r>
              <w:rPr>
                <w:rFonts w:ascii="Arial" w:hAnsi="Arial" w:cs="Arial"/>
              </w:rPr>
              <w:t>01</w:t>
            </w:r>
            <w:r w:rsidR="00143456">
              <w:rPr>
                <w:rFonts w:ascii="Arial" w:hAnsi="Arial" w:cs="Arial"/>
              </w:rPr>
              <w:t>-</w:t>
            </w:r>
            <w:r>
              <w:rPr>
                <w:rFonts w:ascii="Arial" w:hAnsi="Arial" w:cs="Arial"/>
              </w:rPr>
              <w:t>Dec</w:t>
            </w:r>
            <w:r w:rsidR="00143456">
              <w:rPr>
                <w:rFonts w:ascii="Arial" w:hAnsi="Arial" w:cs="Arial"/>
              </w:rPr>
              <w:t>-2011</w:t>
            </w:r>
          </w:p>
        </w:tc>
        <w:tc>
          <w:tcPr>
            <w:tcW w:w="1505" w:type="dxa"/>
            <w:tcBorders>
              <w:top w:val="single" w:sz="8" w:space="0" w:color="999999"/>
              <w:bottom w:val="single" w:sz="8" w:space="0" w:color="999999"/>
            </w:tcBorders>
          </w:tcPr>
          <w:p w:rsidR="00143456" w:rsidRDefault="00143456" w:rsidP="00504A10">
            <w:pPr>
              <w:pStyle w:val="TableNormal1"/>
              <w:rPr>
                <w:rFonts w:ascii="Arial" w:hAnsi="Arial" w:cs="Arial"/>
              </w:rPr>
            </w:pPr>
            <w:proofErr w:type="spellStart"/>
            <w:r>
              <w:rPr>
                <w:rFonts w:ascii="Arial" w:hAnsi="Arial" w:cs="Arial"/>
              </w:rPr>
              <w:t>Nilesh.Desai</w:t>
            </w:r>
            <w:proofErr w:type="spellEnd"/>
          </w:p>
        </w:tc>
        <w:tc>
          <w:tcPr>
            <w:tcW w:w="1251" w:type="dxa"/>
            <w:tcBorders>
              <w:top w:val="single" w:sz="8" w:space="0" w:color="999999"/>
              <w:bottom w:val="single" w:sz="8" w:space="0" w:color="999999"/>
            </w:tcBorders>
          </w:tcPr>
          <w:p w:rsidR="00143456" w:rsidRDefault="00143456" w:rsidP="00504A10">
            <w:pPr>
              <w:pStyle w:val="TableNormal1"/>
              <w:rPr>
                <w:rFonts w:ascii="Arial" w:hAnsi="Arial" w:cs="Arial"/>
              </w:rPr>
            </w:pPr>
            <w:r>
              <w:rPr>
                <w:rFonts w:ascii="Arial" w:hAnsi="Arial" w:cs="Arial"/>
              </w:rPr>
              <w:t>0.6</w:t>
            </w:r>
          </w:p>
        </w:tc>
        <w:tc>
          <w:tcPr>
            <w:tcW w:w="5130" w:type="dxa"/>
            <w:tcBorders>
              <w:top w:val="single" w:sz="8" w:space="0" w:color="999999"/>
              <w:bottom w:val="single" w:sz="8" w:space="0" w:color="999999"/>
            </w:tcBorders>
          </w:tcPr>
          <w:p w:rsidR="00143456" w:rsidRDefault="00143456" w:rsidP="00626828">
            <w:pPr>
              <w:pStyle w:val="TableNormal1"/>
              <w:rPr>
                <w:rFonts w:ascii="Arial" w:hAnsi="Arial" w:cs="Arial"/>
              </w:rPr>
            </w:pPr>
            <w:r>
              <w:rPr>
                <w:rFonts w:ascii="Arial" w:hAnsi="Arial" w:cs="Arial"/>
              </w:rPr>
              <w:t>Added more CSV for Legal AID Criminal</w:t>
            </w:r>
          </w:p>
        </w:tc>
      </w:tr>
      <w:tr w:rsidR="00CC586B" w:rsidTr="00446B8A">
        <w:tc>
          <w:tcPr>
            <w:tcW w:w="1378" w:type="dxa"/>
            <w:tcBorders>
              <w:top w:val="single" w:sz="8" w:space="0" w:color="999999"/>
              <w:bottom w:val="single" w:sz="8" w:space="0" w:color="999999"/>
            </w:tcBorders>
          </w:tcPr>
          <w:p w:rsidR="00CC586B" w:rsidRDefault="00CC586B" w:rsidP="00BE6C48">
            <w:pPr>
              <w:pStyle w:val="TableNormal1"/>
              <w:rPr>
                <w:rFonts w:ascii="Arial" w:hAnsi="Arial" w:cs="Arial"/>
              </w:rPr>
            </w:pPr>
            <w:r>
              <w:rPr>
                <w:rFonts w:ascii="Arial" w:hAnsi="Arial" w:cs="Arial"/>
              </w:rPr>
              <w:t>06-Dec-2011</w:t>
            </w:r>
          </w:p>
        </w:tc>
        <w:tc>
          <w:tcPr>
            <w:tcW w:w="1505" w:type="dxa"/>
            <w:tcBorders>
              <w:top w:val="single" w:sz="8" w:space="0" w:color="999999"/>
              <w:bottom w:val="single" w:sz="8" w:space="0" w:color="999999"/>
            </w:tcBorders>
          </w:tcPr>
          <w:p w:rsidR="00CC586B" w:rsidRDefault="00CC586B" w:rsidP="00504A10">
            <w:pPr>
              <w:pStyle w:val="TableNormal1"/>
              <w:rPr>
                <w:rFonts w:ascii="Arial" w:hAnsi="Arial" w:cs="Arial"/>
              </w:rPr>
            </w:pPr>
            <w:r>
              <w:rPr>
                <w:rFonts w:ascii="Arial" w:hAnsi="Arial" w:cs="Arial"/>
              </w:rPr>
              <w:t>Nilesh Desai</w:t>
            </w:r>
          </w:p>
        </w:tc>
        <w:tc>
          <w:tcPr>
            <w:tcW w:w="1251" w:type="dxa"/>
            <w:tcBorders>
              <w:top w:val="single" w:sz="8" w:space="0" w:color="999999"/>
              <w:bottom w:val="single" w:sz="8" w:space="0" w:color="999999"/>
            </w:tcBorders>
          </w:tcPr>
          <w:p w:rsidR="00CC586B" w:rsidRDefault="00CC586B" w:rsidP="00504A10">
            <w:pPr>
              <w:pStyle w:val="TableNormal1"/>
              <w:rPr>
                <w:rFonts w:ascii="Arial" w:hAnsi="Arial" w:cs="Arial"/>
              </w:rPr>
            </w:pPr>
            <w:r>
              <w:rPr>
                <w:rFonts w:ascii="Arial" w:hAnsi="Arial" w:cs="Arial"/>
              </w:rPr>
              <w:t>0.7</w:t>
            </w:r>
          </w:p>
        </w:tc>
        <w:tc>
          <w:tcPr>
            <w:tcW w:w="5130" w:type="dxa"/>
            <w:tcBorders>
              <w:top w:val="single" w:sz="8" w:space="0" w:color="999999"/>
              <w:bottom w:val="single" w:sz="8" w:space="0" w:color="999999"/>
            </w:tcBorders>
          </w:tcPr>
          <w:p w:rsidR="00CC586B" w:rsidRDefault="00CC586B" w:rsidP="00626828">
            <w:pPr>
              <w:pStyle w:val="TableNormal1"/>
              <w:rPr>
                <w:rFonts w:ascii="Arial" w:hAnsi="Arial" w:cs="Arial"/>
              </w:rPr>
            </w:pPr>
            <w:r>
              <w:rPr>
                <w:rFonts w:ascii="Arial" w:hAnsi="Arial" w:cs="Arial"/>
              </w:rPr>
              <w:t xml:space="preserve">Added CSV for Anti-money laundering (AML) </w:t>
            </w:r>
          </w:p>
        </w:tc>
      </w:tr>
      <w:tr w:rsidR="00DF0C41" w:rsidTr="00446B8A">
        <w:tc>
          <w:tcPr>
            <w:tcW w:w="1378" w:type="dxa"/>
            <w:tcBorders>
              <w:top w:val="single" w:sz="8" w:space="0" w:color="999999"/>
              <w:bottom w:val="single" w:sz="8" w:space="0" w:color="999999"/>
            </w:tcBorders>
          </w:tcPr>
          <w:p w:rsidR="00DF0C41" w:rsidRDefault="00DF0C41" w:rsidP="00BE6C48">
            <w:pPr>
              <w:pStyle w:val="TableNormal1"/>
              <w:rPr>
                <w:rFonts w:ascii="Arial" w:hAnsi="Arial" w:cs="Arial"/>
              </w:rPr>
            </w:pPr>
            <w:r>
              <w:rPr>
                <w:rFonts w:ascii="Arial" w:hAnsi="Arial" w:cs="Arial"/>
              </w:rPr>
              <w:t>19-Dec-2011</w:t>
            </w:r>
          </w:p>
        </w:tc>
        <w:tc>
          <w:tcPr>
            <w:tcW w:w="1505" w:type="dxa"/>
            <w:tcBorders>
              <w:top w:val="single" w:sz="8" w:space="0" w:color="999999"/>
              <w:bottom w:val="single" w:sz="8" w:space="0" w:color="999999"/>
            </w:tcBorders>
          </w:tcPr>
          <w:p w:rsidR="00DF0C41" w:rsidRDefault="00DF0C41" w:rsidP="00504A10">
            <w:pPr>
              <w:pStyle w:val="TableNormal1"/>
              <w:rPr>
                <w:rFonts w:ascii="Arial" w:hAnsi="Arial" w:cs="Arial"/>
              </w:rPr>
            </w:pPr>
            <w:proofErr w:type="spellStart"/>
            <w:r>
              <w:rPr>
                <w:rFonts w:ascii="Arial" w:hAnsi="Arial" w:cs="Arial"/>
              </w:rPr>
              <w:t>Nilesh.Desai</w:t>
            </w:r>
            <w:proofErr w:type="spellEnd"/>
          </w:p>
        </w:tc>
        <w:tc>
          <w:tcPr>
            <w:tcW w:w="1251" w:type="dxa"/>
            <w:tcBorders>
              <w:top w:val="single" w:sz="8" w:space="0" w:color="999999"/>
              <w:bottom w:val="single" w:sz="8" w:space="0" w:color="999999"/>
            </w:tcBorders>
          </w:tcPr>
          <w:p w:rsidR="00DF0C41" w:rsidRDefault="00DF0C41" w:rsidP="00504A10">
            <w:pPr>
              <w:pStyle w:val="TableNormal1"/>
              <w:rPr>
                <w:rFonts w:ascii="Arial" w:hAnsi="Arial" w:cs="Arial"/>
              </w:rPr>
            </w:pPr>
            <w:r>
              <w:rPr>
                <w:rFonts w:ascii="Arial" w:hAnsi="Arial" w:cs="Arial"/>
              </w:rPr>
              <w:t>0.7</w:t>
            </w:r>
          </w:p>
        </w:tc>
        <w:tc>
          <w:tcPr>
            <w:tcW w:w="5130" w:type="dxa"/>
            <w:tcBorders>
              <w:top w:val="single" w:sz="8" w:space="0" w:color="999999"/>
              <w:bottom w:val="single" w:sz="8" w:space="0" w:color="999999"/>
            </w:tcBorders>
          </w:tcPr>
          <w:p w:rsidR="00DF0C41" w:rsidRDefault="00DF0C41" w:rsidP="00DF0C41">
            <w:pPr>
              <w:pStyle w:val="TableNormal1"/>
              <w:rPr>
                <w:rFonts w:ascii="Arial" w:hAnsi="Arial" w:cs="Arial"/>
              </w:rPr>
            </w:pPr>
            <w:r>
              <w:rPr>
                <w:rFonts w:ascii="Arial" w:hAnsi="Arial" w:cs="Arial"/>
              </w:rPr>
              <w:t>Changed Validation SQL for Legal AID Civil</w:t>
            </w:r>
          </w:p>
        </w:tc>
      </w:tr>
      <w:tr w:rsidR="00C46697" w:rsidTr="00446B8A">
        <w:tc>
          <w:tcPr>
            <w:tcW w:w="1378" w:type="dxa"/>
            <w:tcBorders>
              <w:top w:val="single" w:sz="8" w:space="0" w:color="999999"/>
              <w:bottom w:val="single" w:sz="8" w:space="0" w:color="999999"/>
            </w:tcBorders>
          </w:tcPr>
          <w:p w:rsidR="00C46697" w:rsidRDefault="00C46697" w:rsidP="00BE6C48">
            <w:pPr>
              <w:pStyle w:val="TableNormal1"/>
              <w:rPr>
                <w:rFonts w:ascii="Arial" w:hAnsi="Arial" w:cs="Arial"/>
              </w:rPr>
            </w:pPr>
            <w:r>
              <w:rPr>
                <w:rFonts w:ascii="Arial" w:hAnsi="Arial" w:cs="Arial"/>
              </w:rPr>
              <w:t>03-Feb</w:t>
            </w:r>
            <w:r w:rsidR="00EE5F4E">
              <w:rPr>
                <w:rFonts w:ascii="Arial" w:hAnsi="Arial" w:cs="Arial"/>
              </w:rPr>
              <w:t>-</w:t>
            </w:r>
            <w:r>
              <w:rPr>
                <w:rFonts w:ascii="Arial" w:hAnsi="Arial" w:cs="Arial"/>
              </w:rPr>
              <w:t>2012</w:t>
            </w:r>
          </w:p>
        </w:tc>
        <w:tc>
          <w:tcPr>
            <w:tcW w:w="1505" w:type="dxa"/>
            <w:tcBorders>
              <w:top w:val="single" w:sz="8" w:space="0" w:color="999999"/>
              <w:bottom w:val="single" w:sz="8" w:space="0" w:color="999999"/>
            </w:tcBorders>
          </w:tcPr>
          <w:p w:rsidR="00C46697" w:rsidRDefault="00C46697" w:rsidP="00504A10">
            <w:pPr>
              <w:pStyle w:val="TableNormal1"/>
              <w:rPr>
                <w:rFonts w:ascii="Arial" w:hAnsi="Arial" w:cs="Arial"/>
              </w:rPr>
            </w:pPr>
            <w:proofErr w:type="spellStart"/>
            <w:r>
              <w:rPr>
                <w:rFonts w:ascii="Arial" w:hAnsi="Arial" w:cs="Arial"/>
              </w:rPr>
              <w:t>Nilesh.Desai</w:t>
            </w:r>
            <w:proofErr w:type="spellEnd"/>
          </w:p>
        </w:tc>
        <w:tc>
          <w:tcPr>
            <w:tcW w:w="1251" w:type="dxa"/>
            <w:tcBorders>
              <w:top w:val="single" w:sz="8" w:space="0" w:color="999999"/>
              <w:bottom w:val="single" w:sz="8" w:space="0" w:color="999999"/>
            </w:tcBorders>
          </w:tcPr>
          <w:p w:rsidR="00C46697" w:rsidRDefault="00C46697" w:rsidP="00504A10">
            <w:pPr>
              <w:pStyle w:val="TableNormal1"/>
              <w:rPr>
                <w:rFonts w:ascii="Arial" w:hAnsi="Arial" w:cs="Arial"/>
              </w:rPr>
            </w:pPr>
            <w:r>
              <w:rPr>
                <w:rFonts w:ascii="Arial" w:hAnsi="Arial" w:cs="Arial"/>
              </w:rPr>
              <w:t>0.8</w:t>
            </w:r>
          </w:p>
        </w:tc>
        <w:tc>
          <w:tcPr>
            <w:tcW w:w="5130" w:type="dxa"/>
            <w:tcBorders>
              <w:top w:val="single" w:sz="8" w:space="0" w:color="999999"/>
              <w:bottom w:val="single" w:sz="8" w:space="0" w:color="999999"/>
            </w:tcBorders>
          </w:tcPr>
          <w:p w:rsidR="00C46697" w:rsidRDefault="00C46697" w:rsidP="00DF0C41">
            <w:pPr>
              <w:pStyle w:val="TableNormal1"/>
              <w:rPr>
                <w:rFonts w:ascii="Arial" w:hAnsi="Arial" w:cs="Arial"/>
              </w:rPr>
            </w:pPr>
            <w:r>
              <w:rPr>
                <w:rFonts w:ascii="Arial" w:hAnsi="Arial" w:cs="Arial"/>
              </w:rPr>
              <w:t xml:space="preserve">Added </w:t>
            </w:r>
            <w:proofErr w:type="spellStart"/>
            <w:r>
              <w:rPr>
                <w:rFonts w:ascii="Arial" w:hAnsi="Arial" w:cs="Arial"/>
              </w:rPr>
              <w:t>NoteTypes</w:t>
            </w:r>
            <w:proofErr w:type="spellEnd"/>
          </w:p>
        </w:tc>
      </w:tr>
      <w:tr w:rsidR="00EE5F4E" w:rsidTr="00446B8A">
        <w:tc>
          <w:tcPr>
            <w:tcW w:w="1378" w:type="dxa"/>
            <w:tcBorders>
              <w:top w:val="single" w:sz="8" w:space="0" w:color="999999"/>
              <w:bottom w:val="single" w:sz="8" w:space="0" w:color="999999"/>
            </w:tcBorders>
          </w:tcPr>
          <w:p w:rsidR="00EE5F4E" w:rsidRDefault="00EE5F4E" w:rsidP="00BE6C48">
            <w:pPr>
              <w:pStyle w:val="TableNormal1"/>
              <w:rPr>
                <w:rFonts w:ascii="Arial" w:hAnsi="Arial" w:cs="Arial"/>
              </w:rPr>
            </w:pPr>
            <w:r>
              <w:rPr>
                <w:rFonts w:ascii="Arial" w:hAnsi="Arial" w:cs="Arial"/>
              </w:rPr>
              <w:t>08-Feb-2012</w:t>
            </w:r>
          </w:p>
        </w:tc>
        <w:tc>
          <w:tcPr>
            <w:tcW w:w="1505" w:type="dxa"/>
            <w:tcBorders>
              <w:top w:val="single" w:sz="8" w:space="0" w:color="999999"/>
              <w:bottom w:val="single" w:sz="8" w:space="0" w:color="999999"/>
            </w:tcBorders>
          </w:tcPr>
          <w:p w:rsidR="00EE5F4E" w:rsidRDefault="00EE5F4E" w:rsidP="00504A10">
            <w:pPr>
              <w:pStyle w:val="TableNormal1"/>
              <w:rPr>
                <w:rFonts w:ascii="Arial" w:hAnsi="Arial" w:cs="Arial"/>
              </w:rPr>
            </w:pPr>
            <w:proofErr w:type="spellStart"/>
            <w:r>
              <w:rPr>
                <w:rFonts w:ascii="Arial" w:hAnsi="Arial" w:cs="Arial"/>
              </w:rPr>
              <w:t>John.Darnbrough</w:t>
            </w:r>
            <w:proofErr w:type="spellEnd"/>
          </w:p>
        </w:tc>
        <w:tc>
          <w:tcPr>
            <w:tcW w:w="1251" w:type="dxa"/>
            <w:tcBorders>
              <w:top w:val="single" w:sz="8" w:space="0" w:color="999999"/>
              <w:bottom w:val="single" w:sz="8" w:space="0" w:color="999999"/>
            </w:tcBorders>
          </w:tcPr>
          <w:p w:rsidR="00EE5F4E" w:rsidRDefault="00EE5F4E" w:rsidP="00504A10">
            <w:pPr>
              <w:pStyle w:val="TableNormal1"/>
              <w:rPr>
                <w:rFonts w:ascii="Arial" w:hAnsi="Arial" w:cs="Arial"/>
              </w:rPr>
            </w:pPr>
            <w:r>
              <w:rPr>
                <w:rFonts w:ascii="Arial" w:hAnsi="Arial" w:cs="Arial"/>
              </w:rPr>
              <w:t>0.9</w:t>
            </w:r>
          </w:p>
        </w:tc>
        <w:tc>
          <w:tcPr>
            <w:tcW w:w="5130" w:type="dxa"/>
            <w:tcBorders>
              <w:top w:val="single" w:sz="8" w:space="0" w:color="999999"/>
              <w:bottom w:val="single" w:sz="8" w:space="0" w:color="999999"/>
            </w:tcBorders>
          </w:tcPr>
          <w:p w:rsidR="00EE5F4E" w:rsidRDefault="00EE5F4E">
            <w:pPr>
              <w:pStyle w:val="TableNormal1"/>
              <w:rPr>
                <w:rFonts w:ascii="Arial" w:hAnsi="Arial" w:cs="Arial"/>
              </w:rPr>
            </w:pPr>
            <w:r>
              <w:rPr>
                <w:rFonts w:ascii="Arial" w:hAnsi="Arial" w:cs="Arial"/>
              </w:rPr>
              <w:t>Added DLF Posting</w:t>
            </w:r>
            <w:r w:rsidR="00974D54">
              <w:rPr>
                <w:rFonts w:ascii="Arial" w:hAnsi="Arial" w:cs="Arial"/>
              </w:rPr>
              <w:t>,</w:t>
            </w:r>
            <w:r>
              <w:rPr>
                <w:rFonts w:ascii="Arial" w:hAnsi="Arial" w:cs="Arial"/>
              </w:rPr>
              <w:t xml:space="preserve"> SubAccount</w:t>
            </w:r>
            <w:r w:rsidR="00974D54">
              <w:rPr>
                <w:rFonts w:ascii="Arial" w:hAnsi="Arial" w:cs="Arial"/>
              </w:rPr>
              <w:t>s</w:t>
            </w:r>
            <w:r>
              <w:rPr>
                <w:rFonts w:ascii="Arial" w:hAnsi="Arial" w:cs="Arial"/>
              </w:rPr>
              <w:t>.csv</w:t>
            </w:r>
            <w:r w:rsidR="00974D54">
              <w:rPr>
                <w:rFonts w:ascii="Arial" w:hAnsi="Arial" w:cs="Arial"/>
              </w:rPr>
              <w:t xml:space="preserve"> and SubAccountsLink.csv</w:t>
            </w:r>
          </w:p>
        </w:tc>
      </w:tr>
      <w:tr w:rsidR="009C642C" w:rsidTr="00446B8A">
        <w:tc>
          <w:tcPr>
            <w:tcW w:w="1378" w:type="dxa"/>
            <w:tcBorders>
              <w:top w:val="single" w:sz="8" w:space="0" w:color="999999"/>
              <w:bottom w:val="single" w:sz="8" w:space="0" w:color="999999"/>
            </w:tcBorders>
          </w:tcPr>
          <w:p w:rsidR="009C642C" w:rsidRDefault="009C642C" w:rsidP="00BE6C48">
            <w:pPr>
              <w:pStyle w:val="TableNormal1"/>
              <w:rPr>
                <w:rFonts w:ascii="Arial" w:hAnsi="Arial" w:cs="Arial"/>
              </w:rPr>
            </w:pPr>
            <w:r>
              <w:rPr>
                <w:rFonts w:ascii="Arial" w:hAnsi="Arial" w:cs="Arial"/>
              </w:rPr>
              <w:t>28-Nov-2013</w:t>
            </w:r>
          </w:p>
        </w:tc>
        <w:tc>
          <w:tcPr>
            <w:tcW w:w="1505" w:type="dxa"/>
            <w:tcBorders>
              <w:top w:val="single" w:sz="8" w:space="0" w:color="999999"/>
              <w:bottom w:val="single" w:sz="8" w:space="0" w:color="999999"/>
            </w:tcBorders>
          </w:tcPr>
          <w:p w:rsidR="009C642C" w:rsidRDefault="009C642C" w:rsidP="00504A10">
            <w:pPr>
              <w:pStyle w:val="TableNormal1"/>
              <w:rPr>
                <w:rFonts w:ascii="Arial" w:hAnsi="Arial" w:cs="Arial"/>
              </w:rPr>
            </w:pPr>
            <w:proofErr w:type="spellStart"/>
            <w:r>
              <w:rPr>
                <w:rFonts w:ascii="Arial" w:hAnsi="Arial" w:cs="Arial"/>
              </w:rPr>
              <w:t>John.Darnbrough</w:t>
            </w:r>
            <w:proofErr w:type="spellEnd"/>
          </w:p>
        </w:tc>
        <w:tc>
          <w:tcPr>
            <w:tcW w:w="1251" w:type="dxa"/>
            <w:tcBorders>
              <w:top w:val="single" w:sz="8" w:space="0" w:color="999999"/>
              <w:bottom w:val="single" w:sz="8" w:space="0" w:color="999999"/>
            </w:tcBorders>
          </w:tcPr>
          <w:p w:rsidR="009C642C" w:rsidRDefault="009C642C" w:rsidP="00504A10">
            <w:pPr>
              <w:pStyle w:val="TableNormal1"/>
              <w:rPr>
                <w:rFonts w:ascii="Arial" w:hAnsi="Arial" w:cs="Arial"/>
              </w:rPr>
            </w:pPr>
            <w:r>
              <w:rPr>
                <w:rFonts w:ascii="Arial" w:hAnsi="Arial" w:cs="Arial"/>
              </w:rPr>
              <w:t>1.0</w:t>
            </w:r>
          </w:p>
        </w:tc>
        <w:tc>
          <w:tcPr>
            <w:tcW w:w="5130" w:type="dxa"/>
            <w:tcBorders>
              <w:top w:val="single" w:sz="8" w:space="0" w:color="999999"/>
              <w:bottom w:val="single" w:sz="8" w:space="0" w:color="999999"/>
            </w:tcBorders>
          </w:tcPr>
          <w:p w:rsidR="009C642C" w:rsidRDefault="009C642C">
            <w:pPr>
              <w:pStyle w:val="TableNormal1"/>
              <w:rPr>
                <w:rFonts w:ascii="Arial" w:hAnsi="Arial" w:cs="Arial"/>
              </w:rPr>
            </w:pPr>
            <w:r>
              <w:rPr>
                <w:rFonts w:ascii="Arial" w:hAnsi="Arial" w:cs="Arial"/>
              </w:rPr>
              <w:t>New Fields On Matter Link (Reference, Comment)</w:t>
            </w:r>
          </w:p>
        </w:tc>
      </w:tr>
      <w:tr w:rsidR="00EE3BD1" w:rsidTr="00656D1A">
        <w:tc>
          <w:tcPr>
            <w:tcW w:w="1378" w:type="dxa"/>
            <w:tcBorders>
              <w:top w:val="single" w:sz="8" w:space="0" w:color="999999"/>
              <w:bottom w:val="single" w:sz="8" w:space="0" w:color="999999"/>
            </w:tcBorders>
          </w:tcPr>
          <w:p w:rsidR="00EE3BD1" w:rsidRDefault="00EE3BD1" w:rsidP="00BE6C48">
            <w:pPr>
              <w:pStyle w:val="TableNormal1"/>
              <w:rPr>
                <w:rFonts w:ascii="Arial" w:hAnsi="Arial" w:cs="Arial"/>
              </w:rPr>
            </w:pPr>
          </w:p>
        </w:tc>
        <w:tc>
          <w:tcPr>
            <w:tcW w:w="1505" w:type="dxa"/>
            <w:tcBorders>
              <w:top w:val="single" w:sz="8" w:space="0" w:color="999999"/>
              <w:bottom w:val="single" w:sz="8" w:space="0" w:color="999999"/>
            </w:tcBorders>
          </w:tcPr>
          <w:p w:rsidR="00EE3BD1" w:rsidRDefault="00EE3BD1" w:rsidP="00504A10">
            <w:pPr>
              <w:pStyle w:val="TableNormal1"/>
              <w:rPr>
                <w:rFonts w:ascii="Arial" w:hAnsi="Arial" w:cs="Arial"/>
              </w:rPr>
            </w:pPr>
          </w:p>
        </w:tc>
        <w:tc>
          <w:tcPr>
            <w:tcW w:w="1251" w:type="dxa"/>
            <w:tcBorders>
              <w:top w:val="single" w:sz="8" w:space="0" w:color="999999"/>
              <w:bottom w:val="single" w:sz="8" w:space="0" w:color="999999"/>
            </w:tcBorders>
          </w:tcPr>
          <w:p w:rsidR="00EE3BD1" w:rsidRDefault="00EE3BD1" w:rsidP="00504A10">
            <w:pPr>
              <w:pStyle w:val="TableNormal1"/>
              <w:rPr>
                <w:rFonts w:ascii="Arial" w:hAnsi="Arial" w:cs="Arial"/>
              </w:rPr>
            </w:pPr>
          </w:p>
        </w:tc>
        <w:tc>
          <w:tcPr>
            <w:tcW w:w="5130" w:type="dxa"/>
            <w:tcBorders>
              <w:top w:val="single" w:sz="8" w:space="0" w:color="999999"/>
              <w:bottom w:val="single" w:sz="8" w:space="0" w:color="999999"/>
            </w:tcBorders>
          </w:tcPr>
          <w:p w:rsidR="00EE3BD1" w:rsidRDefault="00EE3BD1">
            <w:pPr>
              <w:pStyle w:val="TableNormal1"/>
              <w:rPr>
                <w:rFonts w:ascii="Arial" w:hAnsi="Arial" w:cs="Arial"/>
              </w:rPr>
            </w:pPr>
            <w:r>
              <w:rPr>
                <w:rFonts w:ascii="Arial" w:hAnsi="Arial" w:cs="Arial"/>
              </w:rPr>
              <w:t>New Field on Address Link (Comment)</w:t>
            </w:r>
          </w:p>
        </w:tc>
      </w:tr>
      <w:tr w:rsidR="009C642C" w:rsidTr="00446B8A">
        <w:tc>
          <w:tcPr>
            <w:tcW w:w="1378" w:type="dxa"/>
            <w:tcBorders>
              <w:top w:val="single" w:sz="8" w:space="0" w:color="999999"/>
              <w:bottom w:val="single" w:sz="8" w:space="0" w:color="999999"/>
            </w:tcBorders>
          </w:tcPr>
          <w:p w:rsidR="009C642C" w:rsidRDefault="009C642C" w:rsidP="00BE6C48">
            <w:pPr>
              <w:pStyle w:val="TableNormal1"/>
              <w:rPr>
                <w:rFonts w:ascii="Arial" w:hAnsi="Arial" w:cs="Arial"/>
              </w:rPr>
            </w:pPr>
          </w:p>
        </w:tc>
        <w:tc>
          <w:tcPr>
            <w:tcW w:w="1505" w:type="dxa"/>
            <w:tcBorders>
              <w:top w:val="single" w:sz="8" w:space="0" w:color="999999"/>
              <w:bottom w:val="single" w:sz="8" w:space="0" w:color="999999"/>
            </w:tcBorders>
          </w:tcPr>
          <w:p w:rsidR="009C642C" w:rsidRDefault="009C642C" w:rsidP="00504A10">
            <w:pPr>
              <w:pStyle w:val="TableNormal1"/>
              <w:rPr>
                <w:rFonts w:ascii="Arial" w:hAnsi="Arial" w:cs="Arial"/>
              </w:rPr>
            </w:pPr>
          </w:p>
        </w:tc>
        <w:tc>
          <w:tcPr>
            <w:tcW w:w="1251" w:type="dxa"/>
            <w:tcBorders>
              <w:top w:val="single" w:sz="8" w:space="0" w:color="999999"/>
              <w:bottom w:val="single" w:sz="8" w:space="0" w:color="999999"/>
            </w:tcBorders>
          </w:tcPr>
          <w:p w:rsidR="009C642C" w:rsidRDefault="009C642C" w:rsidP="00504A10">
            <w:pPr>
              <w:pStyle w:val="TableNormal1"/>
              <w:rPr>
                <w:rFonts w:ascii="Arial" w:hAnsi="Arial" w:cs="Arial"/>
              </w:rPr>
            </w:pPr>
          </w:p>
        </w:tc>
        <w:tc>
          <w:tcPr>
            <w:tcW w:w="5130" w:type="dxa"/>
            <w:tcBorders>
              <w:top w:val="single" w:sz="8" w:space="0" w:color="999999"/>
              <w:bottom w:val="single" w:sz="8" w:space="0" w:color="999999"/>
            </w:tcBorders>
          </w:tcPr>
          <w:p w:rsidR="009C642C" w:rsidRDefault="009C642C">
            <w:pPr>
              <w:pStyle w:val="TableNormal1"/>
              <w:rPr>
                <w:rFonts w:ascii="Arial" w:hAnsi="Arial" w:cs="Arial"/>
              </w:rPr>
            </w:pPr>
            <w:r>
              <w:rPr>
                <w:rFonts w:ascii="Arial" w:hAnsi="Arial" w:cs="Arial"/>
              </w:rPr>
              <w:t>New Fields On Diary (Diary Status)</w:t>
            </w:r>
          </w:p>
        </w:tc>
      </w:tr>
      <w:tr w:rsidR="00656D1A" w:rsidTr="00656D1A">
        <w:tc>
          <w:tcPr>
            <w:tcW w:w="1378" w:type="dxa"/>
            <w:tcBorders>
              <w:top w:val="single" w:sz="8" w:space="0" w:color="999999"/>
              <w:bottom w:val="single" w:sz="8" w:space="0" w:color="999999"/>
            </w:tcBorders>
          </w:tcPr>
          <w:p w:rsidR="00656D1A" w:rsidRDefault="00656D1A" w:rsidP="00BE6C48">
            <w:pPr>
              <w:pStyle w:val="TableNormal1"/>
              <w:rPr>
                <w:rFonts w:ascii="Arial" w:hAnsi="Arial" w:cs="Arial"/>
              </w:rPr>
            </w:pPr>
          </w:p>
        </w:tc>
        <w:tc>
          <w:tcPr>
            <w:tcW w:w="1505" w:type="dxa"/>
            <w:tcBorders>
              <w:top w:val="single" w:sz="8" w:space="0" w:color="999999"/>
              <w:bottom w:val="single" w:sz="8" w:space="0" w:color="999999"/>
            </w:tcBorders>
          </w:tcPr>
          <w:p w:rsidR="00656D1A" w:rsidRDefault="00656D1A" w:rsidP="00504A10">
            <w:pPr>
              <w:pStyle w:val="TableNormal1"/>
              <w:rPr>
                <w:rFonts w:ascii="Arial" w:hAnsi="Arial" w:cs="Arial"/>
              </w:rPr>
            </w:pPr>
          </w:p>
        </w:tc>
        <w:tc>
          <w:tcPr>
            <w:tcW w:w="1251" w:type="dxa"/>
            <w:tcBorders>
              <w:top w:val="single" w:sz="8" w:space="0" w:color="999999"/>
              <w:bottom w:val="single" w:sz="8" w:space="0" w:color="999999"/>
            </w:tcBorders>
          </w:tcPr>
          <w:p w:rsidR="00656D1A" w:rsidRDefault="00656D1A" w:rsidP="00504A10">
            <w:pPr>
              <w:pStyle w:val="TableNormal1"/>
              <w:rPr>
                <w:rFonts w:ascii="Arial" w:hAnsi="Arial" w:cs="Arial"/>
              </w:rPr>
            </w:pPr>
          </w:p>
        </w:tc>
        <w:tc>
          <w:tcPr>
            <w:tcW w:w="5130" w:type="dxa"/>
            <w:tcBorders>
              <w:top w:val="single" w:sz="8" w:space="0" w:color="999999"/>
              <w:bottom w:val="single" w:sz="8" w:space="0" w:color="999999"/>
            </w:tcBorders>
          </w:tcPr>
          <w:p w:rsidR="00656D1A" w:rsidRDefault="00656D1A">
            <w:pPr>
              <w:pStyle w:val="TableNormal1"/>
              <w:rPr>
                <w:rFonts w:ascii="Arial" w:hAnsi="Arial" w:cs="Arial"/>
              </w:rPr>
            </w:pPr>
            <w:r>
              <w:rPr>
                <w:rFonts w:ascii="Arial" w:hAnsi="Arial" w:cs="Arial"/>
              </w:rPr>
              <w:t>Change of Field Use on Entity (Registered Name)</w:t>
            </w:r>
          </w:p>
        </w:tc>
      </w:tr>
      <w:tr w:rsidR="00520B3C" w:rsidTr="00656D1A">
        <w:tc>
          <w:tcPr>
            <w:tcW w:w="1378" w:type="dxa"/>
            <w:tcBorders>
              <w:top w:val="single" w:sz="8" w:space="0" w:color="999999"/>
              <w:bottom w:val="single" w:sz="8" w:space="0" w:color="999999"/>
            </w:tcBorders>
          </w:tcPr>
          <w:p w:rsidR="00520B3C" w:rsidRDefault="00520B3C" w:rsidP="00BE6C48">
            <w:pPr>
              <w:pStyle w:val="TableNormal1"/>
              <w:rPr>
                <w:rFonts w:ascii="Arial" w:hAnsi="Arial" w:cs="Arial"/>
              </w:rPr>
            </w:pPr>
            <w:r>
              <w:rPr>
                <w:rFonts w:ascii="Arial" w:hAnsi="Arial" w:cs="Arial"/>
              </w:rPr>
              <w:t>03-Mar-2014</w:t>
            </w:r>
          </w:p>
        </w:tc>
        <w:tc>
          <w:tcPr>
            <w:tcW w:w="1505" w:type="dxa"/>
            <w:tcBorders>
              <w:top w:val="single" w:sz="8" w:space="0" w:color="999999"/>
              <w:bottom w:val="single" w:sz="8" w:space="0" w:color="999999"/>
            </w:tcBorders>
          </w:tcPr>
          <w:p w:rsidR="00520B3C" w:rsidRDefault="00520B3C" w:rsidP="00504A10">
            <w:pPr>
              <w:pStyle w:val="TableNormal1"/>
              <w:rPr>
                <w:rFonts w:ascii="Arial" w:hAnsi="Arial" w:cs="Arial"/>
              </w:rPr>
            </w:pPr>
            <w:proofErr w:type="spellStart"/>
            <w:r>
              <w:rPr>
                <w:rFonts w:ascii="Arial" w:hAnsi="Arial" w:cs="Arial"/>
              </w:rPr>
              <w:t>John.Darnbrough</w:t>
            </w:r>
            <w:proofErr w:type="spellEnd"/>
          </w:p>
        </w:tc>
        <w:tc>
          <w:tcPr>
            <w:tcW w:w="1251" w:type="dxa"/>
            <w:tcBorders>
              <w:top w:val="single" w:sz="8" w:space="0" w:color="999999"/>
              <w:bottom w:val="single" w:sz="8" w:space="0" w:color="999999"/>
            </w:tcBorders>
          </w:tcPr>
          <w:p w:rsidR="00520B3C" w:rsidRDefault="00520B3C" w:rsidP="00504A10">
            <w:pPr>
              <w:pStyle w:val="TableNormal1"/>
              <w:rPr>
                <w:rFonts w:ascii="Arial" w:hAnsi="Arial" w:cs="Arial"/>
              </w:rPr>
            </w:pPr>
            <w:r>
              <w:rPr>
                <w:rFonts w:ascii="Arial" w:hAnsi="Arial" w:cs="Arial"/>
              </w:rPr>
              <w:t>1.1</w:t>
            </w:r>
          </w:p>
        </w:tc>
        <w:tc>
          <w:tcPr>
            <w:tcW w:w="5130" w:type="dxa"/>
            <w:tcBorders>
              <w:top w:val="single" w:sz="8" w:space="0" w:color="999999"/>
              <w:bottom w:val="single" w:sz="8" w:space="0" w:color="999999"/>
            </w:tcBorders>
          </w:tcPr>
          <w:p w:rsidR="00520B3C" w:rsidRDefault="00520B3C">
            <w:pPr>
              <w:pStyle w:val="TableNormal1"/>
              <w:rPr>
                <w:rFonts w:ascii="Arial" w:hAnsi="Arial" w:cs="Arial"/>
              </w:rPr>
            </w:pPr>
            <w:r>
              <w:rPr>
                <w:rFonts w:ascii="Arial" w:hAnsi="Arial" w:cs="Arial"/>
              </w:rPr>
              <w:t>Added Address to Branch CSV</w:t>
            </w:r>
          </w:p>
        </w:tc>
      </w:tr>
      <w:tr w:rsidR="000D6AF6" w:rsidTr="00656D1A">
        <w:tc>
          <w:tcPr>
            <w:tcW w:w="1378" w:type="dxa"/>
            <w:tcBorders>
              <w:top w:val="single" w:sz="8" w:space="0" w:color="999999"/>
              <w:bottom w:val="single" w:sz="8" w:space="0" w:color="999999"/>
            </w:tcBorders>
          </w:tcPr>
          <w:p w:rsidR="000D6AF6" w:rsidRDefault="000D6AF6" w:rsidP="00BE6C48">
            <w:pPr>
              <w:pStyle w:val="TableNormal1"/>
              <w:rPr>
                <w:rFonts w:ascii="Arial" w:hAnsi="Arial" w:cs="Arial"/>
              </w:rPr>
            </w:pPr>
            <w:r>
              <w:rPr>
                <w:rFonts w:ascii="Arial" w:hAnsi="Arial" w:cs="Arial"/>
              </w:rPr>
              <w:t>16-Oct-2014</w:t>
            </w:r>
          </w:p>
        </w:tc>
        <w:tc>
          <w:tcPr>
            <w:tcW w:w="1505" w:type="dxa"/>
            <w:tcBorders>
              <w:top w:val="single" w:sz="8" w:space="0" w:color="999999"/>
              <w:bottom w:val="single" w:sz="8" w:space="0" w:color="999999"/>
            </w:tcBorders>
          </w:tcPr>
          <w:p w:rsidR="000D6AF6" w:rsidRDefault="000D6AF6" w:rsidP="00504A10">
            <w:pPr>
              <w:pStyle w:val="TableNormal1"/>
              <w:rPr>
                <w:rFonts w:ascii="Arial" w:hAnsi="Arial" w:cs="Arial"/>
              </w:rPr>
            </w:pPr>
            <w:proofErr w:type="spellStart"/>
            <w:r>
              <w:rPr>
                <w:rFonts w:ascii="Arial" w:hAnsi="Arial" w:cs="Arial"/>
              </w:rPr>
              <w:t>John.Darnbrough</w:t>
            </w:r>
            <w:proofErr w:type="spellEnd"/>
          </w:p>
        </w:tc>
        <w:tc>
          <w:tcPr>
            <w:tcW w:w="1251" w:type="dxa"/>
            <w:tcBorders>
              <w:top w:val="single" w:sz="8" w:space="0" w:color="999999"/>
              <w:bottom w:val="single" w:sz="8" w:space="0" w:color="999999"/>
            </w:tcBorders>
          </w:tcPr>
          <w:p w:rsidR="000D6AF6" w:rsidRDefault="000D6AF6" w:rsidP="00504A10">
            <w:pPr>
              <w:pStyle w:val="TableNormal1"/>
              <w:rPr>
                <w:rFonts w:ascii="Arial" w:hAnsi="Arial" w:cs="Arial"/>
              </w:rPr>
            </w:pPr>
            <w:r>
              <w:rPr>
                <w:rFonts w:ascii="Arial" w:hAnsi="Arial" w:cs="Arial"/>
              </w:rPr>
              <w:t>1.2</w:t>
            </w:r>
          </w:p>
        </w:tc>
        <w:tc>
          <w:tcPr>
            <w:tcW w:w="5130" w:type="dxa"/>
            <w:tcBorders>
              <w:top w:val="single" w:sz="8" w:space="0" w:color="999999"/>
              <w:bottom w:val="single" w:sz="8" w:space="0" w:color="999999"/>
            </w:tcBorders>
          </w:tcPr>
          <w:p w:rsidR="000D6AF6" w:rsidRDefault="000D6AF6">
            <w:pPr>
              <w:pStyle w:val="TableNormal1"/>
              <w:rPr>
                <w:rFonts w:ascii="Arial" w:hAnsi="Arial" w:cs="Arial"/>
              </w:rPr>
            </w:pPr>
            <w:r>
              <w:rPr>
                <w:rFonts w:ascii="Arial" w:hAnsi="Arial" w:cs="Arial"/>
              </w:rPr>
              <w:t xml:space="preserve">Added Fields to </w:t>
            </w:r>
            <w:proofErr w:type="spellStart"/>
            <w:r>
              <w:rPr>
                <w:rFonts w:ascii="Arial" w:hAnsi="Arial" w:cs="Arial"/>
              </w:rPr>
              <w:t>ContactInfo</w:t>
            </w:r>
            <w:proofErr w:type="spellEnd"/>
            <w:r>
              <w:rPr>
                <w:rFonts w:ascii="Arial" w:hAnsi="Arial" w:cs="Arial"/>
              </w:rPr>
              <w:t xml:space="preserve"> CSV: Work Tel 2, Mobile Tel 2, Email Work, DDI, Directions</w:t>
            </w:r>
          </w:p>
        </w:tc>
      </w:tr>
      <w:tr w:rsidR="00C429D2" w:rsidTr="00656D1A">
        <w:tc>
          <w:tcPr>
            <w:tcW w:w="1378" w:type="dxa"/>
            <w:tcBorders>
              <w:top w:val="single" w:sz="8" w:space="0" w:color="999999"/>
              <w:bottom w:val="single" w:sz="8" w:space="0" w:color="999999"/>
            </w:tcBorders>
          </w:tcPr>
          <w:p w:rsidR="00C429D2" w:rsidRDefault="00C429D2" w:rsidP="00BE6C48">
            <w:pPr>
              <w:pStyle w:val="TableNormal1"/>
              <w:rPr>
                <w:rFonts w:ascii="Arial" w:hAnsi="Arial" w:cs="Arial"/>
              </w:rPr>
            </w:pPr>
            <w:r>
              <w:rPr>
                <w:rFonts w:ascii="Arial" w:hAnsi="Arial" w:cs="Arial"/>
              </w:rPr>
              <w:t>17-Oct-2014</w:t>
            </w:r>
          </w:p>
        </w:tc>
        <w:tc>
          <w:tcPr>
            <w:tcW w:w="1505" w:type="dxa"/>
            <w:tcBorders>
              <w:top w:val="single" w:sz="8" w:space="0" w:color="999999"/>
              <w:bottom w:val="single" w:sz="8" w:space="0" w:color="999999"/>
            </w:tcBorders>
          </w:tcPr>
          <w:p w:rsidR="00C429D2" w:rsidRDefault="00C429D2" w:rsidP="00504A10">
            <w:pPr>
              <w:pStyle w:val="TableNormal1"/>
              <w:rPr>
                <w:rFonts w:ascii="Arial" w:hAnsi="Arial" w:cs="Arial"/>
              </w:rPr>
            </w:pPr>
            <w:proofErr w:type="spellStart"/>
            <w:r>
              <w:rPr>
                <w:rFonts w:ascii="Arial" w:hAnsi="Arial" w:cs="Arial"/>
              </w:rPr>
              <w:t>John.Darnbrough</w:t>
            </w:r>
            <w:proofErr w:type="spellEnd"/>
          </w:p>
        </w:tc>
        <w:tc>
          <w:tcPr>
            <w:tcW w:w="1251" w:type="dxa"/>
            <w:tcBorders>
              <w:top w:val="single" w:sz="8" w:space="0" w:color="999999"/>
              <w:bottom w:val="single" w:sz="8" w:space="0" w:color="999999"/>
            </w:tcBorders>
          </w:tcPr>
          <w:p w:rsidR="00C429D2" w:rsidRDefault="00C429D2" w:rsidP="00504A10">
            <w:pPr>
              <w:pStyle w:val="TableNormal1"/>
              <w:rPr>
                <w:rFonts w:ascii="Arial" w:hAnsi="Arial" w:cs="Arial"/>
              </w:rPr>
            </w:pPr>
            <w:r>
              <w:rPr>
                <w:rFonts w:ascii="Arial" w:hAnsi="Arial" w:cs="Arial"/>
              </w:rPr>
              <w:t>1.3</w:t>
            </w:r>
          </w:p>
        </w:tc>
        <w:tc>
          <w:tcPr>
            <w:tcW w:w="5130" w:type="dxa"/>
            <w:tcBorders>
              <w:top w:val="single" w:sz="8" w:space="0" w:color="999999"/>
              <w:bottom w:val="single" w:sz="8" w:space="0" w:color="999999"/>
            </w:tcBorders>
          </w:tcPr>
          <w:p w:rsidR="00C429D2" w:rsidRDefault="00C429D2">
            <w:pPr>
              <w:pStyle w:val="TableNormal1"/>
              <w:rPr>
                <w:rFonts w:ascii="Arial" w:hAnsi="Arial" w:cs="Arial"/>
              </w:rPr>
            </w:pPr>
            <w:r>
              <w:rPr>
                <w:rFonts w:ascii="Arial" w:hAnsi="Arial" w:cs="Arial"/>
              </w:rPr>
              <w:t>Added Address Fields to Deed CSV</w:t>
            </w:r>
          </w:p>
        </w:tc>
      </w:tr>
      <w:tr w:rsidR="00CC6139" w:rsidTr="00656D1A">
        <w:tc>
          <w:tcPr>
            <w:tcW w:w="1378" w:type="dxa"/>
            <w:tcBorders>
              <w:top w:val="single" w:sz="8" w:space="0" w:color="999999"/>
              <w:bottom w:val="single" w:sz="8" w:space="0" w:color="999999"/>
            </w:tcBorders>
          </w:tcPr>
          <w:p w:rsidR="00CC6139" w:rsidRDefault="00CC6139" w:rsidP="00BE6C48">
            <w:pPr>
              <w:pStyle w:val="TableNormal1"/>
              <w:rPr>
                <w:rFonts w:ascii="Arial" w:hAnsi="Arial" w:cs="Arial"/>
              </w:rPr>
            </w:pPr>
            <w:r>
              <w:rPr>
                <w:rFonts w:ascii="Arial" w:hAnsi="Arial" w:cs="Arial"/>
              </w:rPr>
              <w:t>27-Nov-2014</w:t>
            </w:r>
          </w:p>
        </w:tc>
        <w:tc>
          <w:tcPr>
            <w:tcW w:w="1505" w:type="dxa"/>
            <w:tcBorders>
              <w:top w:val="single" w:sz="8" w:space="0" w:color="999999"/>
              <w:bottom w:val="single" w:sz="8" w:space="0" w:color="999999"/>
            </w:tcBorders>
          </w:tcPr>
          <w:p w:rsidR="00CC6139" w:rsidRDefault="00CC6139" w:rsidP="00504A10">
            <w:pPr>
              <w:pStyle w:val="TableNormal1"/>
              <w:rPr>
                <w:rFonts w:ascii="Arial" w:hAnsi="Arial" w:cs="Arial"/>
              </w:rPr>
            </w:pPr>
            <w:proofErr w:type="spellStart"/>
            <w:r>
              <w:rPr>
                <w:rFonts w:ascii="Arial" w:hAnsi="Arial" w:cs="Arial"/>
              </w:rPr>
              <w:t>John.Darnbrough</w:t>
            </w:r>
            <w:proofErr w:type="spellEnd"/>
          </w:p>
        </w:tc>
        <w:tc>
          <w:tcPr>
            <w:tcW w:w="1251" w:type="dxa"/>
            <w:tcBorders>
              <w:top w:val="single" w:sz="8" w:space="0" w:color="999999"/>
              <w:bottom w:val="single" w:sz="8" w:space="0" w:color="999999"/>
            </w:tcBorders>
          </w:tcPr>
          <w:p w:rsidR="00CC6139" w:rsidRDefault="00CC6139" w:rsidP="00504A10">
            <w:pPr>
              <w:pStyle w:val="TableNormal1"/>
              <w:rPr>
                <w:rFonts w:ascii="Arial" w:hAnsi="Arial" w:cs="Arial"/>
              </w:rPr>
            </w:pPr>
            <w:r>
              <w:rPr>
                <w:rFonts w:ascii="Arial" w:hAnsi="Arial" w:cs="Arial"/>
              </w:rPr>
              <w:t>1.4</w:t>
            </w:r>
          </w:p>
        </w:tc>
        <w:tc>
          <w:tcPr>
            <w:tcW w:w="5130" w:type="dxa"/>
            <w:tcBorders>
              <w:top w:val="single" w:sz="8" w:space="0" w:color="999999"/>
              <w:bottom w:val="single" w:sz="8" w:space="0" w:color="999999"/>
            </w:tcBorders>
          </w:tcPr>
          <w:p w:rsidR="00CC6139" w:rsidRDefault="00CC6139">
            <w:pPr>
              <w:pStyle w:val="TableNormal1"/>
              <w:rPr>
                <w:rFonts w:ascii="Arial" w:hAnsi="Arial" w:cs="Arial"/>
              </w:rPr>
            </w:pPr>
            <w:r>
              <w:rPr>
                <w:rFonts w:ascii="Arial" w:hAnsi="Arial" w:cs="Arial"/>
              </w:rPr>
              <w:t>Business Source Field on Matter instead of Clients Your Reference</w:t>
            </w:r>
          </w:p>
        </w:tc>
      </w:tr>
      <w:tr w:rsidR="006B30F3" w:rsidTr="00656D1A">
        <w:tc>
          <w:tcPr>
            <w:tcW w:w="1378" w:type="dxa"/>
            <w:tcBorders>
              <w:top w:val="single" w:sz="8" w:space="0" w:color="999999"/>
              <w:bottom w:val="single" w:sz="8" w:space="0" w:color="999999"/>
            </w:tcBorders>
          </w:tcPr>
          <w:p w:rsidR="006B30F3" w:rsidRDefault="006B30F3" w:rsidP="00BE6C48">
            <w:pPr>
              <w:pStyle w:val="TableNormal1"/>
              <w:rPr>
                <w:rFonts w:ascii="Arial" w:hAnsi="Arial" w:cs="Arial"/>
              </w:rPr>
            </w:pPr>
            <w:r>
              <w:rPr>
                <w:rFonts w:ascii="Arial" w:hAnsi="Arial" w:cs="Arial"/>
              </w:rPr>
              <w:t>27-Nov-2014</w:t>
            </w:r>
          </w:p>
        </w:tc>
        <w:tc>
          <w:tcPr>
            <w:tcW w:w="1505" w:type="dxa"/>
            <w:tcBorders>
              <w:top w:val="single" w:sz="8" w:space="0" w:color="999999"/>
              <w:bottom w:val="single" w:sz="8" w:space="0" w:color="999999"/>
            </w:tcBorders>
          </w:tcPr>
          <w:p w:rsidR="006B30F3" w:rsidRDefault="006B30F3" w:rsidP="00504A10">
            <w:pPr>
              <w:pStyle w:val="TableNormal1"/>
              <w:rPr>
                <w:rFonts w:ascii="Arial" w:hAnsi="Arial" w:cs="Arial"/>
              </w:rPr>
            </w:pPr>
            <w:proofErr w:type="spellStart"/>
            <w:r>
              <w:rPr>
                <w:rFonts w:ascii="Arial" w:hAnsi="Arial" w:cs="Arial"/>
              </w:rPr>
              <w:t>John.Darnbrough</w:t>
            </w:r>
            <w:proofErr w:type="spellEnd"/>
          </w:p>
        </w:tc>
        <w:tc>
          <w:tcPr>
            <w:tcW w:w="1251" w:type="dxa"/>
            <w:tcBorders>
              <w:top w:val="single" w:sz="8" w:space="0" w:color="999999"/>
              <w:bottom w:val="single" w:sz="8" w:space="0" w:color="999999"/>
            </w:tcBorders>
          </w:tcPr>
          <w:p w:rsidR="006B30F3" w:rsidRDefault="006B30F3" w:rsidP="00504A10">
            <w:pPr>
              <w:pStyle w:val="TableNormal1"/>
              <w:rPr>
                <w:rFonts w:ascii="Arial" w:hAnsi="Arial" w:cs="Arial"/>
              </w:rPr>
            </w:pPr>
            <w:r>
              <w:rPr>
                <w:rFonts w:ascii="Arial" w:hAnsi="Arial" w:cs="Arial"/>
              </w:rPr>
              <w:t>1.5</w:t>
            </w:r>
          </w:p>
        </w:tc>
        <w:tc>
          <w:tcPr>
            <w:tcW w:w="5130" w:type="dxa"/>
            <w:tcBorders>
              <w:top w:val="single" w:sz="8" w:space="0" w:color="999999"/>
              <w:bottom w:val="single" w:sz="8" w:space="0" w:color="999999"/>
            </w:tcBorders>
          </w:tcPr>
          <w:p w:rsidR="006B30F3" w:rsidRDefault="006B30F3">
            <w:pPr>
              <w:pStyle w:val="TableNormal1"/>
              <w:rPr>
                <w:rFonts w:ascii="Arial" w:hAnsi="Arial" w:cs="Arial"/>
              </w:rPr>
            </w:pPr>
            <w:r>
              <w:rPr>
                <w:rFonts w:ascii="Arial" w:hAnsi="Arial" w:cs="Arial"/>
              </w:rPr>
              <w:t>Source Doc ID added to DocumentDetails.csv</w:t>
            </w:r>
            <w:r w:rsidR="00466BB8">
              <w:rPr>
                <w:rFonts w:ascii="Arial" w:hAnsi="Arial" w:cs="Arial"/>
              </w:rPr>
              <w:br/>
              <w:t xml:space="preserve">New </w:t>
            </w:r>
            <w:proofErr w:type="spellStart"/>
            <w:r w:rsidR="00466BB8">
              <w:rPr>
                <w:rFonts w:ascii="Arial" w:hAnsi="Arial" w:cs="Arial"/>
              </w:rPr>
              <w:t>Config</w:t>
            </w:r>
            <w:proofErr w:type="spellEnd"/>
            <w:r w:rsidR="00466BB8">
              <w:rPr>
                <w:rFonts w:ascii="Arial" w:hAnsi="Arial" w:cs="Arial"/>
              </w:rPr>
              <w:t xml:space="preserve"> Record – </w:t>
            </w:r>
            <w:proofErr w:type="spellStart"/>
            <w:r w:rsidR="00466BB8">
              <w:rPr>
                <w:rFonts w:ascii="Arial" w:hAnsi="Arial" w:cs="Arial"/>
              </w:rPr>
              <w:t>OldDocumentRoot</w:t>
            </w:r>
            <w:proofErr w:type="spellEnd"/>
            <w:r w:rsidR="00466BB8">
              <w:rPr>
                <w:rFonts w:ascii="Arial" w:hAnsi="Arial" w:cs="Arial"/>
              </w:rPr>
              <w:br/>
              <w:t xml:space="preserve">New </w:t>
            </w:r>
            <w:proofErr w:type="spellStart"/>
            <w:r w:rsidR="00466BB8">
              <w:rPr>
                <w:rFonts w:ascii="Arial" w:hAnsi="Arial" w:cs="Arial"/>
              </w:rPr>
              <w:t>Config</w:t>
            </w:r>
            <w:proofErr w:type="spellEnd"/>
            <w:r w:rsidR="00466BB8">
              <w:rPr>
                <w:rFonts w:ascii="Arial" w:hAnsi="Arial" w:cs="Arial"/>
              </w:rPr>
              <w:t xml:space="preserve"> Record - </w:t>
            </w:r>
            <w:proofErr w:type="spellStart"/>
            <w:r w:rsidR="00466BB8">
              <w:rPr>
                <w:rFonts w:ascii="Arial" w:hAnsi="Arial" w:cs="Arial"/>
              </w:rPr>
              <w:t>NewDocumentRoot</w:t>
            </w:r>
            <w:proofErr w:type="spellEnd"/>
          </w:p>
        </w:tc>
      </w:tr>
      <w:tr w:rsidR="00766D24" w:rsidTr="00656D1A">
        <w:tc>
          <w:tcPr>
            <w:tcW w:w="1378" w:type="dxa"/>
            <w:tcBorders>
              <w:top w:val="single" w:sz="8" w:space="0" w:color="999999"/>
              <w:bottom w:val="single" w:sz="8" w:space="0" w:color="999999"/>
            </w:tcBorders>
          </w:tcPr>
          <w:p w:rsidR="00766D24" w:rsidRDefault="00766D24" w:rsidP="00BE6C48">
            <w:pPr>
              <w:pStyle w:val="TableNormal1"/>
              <w:rPr>
                <w:rFonts w:ascii="Arial" w:hAnsi="Arial" w:cs="Arial"/>
              </w:rPr>
            </w:pPr>
            <w:r>
              <w:rPr>
                <w:rFonts w:ascii="Arial" w:hAnsi="Arial" w:cs="Arial"/>
              </w:rPr>
              <w:t>27-Apr-2015</w:t>
            </w:r>
          </w:p>
        </w:tc>
        <w:tc>
          <w:tcPr>
            <w:tcW w:w="1505" w:type="dxa"/>
            <w:tcBorders>
              <w:top w:val="single" w:sz="8" w:space="0" w:color="999999"/>
              <w:bottom w:val="single" w:sz="8" w:space="0" w:color="999999"/>
            </w:tcBorders>
          </w:tcPr>
          <w:p w:rsidR="00766D24" w:rsidRDefault="00766D24" w:rsidP="00504A10">
            <w:pPr>
              <w:pStyle w:val="TableNormal1"/>
              <w:rPr>
                <w:rFonts w:ascii="Arial" w:hAnsi="Arial" w:cs="Arial"/>
              </w:rPr>
            </w:pPr>
            <w:proofErr w:type="spellStart"/>
            <w:r>
              <w:rPr>
                <w:rFonts w:ascii="Arial" w:hAnsi="Arial" w:cs="Arial"/>
              </w:rPr>
              <w:t>John.Darnbrough</w:t>
            </w:r>
            <w:proofErr w:type="spellEnd"/>
          </w:p>
        </w:tc>
        <w:tc>
          <w:tcPr>
            <w:tcW w:w="1251" w:type="dxa"/>
            <w:tcBorders>
              <w:top w:val="single" w:sz="8" w:space="0" w:color="999999"/>
              <w:bottom w:val="single" w:sz="8" w:space="0" w:color="999999"/>
            </w:tcBorders>
          </w:tcPr>
          <w:p w:rsidR="00766D24" w:rsidRDefault="00766D24" w:rsidP="00504A10">
            <w:pPr>
              <w:pStyle w:val="TableNormal1"/>
              <w:rPr>
                <w:rFonts w:ascii="Arial" w:hAnsi="Arial" w:cs="Arial"/>
              </w:rPr>
            </w:pPr>
            <w:r>
              <w:rPr>
                <w:rFonts w:ascii="Arial" w:hAnsi="Arial" w:cs="Arial"/>
              </w:rPr>
              <w:t>1.6</w:t>
            </w:r>
          </w:p>
        </w:tc>
        <w:tc>
          <w:tcPr>
            <w:tcW w:w="5130" w:type="dxa"/>
            <w:tcBorders>
              <w:top w:val="single" w:sz="8" w:space="0" w:color="999999"/>
              <w:bottom w:val="single" w:sz="8" w:space="0" w:color="999999"/>
            </w:tcBorders>
          </w:tcPr>
          <w:p w:rsidR="00087A72" w:rsidRDefault="00766D24">
            <w:pPr>
              <w:pStyle w:val="TableNormal1"/>
              <w:rPr>
                <w:rFonts w:ascii="Arial" w:hAnsi="Arial" w:cs="Arial"/>
              </w:rPr>
            </w:pPr>
            <w:r>
              <w:rPr>
                <w:rFonts w:ascii="Arial" w:hAnsi="Arial" w:cs="Arial"/>
              </w:rPr>
              <w:t xml:space="preserve">New field on </w:t>
            </w:r>
            <w:proofErr w:type="spellStart"/>
            <w:r>
              <w:rPr>
                <w:rFonts w:ascii="Arial" w:hAnsi="Arial" w:cs="Arial"/>
              </w:rPr>
              <w:t>Disb</w:t>
            </w:r>
            <w:proofErr w:type="spellEnd"/>
            <w:r>
              <w:rPr>
                <w:rFonts w:ascii="Arial" w:hAnsi="Arial" w:cs="Arial"/>
              </w:rPr>
              <w:t xml:space="preserve"> Class</w:t>
            </w:r>
          </w:p>
        </w:tc>
      </w:tr>
      <w:tr w:rsidR="00D41C97" w:rsidTr="00656D1A">
        <w:tc>
          <w:tcPr>
            <w:tcW w:w="1378" w:type="dxa"/>
            <w:tcBorders>
              <w:top w:val="single" w:sz="8" w:space="0" w:color="999999"/>
              <w:bottom w:val="single" w:sz="8" w:space="0" w:color="999999"/>
            </w:tcBorders>
          </w:tcPr>
          <w:p w:rsidR="00D41C97" w:rsidRDefault="00D41C97" w:rsidP="00BE6C48">
            <w:pPr>
              <w:pStyle w:val="TableNormal1"/>
              <w:rPr>
                <w:rFonts w:ascii="Arial" w:hAnsi="Arial" w:cs="Arial"/>
              </w:rPr>
            </w:pPr>
            <w:r>
              <w:rPr>
                <w:rFonts w:ascii="Arial" w:hAnsi="Arial" w:cs="Arial"/>
              </w:rPr>
              <w:t>21-May-2015</w:t>
            </w:r>
          </w:p>
        </w:tc>
        <w:tc>
          <w:tcPr>
            <w:tcW w:w="1505" w:type="dxa"/>
            <w:tcBorders>
              <w:top w:val="single" w:sz="8" w:space="0" w:color="999999"/>
              <w:bottom w:val="single" w:sz="8" w:space="0" w:color="999999"/>
            </w:tcBorders>
          </w:tcPr>
          <w:p w:rsidR="00D41C97" w:rsidRDefault="00D41C97" w:rsidP="00504A10">
            <w:pPr>
              <w:pStyle w:val="TableNormal1"/>
              <w:rPr>
                <w:rFonts w:ascii="Arial" w:hAnsi="Arial" w:cs="Arial"/>
              </w:rPr>
            </w:pPr>
            <w:proofErr w:type="spellStart"/>
            <w:r>
              <w:rPr>
                <w:rFonts w:ascii="Arial" w:hAnsi="Arial" w:cs="Arial"/>
              </w:rPr>
              <w:t>John.Darnbrough</w:t>
            </w:r>
            <w:proofErr w:type="spellEnd"/>
          </w:p>
        </w:tc>
        <w:tc>
          <w:tcPr>
            <w:tcW w:w="1251" w:type="dxa"/>
            <w:tcBorders>
              <w:top w:val="single" w:sz="8" w:space="0" w:color="999999"/>
              <w:bottom w:val="single" w:sz="8" w:space="0" w:color="999999"/>
            </w:tcBorders>
          </w:tcPr>
          <w:p w:rsidR="00D41C97" w:rsidRDefault="00D41C97" w:rsidP="00504A10">
            <w:pPr>
              <w:pStyle w:val="TableNormal1"/>
              <w:rPr>
                <w:rFonts w:ascii="Arial" w:hAnsi="Arial" w:cs="Arial"/>
              </w:rPr>
            </w:pPr>
            <w:r>
              <w:rPr>
                <w:rFonts w:ascii="Arial" w:hAnsi="Arial" w:cs="Arial"/>
              </w:rPr>
              <w:t>1.7</w:t>
            </w:r>
          </w:p>
        </w:tc>
        <w:tc>
          <w:tcPr>
            <w:tcW w:w="5130" w:type="dxa"/>
            <w:tcBorders>
              <w:top w:val="single" w:sz="8" w:space="0" w:color="999999"/>
              <w:bottom w:val="single" w:sz="8" w:space="0" w:color="999999"/>
            </w:tcBorders>
          </w:tcPr>
          <w:p w:rsidR="00D41C97" w:rsidRDefault="00D41C97">
            <w:pPr>
              <w:pStyle w:val="TableNormal1"/>
              <w:rPr>
                <w:rFonts w:ascii="Arial" w:hAnsi="Arial" w:cs="Arial"/>
              </w:rPr>
            </w:pPr>
            <w:r>
              <w:rPr>
                <w:rFonts w:ascii="Arial" w:hAnsi="Arial" w:cs="Arial"/>
              </w:rPr>
              <w:t xml:space="preserve">New field on </w:t>
            </w:r>
            <w:proofErr w:type="spellStart"/>
            <w:r>
              <w:rPr>
                <w:rFonts w:ascii="Arial" w:hAnsi="Arial" w:cs="Arial"/>
              </w:rPr>
              <w:t>TempAssociations</w:t>
            </w:r>
            <w:proofErr w:type="spellEnd"/>
          </w:p>
        </w:tc>
      </w:tr>
      <w:tr w:rsidR="00C642B1" w:rsidTr="00656D1A">
        <w:tc>
          <w:tcPr>
            <w:tcW w:w="1378" w:type="dxa"/>
            <w:tcBorders>
              <w:top w:val="single" w:sz="8" w:space="0" w:color="999999"/>
              <w:bottom w:val="single" w:sz="8" w:space="0" w:color="999999"/>
            </w:tcBorders>
          </w:tcPr>
          <w:p w:rsidR="00C642B1" w:rsidRDefault="00C642B1" w:rsidP="00BE6C48">
            <w:pPr>
              <w:pStyle w:val="TableNormal1"/>
              <w:rPr>
                <w:rFonts w:ascii="Arial" w:hAnsi="Arial" w:cs="Arial"/>
              </w:rPr>
            </w:pPr>
            <w:r>
              <w:rPr>
                <w:rFonts w:ascii="Arial" w:hAnsi="Arial" w:cs="Arial"/>
              </w:rPr>
              <w:t>06-July-2015</w:t>
            </w:r>
          </w:p>
        </w:tc>
        <w:tc>
          <w:tcPr>
            <w:tcW w:w="1505" w:type="dxa"/>
            <w:tcBorders>
              <w:top w:val="single" w:sz="8" w:space="0" w:color="999999"/>
              <w:bottom w:val="single" w:sz="8" w:space="0" w:color="999999"/>
            </w:tcBorders>
          </w:tcPr>
          <w:p w:rsidR="00C642B1" w:rsidRDefault="00C642B1" w:rsidP="00504A10">
            <w:pPr>
              <w:pStyle w:val="TableNormal1"/>
              <w:rPr>
                <w:rFonts w:ascii="Arial" w:hAnsi="Arial" w:cs="Arial"/>
              </w:rPr>
            </w:pPr>
            <w:proofErr w:type="spellStart"/>
            <w:r>
              <w:rPr>
                <w:rFonts w:ascii="Arial" w:hAnsi="Arial" w:cs="Arial"/>
              </w:rPr>
              <w:t>John.Darnbrough</w:t>
            </w:r>
            <w:proofErr w:type="spellEnd"/>
          </w:p>
        </w:tc>
        <w:tc>
          <w:tcPr>
            <w:tcW w:w="1251" w:type="dxa"/>
            <w:tcBorders>
              <w:top w:val="single" w:sz="8" w:space="0" w:color="999999"/>
              <w:bottom w:val="single" w:sz="8" w:space="0" w:color="999999"/>
            </w:tcBorders>
          </w:tcPr>
          <w:p w:rsidR="00C642B1" w:rsidRDefault="00C642B1" w:rsidP="00504A10">
            <w:pPr>
              <w:pStyle w:val="TableNormal1"/>
              <w:rPr>
                <w:rFonts w:ascii="Arial" w:hAnsi="Arial" w:cs="Arial"/>
              </w:rPr>
            </w:pPr>
            <w:r>
              <w:rPr>
                <w:rFonts w:ascii="Arial" w:hAnsi="Arial" w:cs="Arial"/>
              </w:rPr>
              <w:t>1.8</w:t>
            </w:r>
          </w:p>
        </w:tc>
        <w:tc>
          <w:tcPr>
            <w:tcW w:w="5130" w:type="dxa"/>
            <w:tcBorders>
              <w:top w:val="single" w:sz="8" w:space="0" w:color="999999"/>
              <w:bottom w:val="single" w:sz="8" w:space="0" w:color="999999"/>
            </w:tcBorders>
          </w:tcPr>
          <w:p w:rsidR="00C642B1" w:rsidRDefault="00C642B1">
            <w:pPr>
              <w:pStyle w:val="TableNormal1"/>
              <w:rPr>
                <w:rFonts w:ascii="Arial" w:hAnsi="Arial" w:cs="Arial"/>
              </w:rPr>
            </w:pPr>
            <w:r>
              <w:rPr>
                <w:rFonts w:ascii="Arial" w:hAnsi="Arial" w:cs="Arial"/>
              </w:rPr>
              <w:t>Added UserFieldGroup.csv Details</w:t>
            </w:r>
          </w:p>
        </w:tc>
      </w:tr>
      <w:tr w:rsidR="00446B8A" w:rsidTr="00656D1A">
        <w:tc>
          <w:tcPr>
            <w:tcW w:w="1378" w:type="dxa"/>
            <w:tcBorders>
              <w:top w:val="single" w:sz="8" w:space="0" w:color="999999"/>
              <w:bottom w:val="single" w:sz="8" w:space="0" w:color="999999"/>
            </w:tcBorders>
          </w:tcPr>
          <w:p w:rsidR="00446B8A" w:rsidRDefault="00446B8A" w:rsidP="00BE6C48">
            <w:pPr>
              <w:pStyle w:val="TableNormal1"/>
              <w:rPr>
                <w:rFonts w:ascii="Arial" w:hAnsi="Arial" w:cs="Arial"/>
              </w:rPr>
            </w:pPr>
            <w:r>
              <w:rPr>
                <w:rFonts w:ascii="Arial" w:hAnsi="Arial" w:cs="Arial"/>
              </w:rPr>
              <w:t>15-Aug-2016</w:t>
            </w:r>
          </w:p>
        </w:tc>
        <w:tc>
          <w:tcPr>
            <w:tcW w:w="1505" w:type="dxa"/>
            <w:tcBorders>
              <w:top w:val="single" w:sz="8" w:space="0" w:color="999999"/>
              <w:bottom w:val="single" w:sz="8" w:space="0" w:color="999999"/>
            </w:tcBorders>
          </w:tcPr>
          <w:p w:rsidR="00446B8A" w:rsidRDefault="00446B8A" w:rsidP="00504A10">
            <w:pPr>
              <w:pStyle w:val="TableNormal1"/>
              <w:rPr>
                <w:rFonts w:ascii="Arial" w:hAnsi="Arial" w:cs="Arial"/>
              </w:rPr>
            </w:pPr>
            <w:r>
              <w:rPr>
                <w:rFonts w:ascii="Arial" w:hAnsi="Arial" w:cs="Arial"/>
              </w:rPr>
              <w:t>Nilesh Desai</w:t>
            </w:r>
          </w:p>
        </w:tc>
        <w:tc>
          <w:tcPr>
            <w:tcW w:w="1251" w:type="dxa"/>
            <w:tcBorders>
              <w:top w:val="single" w:sz="8" w:space="0" w:color="999999"/>
              <w:bottom w:val="single" w:sz="8" w:space="0" w:color="999999"/>
            </w:tcBorders>
          </w:tcPr>
          <w:p w:rsidR="00446B8A" w:rsidRDefault="00446B8A" w:rsidP="00504A10">
            <w:pPr>
              <w:pStyle w:val="TableNormal1"/>
              <w:rPr>
                <w:rFonts w:ascii="Arial" w:hAnsi="Arial" w:cs="Arial"/>
              </w:rPr>
            </w:pPr>
            <w:r>
              <w:rPr>
                <w:rFonts w:ascii="Arial" w:hAnsi="Arial" w:cs="Arial"/>
              </w:rPr>
              <w:t>1.9</w:t>
            </w:r>
          </w:p>
        </w:tc>
        <w:tc>
          <w:tcPr>
            <w:tcW w:w="5130" w:type="dxa"/>
            <w:tcBorders>
              <w:top w:val="single" w:sz="8" w:space="0" w:color="999999"/>
              <w:bottom w:val="single" w:sz="8" w:space="0" w:color="999999"/>
            </w:tcBorders>
          </w:tcPr>
          <w:p w:rsidR="00446B8A" w:rsidRDefault="00446B8A">
            <w:pPr>
              <w:pStyle w:val="TableNormal1"/>
              <w:rPr>
                <w:rFonts w:ascii="Arial" w:hAnsi="Arial" w:cs="Arial"/>
              </w:rPr>
            </w:pPr>
            <w:r>
              <w:rPr>
                <w:rFonts w:ascii="Arial" w:hAnsi="Arial" w:cs="Arial"/>
              </w:rPr>
              <w:t xml:space="preserve">Change detail for </w:t>
            </w:r>
            <w:proofErr w:type="spellStart"/>
            <w:r>
              <w:rPr>
                <w:rFonts w:ascii="Arial" w:hAnsi="Arial" w:cs="Arial"/>
              </w:rPr>
              <w:t>MatterID</w:t>
            </w:r>
            <w:proofErr w:type="spellEnd"/>
            <w:r>
              <w:rPr>
                <w:rFonts w:ascii="Arial" w:hAnsi="Arial" w:cs="Arial"/>
              </w:rPr>
              <w:t xml:space="preserve"> field for </w:t>
            </w:r>
            <w:proofErr w:type="spellStart"/>
            <w:r>
              <w:rPr>
                <w:rFonts w:ascii="Arial" w:hAnsi="Arial" w:cs="Arial"/>
              </w:rPr>
              <w:t>CSV_UesrData</w:t>
            </w:r>
            <w:proofErr w:type="spellEnd"/>
          </w:p>
        </w:tc>
      </w:tr>
      <w:tr w:rsidR="006E24D8" w:rsidTr="00656D1A">
        <w:trPr>
          <w:ins w:id="23" w:author="Nilesh Desai" w:date="2017-01-13T14:43:00Z"/>
        </w:trPr>
        <w:tc>
          <w:tcPr>
            <w:tcW w:w="1378" w:type="dxa"/>
            <w:tcBorders>
              <w:top w:val="single" w:sz="8" w:space="0" w:color="999999"/>
              <w:bottom w:val="single" w:sz="8" w:space="0" w:color="999999"/>
            </w:tcBorders>
          </w:tcPr>
          <w:p w:rsidR="006E24D8" w:rsidRDefault="006E24D8" w:rsidP="00BE6C48">
            <w:pPr>
              <w:pStyle w:val="TableNormal1"/>
              <w:rPr>
                <w:ins w:id="24" w:author="Nilesh Desai" w:date="2017-01-13T14:43:00Z"/>
                <w:rFonts w:ascii="Arial" w:hAnsi="Arial" w:cs="Arial"/>
              </w:rPr>
            </w:pPr>
            <w:ins w:id="25" w:author="Nilesh Desai" w:date="2017-01-13T14:44:00Z">
              <w:r>
                <w:rPr>
                  <w:rFonts w:ascii="Arial" w:hAnsi="Arial" w:cs="Arial"/>
                </w:rPr>
                <w:t>13-Jan-2017</w:t>
              </w:r>
            </w:ins>
          </w:p>
        </w:tc>
        <w:tc>
          <w:tcPr>
            <w:tcW w:w="1505" w:type="dxa"/>
            <w:tcBorders>
              <w:top w:val="single" w:sz="8" w:space="0" w:color="999999"/>
              <w:bottom w:val="single" w:sz="8" w:space="0" w:color="999999"/>
            </w:tcBorders>
          </w:tcPr>
          <w:p w:rsidR="006E24D8" w:rsidRDefault="006E24D8" w:rsidP="00504A10">
            <w:pPr>
              <w:pStyle w:val="TableNormal1"/>
              <w:rPr>
                <w:ins w:id="26" w:author="Nilesh Desai" w:date="2017-01-13T14:43:00Z"/>
                <w:rFonts w:ascii="Arial" w:hAnsi="Arial" w:cs="Arial"/>
              </w:rPr>
            </w:pPr>
            <w:ins w:id="27" w:author="Nilesh Desai" w:date="2017-01-13T14:44:00Z">
              <w:r>
                <w:rPr>
                  <w:rFonts w:ascii="Arial" w:hAnsi="Arial" w:cs="Arial"/>
                </w:rPr>
                <w:t>Nilesh Desai</w:t>
              </w:r>
            </w:ins>
          </w:p>
        </w:tc>
        <w:tc>
          <w:tcPr>
            <w:tcW w:w="1251" w:type="dxa"/>
            <w:tcBorders>
              <w:top w:val="single" w:sz="8" w:space="0" w:color="999999"/>
              <w:bottom w:val="single" w:sz="8" w:space="0" w:color="999999"/>
            </w:tcBorders>
          </w:tcPr>
          <w:p w:rsidR="006E24D8" w:rsidRDefault="006E24D8" w:rsidP="006E24D8">
            <w:pPr>
              <w:pStyle w:val="TableNormal1"/>
              <w:rPr>
                <w:ins w:id="28" w:author="Nilesh Desai" w:date="2017-01-13T14:43:00Z"/>
                <w:rFonts w:ascii="Arial" w:hAnsi="Arial" w:cs="Arial"/>
              </w:rPr>
              <w:pPrChange w:id="29" w:author="Nilesh Desai" w:date="2017-01-13T14:44:00Z">
                <w:pPr>
                  <w:pStyle w:val="TableNormal1"/>
                </w:pPr>
              </w:pPrChange>
            </w:pPr>
            <w:ins w:id="30" w:author="Nilesh Desai" w:date="2017-01-13T14:44:00Z">
              <w:r>
                <w:rPr>
                  <w:rFonts w:ascii="Arial" w:hAnsi="Arial" w:cs="Arial"/>
                </w:rPr>
                <w:t>1.10</w:t>
              </w:r>
            </w:ins>
          </w:p>
        </w:tc>
        <w:tc>
          <w:tcPr>
            <w:tcW w:w="5130" w:type="dxa"/>
            <w:tcBorders>
              <w:top w:val="single" w:sz="8" w:space="0" w:color="999999"/>
              <w:bottom w:val="single" w:sz="8" w:space="0" w:color="999999"/>
            </w:tcBorders>
          </w:tcPr>
          <w:p w:rsidR="006E24D8" w:rsidRDefault="00D60344">
            <w:pPr>
              <w:pStyle w:val="TableNormal1"/>
              <w:rPr>
                <w:ins w:id="31" w:author="Nilesh Desai" w:date="2017-01-13T14:43:00Z"/>
                <w:rFonts w:ascii="Arial" w:hAnsi="Arial" w:cs="Arial"/>
              </w:rPr>
            </w:pPr>
            <w:ins w:id="32" w:author="Nilesh Desai" w:date="2017-01-13T14:44:00Z">
              <w:r>
                <w:rPr>
                  <w:rFonts w:ascii="Arial" w:hAnsi="Arial" w:cs="Arial"/>
                </w:rPr>
                <w:t>Added New ADP &amp; ABP Postings</w:t>
              </w:r>
            </w:ins>
          </w:p>
        </w:tc>
      </w:tr>
    </w:tbl>
    <w:p w:rsidR="00F91F56" w:rsidRPr="00AC5A4A" w:rsidRDefault="00F91F56" w:rsidP="00504A10">
      <w:pPr>
        <w:spacing w:before="360" w:after="120"/>
        <w:ind w:left="0"/>
        <w:rPr>
          <w:b/>
          <w:color w:val="333333"/>
          <w:sz w:val="26"/>
          <w:szCs w:val="26"/>
        </w:rPr>
      </w:pPr>
      <w:r w:rsidRPr="00AC5A4A">
        <w:rPr>
          <w:b/>
          <w:color w:val="333333"/>
          <w:sz w:val="26"/>
          <w:szCs w:val="26"/>
        </w:rPr>
        <w:t>Reviewers</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1"/>
        <w:gridCol w:w="1800"/>
        <w:gridCol w:w="4140"/>
        <w:gridCol w:w="1574"/>
      </w:tblGrid>
      <w:tr w:rsidR="00573AF6" w:rsidTr="008267BC">
        <w:tc>
          <w:tcPr>
            <w:tcW w:w="1501" w:type="dxa"/>
            <w:tcBorders>
              <w:top w:val="single" w:sz="12" w:space="0" w:color="999999"/>
              <w:bottom w:val="single" w:sz="12" w:space="0" w:color="999999"/>
            </w:tcBorders>
            <w:shd w:val="clear" w:color="auto" w:fill="E6E6E6"/>
          </w:tcPr>
          <w:p w:rsidR="009568EA" w:rsidRPr="008267BC" w:rsidRDefault="009568EA" w:rsidP="00504A10">
            <w:pPr>
              <w:pStyle w:val="TableNormal1"/>
              <w:rPr>
                <w:b/>
                <w:bCs/>
              </w:rPr>
            </w:pPr>
            <w:r w:rsidRPr="008267BC">
              <w:rPr>
                <w:b/>
                <w:bCs/>
              </w:rPr>
              <w:t>Name</w:t>
            </w:r>
          </w:p>
        </w:tc>
        <w:tc>
          <w:tcPr>
            <w:tcW w:w="1800" w:type="dxa"/>
            <w:tcBorders>
              <w:top w:val="single" w:sz="12" w:space="0" w:color="999999"/>
              <w:bottom w:val="single" w:sz="12" w:space="0" w:color="999999"/>
            </w:tcBorders>
            <w:shd w:val="clear" w:color="auto" w:fill="E6E6E6"/>
          </w:tcPr>
          <w:p w:rsidR="009568EA" w:rsidRPr="008267BC" w:rsidRDefault="009568EA" w:rsidP="00504A10">
            <w:pPr>
              <w:pStyle w:val="TableNormal1"/>
              <w:rPr>
                <w:b/>
                <w:bCs/>
              </w:rPr>
            </w:pPr>
            <w:r w:rsidRPr="008267BC">
              <w:rPr>
                <w:b/>
                <w:bCs/>
              </w:rPr>
              <w:t>Version approved</w:t>
            </w:r>
          </w:p>
        </w:tc>
        <w:tc>
          <w:tcPr>
            <w:tcW w:w="4140" w:type="dxa"/>
            <w:tcBorders>
              <w:top w:val="single" w:sz="12" w:space="0" w:color="999999"/>
              <w:bottom w:val="single" w:sz="12" w:space="0" w:color="999999"/>
            </w:tcBorders>
            <w:shd w:val="clear" w:color="auto" w:fill="E6E6E6"/>
          </w:tcPr>
          <w:p w:rsidR="009568EA" w:rsidRPr="008267BC" w:rsidRDefault="009568EA" w:rsidP="00504A10">
            <w:pPr>
              <w:pStyle w:val="TableNormal1"/>
              <w:rPr>
                <w:b/>
                <w:bCs/>
              </w:rPr>
            </w:pPr>
            <w:r w:rsidRPr="008267BC">
              <w:rPr>
                <w:b/>
                <w:bCs/>
              </w:rPr>
              <w:t>Position</w:t>
            </w:r>
          </w:p>
        </w:tc>
        <w:tc>
          <w:tcPr>
            <w:tcW w:w="1574" w:type="dxa"/>
            <w:tcBorders>
              <w:top w:val="single" w:sz="12" w:space="0" w:color="999999"/>
              <w:bottom w:val="single" w:sz="12" w:space="0" w:color="999999"/>
            </w:tcBorders>
            <w:shd w:val="clear" w:color="auto" w:fill="E6E6E6"/>
          </w:tcPr>
          <w:p w:rsidR="009568EA" w:rsidRPr="008267BC" w:rsidRDefault="009568EA" w:rsidP="00504A10">
            <w:pPr>
              <w:pStyle w:val="TableNormal1"/>
              <w:rPr>
                <w:b/>
                <w:bCs/>
              </w:rPr>
            </w:pPr>
            <w:r w:rsidRPr="008267BC">
              <w:rPr>
                <w:b/>
                <w:bCs/>
              </w:rPr>
              <w:t>Date</w:t>
            </w:r>
          </w:p>
        </w:tc>
      </w:tr>
      <w:tr w:rsidR="00573AF6" w:rsidTr="008267BC">
        <w:tc>
          <w:tcPr>
            <w:tcW w:w="1501" w:type="dxa"/>
            <w:tcBorders>
              <w:top w:val="single" w:sz="8" w:space="0" w:color="999999"/>
              <w:bottom w:val="single" w:sz="8" w:space="0" w:color="999999"/>
            </w:tcBorders>
          </w:tcPr>
          <w:p w:rsidR="009568EA" w:rsidRDefault="009568EA" w:rsidP="00504A10">
            <w:pPr>
              <w:pStyle w:val="TableNormal1"/>
            </w:pPr>
          </w:p>
        </w:tc>
        <w:tc>
          <w:tcPr>
            <w:tcW w:w="1800" w:type="dxa"/>
            <w:tcBorders>
              <w:top w:val="single" w:sz="8" w:space="0" w:color="999999"/>
              <w:bottom w:val="single" w:sz="8" w:space="0" w:color="999999"/>
            </w:tcBorders>
          </w:tcPr>
          <w:p w:rsidR="009568EA" w:rsidRDefault="009568EA" w:rsidP="00504A10">
            <w:pPr>
              <w:pStyle w:val="TableNormal1"/>
            </w:pPr>
          </w:p>
        </w:tc>
        <w:tc>
          <w:tcPr>
            <w:tcW w:w="4140" w:type="dxa"/>
            <w:tcBorders>
              <w:top w:val="single" w:sz="8" w:space="0" w:color="999999"/>
              <w:bottom w:val="single" w:sz="8" w:space="0" w:color="999999"/>
            </w:tcBorders>
          </w:tcPr>
          <w:p w:rsidR="009568EA" w:rsidRDefault="009568EA" w:rsidP="00504A10">
            <w:pPr>
              <w:pStyle w:val="TableNormal1"/>
            </w:pPr>
          </w:p>
        </w:tc>
        <w:tc>
          <w:tcPr>
            <w:tcW w:w="1574" w:type="dxa"/>
            <w:tcBorders>
              <w:top w:val="single" w:sz="8" w:space="0" w:color="999999"/>
              <w:bottom w:val="single" w:sz="8" w:space="0" w:color="999999"/>
            </w:tcBorders>
          </w:tcPr>
          <w:p w:rsidR="009568EA" w:rsidRDefault="009568EA" w:rsidP="00504A10">
            <w:pPr>
              <w:pStyle w:val="TableNormal1"/>
            </w:pPr>
          </w:p>
        </w:tc>
      </w:tr>
      <w:tr w:rsidR="00573AF6" w:rsidTr="008267BC">
        <w:tc>
          <w:tcPr>
            <w:tcW w:w="1501" w:type="dxa"/>
          </w:tcPr>
          <w:p w:rsidR="009568EA" w:rsidRDefault="009568EA" w:rsidP="00504A10">
            <w:pPr>
              <w:pStyle w:val="TableNormal1"/>
            </w:pPr>
          </w:p>
        </w:tc>
        <w:tc>
          <w:tcPr>
            <w:tcW w:w="1800" w:type="dxa"/>
          </w:tcPr>
          <w:p w:rsidR="009568EA" w:rsidRDefault="009568EA" w:rsidP="00504A10">
            <w:pPr>
              <w:pStyle w:val="TableNormal1"/>
            </w:pPr>
          </w:p>
        </w:tc>
        <w:tc>
          <w:tcPr>
            <w:tcW w:w="4140" w:type="dxa"/>
          </w:tcPr>
          <w:p w:rsidR="009568EA" w:rsidRDefault="009568EA" w:rsidP="00504A10">
            <w:pPr>
              <w:pStyle w:val="TableNormal1"/>
            </w:pPr>
          </w:p>
        </w:tc>
        <w:tc>
          <w:tcPr>
            <w:tcW w:w="1574" w:type="dxa"/>
          </w:tcPr>
          <w:p w:rsidR="009568EA" w:rsidRDefault="009568EA" w:rsidP="00504A10">
            <w:pPr>
              <w:pStyle w:val="TableNormal1"/>
            </w:pPr>
          </w:p>
        </w:tc>
      </w:tr>
      <w:tr w:rsidR="00573AF6" w:rsidTr="008267BC">
        <w:tc>
          <w:tcPr>
            <w:tcW w:w="1501" w:type="dxa"/>
            <w:tcBorders>
              <w:top w:val="single" w:sz="8" w:space="0" w:color="999999"/>
              <w:bottom w:val="single" w:sz="8" w:space="0" w:color="999999"/>
            </w:tcBorders>
          </w:tcPr>
          <w:p w:rsidR="009568EA" w:rsidRDefault="009568EA" w:rsidP="00504A10">
            <w:pPr>
              <w:pStyle w:val="TableNormal1"/>
            </w:pPr>
          </w:p>
        </w:tc>
        <w:tc>
          <w:tcPr>
            <w:tcW w:w="1800" w:type="dxa"/>
            <w:tcBorders>
              <w:top w:val="single" w:sz="8" w:space="0" w:color="999999"/>
              <w:bottom w:val="single" w:sz="8" w:space="0" w:color="999999"/>
            </w:tcBorders>
          </w:tcPr>
          <w:p w:rsidR="009568EA" w:rsidRDefault="009568EA" w:rsidP="00504A10">
            <w:pPr>
              <w:pStyle w:val="TableNormal1"/>
            </w:pPr>
          </w:p>
        </w:tc>
        <w:tc>
          <w:tcPr>
            <w:tcW w:w="4140" w:type="dxa"/>
            <w:tcBorders>
              <w:top w:val="single" w:sz="8" w:space="0" w:color="999999"/>
              <w:bottom w:val="single" w:sz="8" w:space="0" w:color="999999"/>
            </w:tcBorders>
          </w:tcPr>
          <w:p w:rsidR="009568EA" w:rsidRDefault="009568EA" w:rsidP="00504A10">
            <w:pPr>
              <w:pStyle w:val="TableNormal1"/>
            </w:pPr>
          </w:p>
        </w:tc>
        <w:tc>
          <w:tcPr>
            <w:tcW w:w="1574" w:type="dxa"/>
            <w:tcBorders>
              <w:top w:val="single" w:sz="8" w:space="0" w:color="999999"/>
              <w:bottom w:val="single" w:sz="8" w:space="0" w:color="999999"/>
            </w:tcBorders>
          </w:tcPr>
          <w:p w:rsidR="009568EA" w:rsidRDefault="009568EA" w:rsidP="00504A10">
            <w:pPr>
              <w:pStyle w:val="TableNormal1"/>
            </w:pPr>
          </w:p>
        </w:tc>
      </w:tr>
    </w:tbl>
    <w:p w:rsidR="009568EA" w:rsidRPr="009568EA" w:rsidRDefault="009568EA" w:rsidP="00504A10"/>
    <w:p w:rsidR="0014417D" w:rsidRDefault="0014417D" w:rsidP="00CB2862">
      <w:pPr>
        <w:spacing w:after="120"/>
        <w:ind w:left="0"/>
        <w:outlineLvl w:val="0"/>
      </w:pPr>
    </w:p>
    <w:p w:rsidR="0014417D" w:rsidRPr="0014417D" w:rsidRDefault="0014417D" w:rsidP="0014417D"/>
    <w:p w:rsidR="0014417D" w:rsidRPr="0014417D" w:rsidRDefault="0014417D" w:rsidP="0014417D"/>
    <w:p w:rsidR="0014417D" w:rsidRDefault="0014417D" w:rsidP="00CB2862">
      <w:pPr>
        <w:spacing w:after="120"/>
        <w:ind w:left="0"/>
        <w:outlineLvl w:val="0"/>
      </w:pPr>
    </w:p>
    <w:p w:rsidR="0014417D" w:rsidRDefault="0014417D" w:rsidP="0014417D">
      <w:pPr>
        <w:tabs>
          <w:tab w:val="left" w:pos="4215"/>
        </w:tabs>
        <w:spacing w:after="120"/>
        <w:ind w:left="0"/>
        <w:outlineLvl w:val="0"/>
      </w:pPr>
      <w:r>
        <w:lastRenderedPageBreak/>
        <w:tab/>
      </w:r>
    </w:p>
    <w:p w:rsidR="00D90A07" w:rsidRDefault="00C154B0" w:rsidP="00CB2862">
      <w:pPr>
        <w:spacing w:after="120"/>
        <w:ind w:left="0"/>
        <w:outlineLvl w:val="0"/>
        <w:rPr>
          <w:b/>
          <w:bCs/>
          <w:color w:val="333333"/>
          <w:sz w:val="28"/>
          <w:szCs w:val="28"/>
        </w:rPr>
      </w:pPr>
      <w:r w:rsidRPr="0014417D">
        <w:br w:type="page"/>
      </w:r>
      <w:bookmarkStart w:id="33" w:name="_Toc239145479"/>
      <w:bookmarkStart w:id="34" w:name="_Toc239145895"/>
      <w:r w:rsidRPr="00AC5A4A">
        <w:rPr>
          <w:b/>
          <w:bCs/>
          <w:color w:val="333333"/>
          <w:sz w:val="28"/>
          <w:szCs w:val="28"/>
        </w:rPr>
        <w:lastRenderedPageBreak/>
        <w:t>Tab</w:t>
      </w:r>
      <w:r w:rsidR="00787A2F" w:rsidRPr="00AC5A4A">
        <w:rPr>
          <w:b/>
          <w:bCs/>
          <w:color w:val="333333"/>
          <w:sz w:val="28"/>
          <w:szCs w:val="28"/>
        </w:rPr>
        <w:t>le</w:t>
      </w:r>
      <w:bookmarkStart w:id="35" w:name="_Toc239145896"/>
      <w:r w:rsidR="00CB2862" w:rsidRPr="00CB2862">
        <w:rPr>
          <w:b/>
          <w:bCs/>
          <w:color w:val="333333"/>
          <w:sz w:val="28"/>
          <w:szCs w:val="28"/>
        </w:rPr>
        <w:t xml:space="preserve"> </w:t>
      </w:r>
      <w:r w:rsidR="00CB2862" w:rsidRPr="00AC5A4A">
        <w:rPr>
          <w:b/>
          <w:bCs/>
          <w:color w:val="333333"/>
          <w:sz w:val="28"/>
          <w:szCs w:val="28"/>
        </w:rPr>
        <w:t>of Contents</w:t>
      </w:r>
      <w:bookmarkEnd w:id="35"/>
      <w:r w:rsidR="00CB2862">
        <w:rPr>
          <w:b/>
          <w:bCs/>
          <w:color w:val="333333"/>
          <w:sz w:val="28"/>
          <w:szCs w:val="28"/>
        </w:rPr>
        <w:t xml:space="preserve"> </w:t>
      </w:r>
    </w:p>
    <w:p w:rsidR="003D3275" w:rsidRDefault="004045E8">
      <w:pPr>
        <w:pStyle w:val="TOC1"/>
        <w:tabs>
          <w:tab w:val="left" w:pos="403"/>
          <w:tab w:val="right" w:leader="dot" w:pos="9350"/>
        </w:tabs>
        <w:rPr>
          <w:rFonts w:asciiTheme="minorHAnsi" w:eastAsiaTheme="minorEastAsia" w:hAnsiTheme="minorHAnsi" w:cstheme="minorBidi"/>
          <w:b w:val="0"/>
          <w:bCs w:val="0"/>
          <w:i w:val="0"/>
          <w:iCs w:val="0"/>
          <w:noProof/>
          <w:sz w:val="22"/>
          <w:szCs w:val="22"/>
          <w:lang w:eastAsia="en-GB"/>
        </w:rPr>
      </w:pPr>
      <w:r>
        <w:rPr>
          <w:b w:val="0"/>
          <w:bCs w:val="0"/>
          <w:i w:val="0"/>
          <w:iCs w:val="0"/>
        </w:rPr>
        <w:fldChar w:fldCharType="begin"/>
      </w:r>
      <w:r w:rsidR="00F60608">
        <w:rPr>
          <w:b w:val="0"/>
          <w:bCs w:val="0"/>
          <w:i w:val="0"/>
          <w:iCs w:val="0"/>
        </w:rPr>
        <w:instrText xml:space="preserve"> TOC \o "1-2" \h \z \t "Heading 9,9,Heading Part,9" </w:instrText>
      </w:r>
      <w:r>
        <w:rPr>
          <w:b w:val="0"/>
          <w:bCs w:val="0"/>
          <w:i w:val="0"/>
          <w:iCs w:val="0"/>
        </w:rPr>
        <w:fldChar w:fldCharType="separate"/>
      </w:r>
      <w:hyperlink w:anchor="_Toc423944026" w:history="1">
        <w:r w:rsidR="003D3275" w:rsidRPr="005861D7">
          <w:rPr>
            <w:rStyle w:val="Hyperlink"/>
            <w:noProof/>
          </w:rPr>
          <w:t>1</w:t>
        </w:r>
        <w:r w:rsidR="003D3275">
          <w:rPr>
            <w:rFonts w:asciiTheme="minorHAnsi" w:eastAsiaTheme="minorEastAsia" w:hAnsiTheme="minorHAnsi" w:cstheme="minorBidi"/>
            <w:b w:val="0"/>
            <w:bCs w:val="0"/>
            <w:i w:val="0"/>
            <w:iCs w:val="0"/>
            <w:noProof/>
            <w:sz w:val="22"/>
            <w:szCs w:val="22"/>
            <w:lang w:eastAsia="en-GB"/>
          </w:rPr>
          <w:tab/>
        </w:r>
        <w:r w:rsidR="003D3275" w:rsidRPr="005861D7">
          <w:rPr>
            <w:rStyle w:val="Hyperlink"/>
            <w:noProof/>
          </w:rPr>
          <w:t>Purpose Of Document</w:t>
        </w:r>
        <w:r w:rsidR="003D3275">
          <w:rPr>
            <w:noProof/>
            <w:webHidden/>
          </w:rPr>
          <w:tab/>
        </w:r>
        <w:r w:rsidR="003D3275">
          <w:rPr>
            <w:noProof/>
            <w:webHidden/>
          </w:rPr>
          <w:fldChar w:fldCharType="begin"/>
        </w:r>
        <w:r w:rsidR="003D3275">
          <w:rPr>
            <w:noProof/>
            <w:webHidden/>
          </w:rPr>
          <w:instrText xml:space="preserve"> PAGEREF _Toc423944026 \h </w:instrText>
        </w:r>
        <w:r w:rsidR="003D3275">
          <w:rPr>
            <w:noProof/>
            <w:webHidden/>
          </w:rPr>
        </w:r>
        <w:r w:rsidR="003D3275">
          <w:rPr>
            <w:noProof/>
            <w:webHidden/>
          </w:rPr>
          <w:fldChar w:fldCharType="separate"/>
        </w:r>
        <w:r w:rsidR="003D3275">
          <w:rPr>
            <w:noProof/>
            <w:webHidden/>
          </w:rPr>
          <w:t>6</w:t>
        </w:r>
        <w:r w:rsidR="003D3275">
          <w:rPr>
            <w:noProof/>
            <w:webHidden/>
          </w:rPr>
          <w:fldChar w:fldCharType="end"/>
        </w:r>
      </w:hyperlink>
    </w:p>
    <w:p w:rsidR="003D3275" w:rsidRDefault="00771569">
      <w:pPr>
        <w:pStyle w:val="TOC2"/>
        <w:tabs>
          <w:tab w:val="left" w:pos="799"/>
          <w:tab w:val="right" w:leader="dot" w:pos="9350"/>
        </w:tabs>
        <w:rPr>
          <w:rFonts w:asciiTheme="minorHAnsi" w:eastAsiaTheme="minorEastAsia" w:hAnsiTheme="minorHAnsi" w:cstheme="minorBidi"/>
          <w:noProof/>
          <w:sz w:val="22"/>
          <w:szCs w:val="22"/>
          <w:lang w:eastAsia="en-GB"/>
        </w:rPr>
      </w:pPr>
      <w:hyperlink w:anchor="_Toc423944027" w:history="1">
        <w:r w:rsidR="003D3275" w:rsidRPr="005861D7">
          <w:rPr>
            <w:rStyle w:val="Hyperlink"/>
            <w:rFonts w:ascii="Tahoma" w:hAnsi="Tahoma" w:cs="Tahoma"/>
            <w:noProof/>
          </w:rPr>
          <w:t>1.1</w:t>
        </w:r>
        <w:r w:rsidR="003D3275">
          <w:rPr>
            <w:rFonts w:asciiTheme="minorHAnsi" w:eastAsiaTheme="minorEastAsia" w:hAnsiTheme="minorHAnsi" w:cstheme="minorBidi"/>
            <w:noProof/>
            <w:sz w:val="22"/>
            <w:szCs w:val="22"/>
            <w:lang w:eastAsia="en-GB"/>
          </w:rPr>
          <w:tab/>
        </w:r>
        <w:r w:rsidR="003D3275" w:rsidRPr="005861D7">
          <w:rPr>
            <w:rStyle w:val="Hyperlink"/>
            <w:noProof/>
          </w:rPr>
          <w:t>Issues/Concerns</w:t>
        </w:r>
        <w:r w:rsidR="003D3275">
          <w:rPr>
            <w:noProof/>
            <w:webHidden/>
          </w:rPr>
          <w:tab/>
        </w:r>
        <w:r w:rsidR="003D3275">
          <w:rPr>
            <w:noProof/>
            <w:webHidden/>
          </w:rPr>
          <w:fldChar w:fldCharType="begin"/>
        </w:r>
        <w:r w:rsidR="003D3275">
          <w:rPr>
            <w:noProof/>
            <w:webHidden/>
          </w:rPr>
          <w:instrText xml:space="preserve"> PAGEREF _Toc423944027 \h </w:instrText>
        </w:r>
        <w:r w:rsidR="003D3275">
          <w:rPr>
            <w:noProof/>
            <w:webHidden/>
          </w:rPr>
        </w:r>
        <w:r w:rsidR="003D3275">
          <w:rPr>
            <w:noProof/>
            <w:webHidden/>
          </w:rPr>
          <w:fldChar w:fldCharType="separate"/>
        </w:r>
        <w:r w:rsidR="003D3275">
          <w:rPr>
            <w:noProof/>
            <w:webHidden/>
          </w:rPr>
          <w:t>6</w:t>
        </w:r>
        <w:r w:rsidR="003D3275">
          <w:rPr>
            <w:noProof/>
            <w:webHidden/>
          </w:rPr>
          <w:fldChar w:fldCharType="end"/>
        </w:r>
      </w:hyperlink>
    </w:p>
    <w:p w:rsidR="003D3275" w:rsidRDefault="00771569">
      <w:pPr>
        <w:pStyle w:val="TOC1"/>
        <w:tabs>
          <w:tab w:val="left" w:pos="403"/>
          <w:tab w:val="right" w:leader="dot" w:pos="9350"/>
        </w:tabs>
        <w:rPr>
          <w:rFonts w:asciiTheme="minorHAnsi" w:eastAsiaTheme="minorEastAsia" w:hAnsiTheme="minorHAnsi" w:cstheme="minorBidi"/>
          <w:b w:val="0"/>
          <w:bCs w:val="0"/>
          <w:i w:val="0"/>
          <w:iCs w:val="0"/>
          <w:noProof/>
          <w:sz w:val="22"/>
          <w:szCs w:val="22"/>
          <w:lang w:eastAsia="en-GB"/>
        </w:rPr>
      </w:pPr>
      <w:hyperlink w:anchor="_Toc423944028" w:history="1">
        <w:r w:rsidR="003D3275" w:rsidRPr="005861D7">
          <w:rPr>
            <w:rStyle w:val="Hyperlink"/>
            <w:noProof/>
          </w:rPr>
          <w:t>2</w:t>
        </w:r>
        <w:r w:rsidR="003D3275">
          <w:rPr>
            <w:rFonts w:asciiTheme="minorHAnsi" w:eastAsiaTheme="minorEastAsia" w:hAnsiTheme="minorHAnsi" w:cstheme="minorBidi"/>
            <w:b w:val="0"/>
            <w:bCs w:val="0"/>
            <w:i w:val="0"/>
            <w:iCs w:val="0"/>
            <w:noProof/>
            <w:sz w:val="22"/>
            <w:szCs w:val="22"/>
            <w:lang w:eastAsia="en-GB"/>
          </w:rPr>
          <w:tab/>
        </w:r>
        <w:r w:rsidR="003D3275" w:rsidRPr="005861D7">
          <w:rPr>
            <w:rStyle w:val="Hyperlink"/>
            <w:noProof/>
          </w:rPr>
          <w:t>Document References</w:t>
        </w:r>
        <w:r w:rsidR="003D3275">
          <w:rPr>
            <w:noProof/>
            <w:webHidden/>
          </w:rPr>
          <w:tab/>
        </w:r>
        <w:r w:rsidR="003D3275">
          <w:rPr>
            <w:noProof/>
            <w:webHidden/>
          </w:rPr>
          <w:fldChar w:fldCharType="begin"/>
        </w:r>
        <w:r w:rsidR="003D3275">
          <w:rPr>
            <w:noProof/>
            <w:webHidden/>
          </w:rPr>
          <w:instrText xml:space="preserve"> PAGEREF _Toc423944028 \h </w:instrText>
        </w:r>
        <w:r w:rsidR="003D3275">
          <w:rPr>
            <w:noProof/>
            <w:webHidden/>
          </w:rPr>
        </w:r>
        <w:r w:rsidR="003D3275">
          <w:rPr>
            <w:noProof/>
            <w:webHidden/>
          </w:rPr>
          <w:fldChar w:fldCharType="separate"/>
        </w:r>
        <w:r w:rsidR="003D3275">
          <w:rPr>
            <w:noProof/>
            <w:webHidden/>
          </w:rPr>
          <w:t>7</w:t>
        </w:r>
        <w:r w:rsidR="003D3275">
          <w:rPr>
            <w:noProof/>
            <w:webHidden/>
          </w:rPr>
          <w:fldChar w:fldCharType="end"/>
        </w:r>
      </w:hyperlink>
    </w:p>
    <w:p w:rsidR="003D3275" w:rsidRDefault="00771569">
      <w:pPr>
        <w:pStyle w:val="TOC1"/>
        <w:tabs>
          <w:tab w:val="left" w:pos="403"/>
          <w:tab w:val="right" w:leader="dot" w:pos="9350"/>
        </w:tabs>
        <w:rPr>
          <w:rFonts w:asciiTheme="minorHAnsi" w:eastAsiaTheme="minorEastAsia" w:hAnsiTheme="minorHAnsi" w:cstheme="minorBidi"/>
          <w:b w:val="0"/>
          <w:bCs w:val="0"/>
          <w:i w:val="0"/>
          <w:iCs w:val="0"/>
          <w:noProof/>
          <w:sz w:val="22"/>
          <w:szCs w:val="22"/>
          <w:lang w:eastAsia="en-GB"/>
        </w:rPr>
      </w:pPr>
      <w:hyperlink w:anchor="_Toc423944029" w:history="1">
        <w:r w:rsidR="003D3275" w:rsidRPr="005861D7">
          <w:rPr>
            <w:rStyle w:val="Hyperlink"/>
            <w:noProof/>
          </w:rPr>
          <w:t>3</w:t>
        </w:r>
        <w:r w:rsidR="003D3275">
          <w:rPr>
            <w:rFonts w:asciiTheme="minorHAnsi" w:eastAsiaTheme="minorEastAsia" w:hAnsiTheme="minorHAnsi" w:cstheme="minorBidi"/>
            <w:b w:val="0"/>
            <w:bCs w:val="0"/>
            <w:i w:val="0"/>
            <w:iCs w:val="0"/>
            <w:noProof/>
            <w:sz w:val="22"/>
            <w:szCs w:val="22"/>
            <w:lang w:eastAsia="en-GB"/>
          </w:rPr>
          <w:tab/>
        </w:r>
        <w:r w:rsidR="003D3275" w:rsidRPr="005861D7">
          <w:rPr>
            <w:rStyle w:val="Hyperlink"/>
            <w:noProof/>
          </w:rPr>
          <w:t>Mappings</w:t>
        </w:r>
        <w:r w:rsidR="003D3275">
          <w:rPr>
            <w:noProof/>
            <w:webHidden/>
          </w:rPr>
          <w:tab/>
        </w:r>
        <w:r w:rsidR="003D3275">
          <w:rPr>
            <w:noProof/>
            <w:webHidden/>
          </w:rPr>
          <w:fldChar w:fldCharType="begin"/>
        </w:r>
        <w:r w:rsidR="003D3275">
          <w:rPr>
            <w:noProof/>
            <w:webHidden/>
          </w:rPr>
          <w:instrText xml:space="preserve"> PAGEREF _Toc423944029 \h </w:instrText>
        </w:r>
        <w:r w:rsidR="003D3275">
          <w:rPr>
            <w:noProof/>
            <w:webHidden/>
          </w:rPr>
        </w:r>
        <w:r w:rsidR="003D3275">
          <w:rPr>
            <w:noProof/>
            <w:webHidden/>
          </w:rPr>
          <w:fldChar w:fldCharType="separate"/>
        </w:r>
        <w:r w:rsidR="003D3275">
          <w:rPr>
            <w:noProof/>
            <w:webHidden/>
          </w:rPr>
          <w:t>8</w:t>
        </w:r>
        <w:r w:rsidR="003D3275">
          <w:rPr>
            <w:noProof/>
            <w:webHidden/>
          </w:rPr>
          <w:fldChar w:fldCharType="end"/>
        </w:r>
      </w:hyperlink>
    </w:p>
    <w:p w:rsidR="003D3275" w:rsidRDefault="00771569">
      <w:pPr>
        <w:pStyle w:val="TOC2"/>
        <w:tabs>
          <w:tab w:val="left" w:pos="799"/>
          <w:tab w:val="right" w:leader="dot" w:pos="9350"/>
        </w:tabs>
        <w:rPr>
          <w:rFonts w:asciiTheme="minorHAnsi" w:eastAsiaTheme="minorEastAsia" w:hAnsiTheme="minorHAnsi" w:cstheme="minorBidi"/>
          <w:noProof/>
          <w:sz w:val="22"/>
          <w:szCs w:val="22"/>
          <w:lang w:eastAsia="en-GB"/>
        </w:rPr>
      </w:pPr>
      <w:hyperlink w:anchor="_Toc423944030" w:history="1">
        <w:r w:rsidR="003D3275" w:rsidRPr="005861D7">
          <w:rPr>
            <w:rStyle w:val="Hyperlink"/>
            <w:rFonts w:ascii="Tahoma" w:hAnsi="Tahoma" w:cs="Tahoma"/>
            <w:noProof/>
          </w:rPr>
          <w:t>3.1</w:t>
        </w:r>
        <w:r w:rsidR="003D3275">
          <w:rPr>
            <w:rFonts w:asciiTheme="minorHAnsi" w:eastAsiaTheme="minorEastAsia" w:hAnsiTheme="minorHAnsi" w:cstheme="minorBidi"/>
            <w:noProof/>
            <w:sz w:val="22"/>
            <w:szCs w:val="22"/>
            <w:lang w:eastAsia="en-GB"/>
          </w:rPr>
          <w:tab/>
        </w:r>
        <w:r w:rsidR="003D3275" w:rsidRPr="005861D7">
          <w:rPr>
            <w:rStyle w:val="Hyperlink"/>
            <w:noProof/>
          </w:rPr>
          <w:t>Address.csv</w:t>
        </w:r>
        <w:r w:rsidR="003D3275">
          <w:rPr>
            <w:noProof/>
            <w:webHidden/>
          </w:rPr>
          <w:tab/>
        </w:r>
        <w:r w:rsidR="003D3275">
          <w:rPr>
            <w:noProof/>
            <w:webHidden/>
          </w:rPr>
          <w:fldChar w:fldCharType="begin"/>
        </w:r>
        <w:r w:rsidR="003D3275">
          <w:rPr>
            <w:noProof/>
            <w:webHidden/>
          </w:rPr>
          <w:instrText xml:space="preserve"> PAGEREF _Toc423944030 \h </w:instrText>
        </w:r>
        <w:r w:rsidR="003D3275">
          <w:rPr>
            <w:noProof/>
            <w:webHidden/>
          </w:rPr>
        </w:r>
        <w:r w:rsidR="003D3275">
          <w:rPr>
            <w:noProof/>
            <w:webHidden/>
          </w:rPr>
          <w:fldChar w:fldCharType="separate"/>
        </w:r>
        <w:r w:rsidR="003D3275">
          <w:rPr>
            <w:noProof/>
            <w:webHidden/>
          </w:rPr>
          <w:t>8</w:t>
        </w:r>
        <w:r w:rsidR="003D3275">
          <w:rPr>
            <w:noProof/>
            <w:webHidden/>
          </w:rPr>
          <w:fldChar w:fldCharType="end"/>
        </w:r>
      </w:hyperlink>
    </w:p>
    <w:p w:rsidR="003D3275" w:rsidRDefault="00771569">
      <w:pPr>
        <w:pStyle w:val="TOC2"/>
        <w:tabs>
          <w:tab w:val="left" w:pos="799"/>
          <w:tab w:val="right" w:leader="dot" w:pos="9350"/>
        </w:tabs>
        <w:rPr>
          <w:rFonts w:asciiTheme="minorHAnsi" w:eastAsiaTheme="minorEastAsia" w:hAnsiTheme="minorHAnsi" w:cstheme="minorBidi"/>
          <w:noProof/>
          <w:sz w:val="22"/>
          <w:szCs w:val="22"/>
          <w:lang w:eastAsia="en-GB"/>
        </w:rPr>
      </w:pPr>
      <w:hyperlink w:anchor="_Toc423944031" w:history="1">
        <w:r w:rsidR="003D3275" w:rsidRPr="005861D7">
          <w:rPr>
            <w:rStyle w:val="Hyperlink"/>
            <w:rFonts w:ascii="Tahoma" w:hAnsi="Tahoma" w:cs="Tahoma"/>
            <w:noProof/>
          </w:rPr>
          <w:t>3.2</w:t>
        </w:r>
        <w:r w:rsidR="003D3275">
          <w:rPr>
            <w:rFonts w:asciiTheme="minorHAnsi" w:eastAsiaTheme="minorEastAsia" w:hAnsiTheme="minorHAnsi" w:cstheme="minorBidi"/>
            <w:noProof/>
            <w:sz w:val="22"/>
            <w:szCs w:val="22"/>
            <w:lang w:eastAsia="en-GB"/>
          </w:rPr>
          <w:tab/>
        </w:r>
        <w:r w:rsidR="003D3275" w:rsidRPr="005861D7">
          <w:rPr>
            <w:rStyle w:val="Hyperlink"/>
            <w:noProof/>
          </w:rPr>
          <w:t>AddressLink.csv</w:t>
        </w:r>
        <w:r w:rsidR="003D3275">
          <w:rPr>
            <w:noProof/>
            <w:webHidden/>
          </w:rPr>
          <w:tab/>
        </w:r>
        <w:r w:rsidR="003D3275">
          <w:rPr>
            <w:noProof/>
            <w:webHidden/>
          </w:rPr>
          <w:fldChar w:fldCharType="begin"/>
        </w:r>
        <w:r w:rsidR="003D3275">
          <w:rPr>
            <w:noProof/>
            <w:webHidden/>
          </w:rPr>
          <w:instrText xml:space="preserve"> PAGEREF _Toc423944031 \h </w:instrText>
        </w:r>
        <w:r w:rsidR="003D3275">
          <w:rPr>
            <w:noProof/>
            <w:webHidden/>
          </w:rPr>
        </w:r>
        <w:r w:rsidR="003D3275">
          <w:rPr>
            <w:noProof/>
            <w:webHidden/>
          </w:rPr>
          <w:fldChar w:fldCharType="separate"/>
        </w:r>
        <w:r w:rsidR="003D3275">
          <w:rPr>
            <w:noProof/>
            <w:webHidden/>
          </w:rPr>
          <w:t>8</w:t>
        </w:r>
        <w:r w:rsidR="003D3275">
          <w:rPr>
            <w:noProof/>
            <w:webHidden/>
          </w:rPr>
          <w:fldChar w:fldCharType="end"/>
        </w:r>
      </w:hyperlink>
    </w:p>
    <w:p w:rsidR="003D3275" w:rsidRDefault="00771569">
      <w:pPr>
        <w:pStyle w:val="TOC2"/>
        <w:tabs>
          <w:tab w:val="left" w:pos="799"/>
          <w:tab w:val="right" w:leader="dot" w:pos="9350"/>
        </w:tabs>
        <w:rPr>
          <w:rFonts w:asciiTheme="minorHAnsi" w:eastAsiaTheme="minorEastAsia" w:hAnsiTheme="minorHAnsi" w:cstheme="minorBidi"/>
          <w:noProof/>
          <w:sz w:val="22"/>
          <w:szCs w:val="22"/>
          <w:lang w:eastAsia="en-GB"/>
        </w:rPr>
      </w:pPr>
      <w:hyperlink w:anchor="_Toc423944032" w:history="1">
        <w:r w:rsidR="003D3275" w:rsidRPr="005861D7">
          <w:rPr>
            <w:rStyle w:val="Hyperlink"/>
            <w:rFonts w:ascii="Tahoma" w:hAnsi="Tahoma" w:cs="Tahoma"/>
            <w:noProof/>
          </w:rPr>
          <w:t>3.3</w:t>
        </w:r>
        <w:r w:rsidR="003D3275">
          <w:rPr>
            <w:rFonts w:asciiTheme="minorHAnsi" w:eastAsiaTheme="minorEastAsia" w:hAnsiTheme="minorHAnsi" w:cstheme="minorBidi"/>
            <w:noProof/>
            <w:sz w:val="22"/>
            <w:szCs w:val="22"/>
            <w:lang w:eastAsia="en-GB"/>
          </w:rPr>
          <w:tab/>
        </w:r>
        <w:r w:rsidR="003D3275" w:rsidRPr="005861D7">
          <w:rPr>
            <w:rStyle w:val="Hyperlink"/>
            <w:noProof/>
          </w:rPr>
          <w:t>AMLEvidenceDetail.csv</w:t>
        </w:r>
        <w:r w:rsidR="003D3275">
          <w:rPr>
            <w:noProof/>
            <w:webHidden/>
          </w:rPr>
          <w:tab/>
        </w:r>
        <w:r w:rsidR="003D3275">
          <w:rPr>
            <w:noProof/>
            <w:webHidden/>
          </w:rPr>
          <w:fldChar w:fldCharType="begin"/>
        </w:r>
        <w:r w:rsidR="003D3275">
          <w:rPr>
            <w:noProof/>
            <w:webHidden/>
          </w:rPr>
          <w:instrText xml:space="preserve"> PAGEREF _Toc423944032 \h </w:instrText>
        </w:r>
        <w:r w:rsidR="003D3275">
          <w:rPr>
            <w:noProof/>
            <w:webHidden/>
          </w:rPr>
        </w:r>
        <w:r w:rsidR="003D3275">
          <w:rPr>
            <w:noProof/>
            <w:webHidden/>
          </w:rPr>
          <w:fldChar w:fldCharType="separate"/>
        </w:r>
        <w:r w:rsidR="003D3275">
          <w:rPr>
            <w:noProof/>
            <w:webHidden/>
          </w:rPr>
          <w:t>9</w:t>
        </w:r>
        <w:r w:rsidR="003D3275">
          <w:rPr>
            <w:noProof/>
            <w:webHidden/>
          </w:rPr>
          <w:fldChar w:fldCharType="end"/>
        </w:r>
      </w:hyperlink>
    </w:p>
    <w:p w:rsidR="003D3275" w:rsidRDefault="00771569">
      <w:pPr>
        <w:pStyle w:val="TOC2"/>
        <w:tabs>
          <w:tab w:val="left" w:pos="799"/>
          <w:tab w:val="right" w:leader="dot" w:pos="9350"/>
        </w:tabs>
        <w:rPr>
          <w:rFonts w:asciiTheme="minorHAnsi" w:eastAsiaTheme="minorEastAsia" w:hAnsiTheme="minorHAnsi" w:cstheme="minorBidi"/>
          <w:noProof/>
          <w:sz w:val="22"/>
          <w:szCs w:val="22"/>
          <w:lang w:eastAsia="en-GB"/>
        </w:rPr>
      </w:pPr>
      <w:hyperlink w:anchor="_Toc423944033" w:history="1">
        <w:r w:rsidR="003D3275" w:rsidRPr="005861D7">
          <w:rPr>
            <w:rStyle w:val="Hyperlink"/>
            <w:rFonts w:ascii="Tahoma" w:hAnsi="Tahoma" w:cs="Tahoma"/>
            <w:noProof/>
          </w:rPr>
          <w:t>3.4</w:t>
        </w:r>
        <w:r w:rsidR="003D3275">
          <w:rPr>
            <w:rFonts w:asciiTheme="minorHAnsi" w:eastAsiaTheme="minorEastAsia" w:hAnsiTheme="minorHAnsi" w:cstheme="minorBidi"/>
            <w:noProof/>
            <w:sz w:val="22"/>
            <w:szCs w:val="22"/>
            <w:lang w:eastAsia="en-GB"/>
          </w:rPr>
          <w:tab/>
        </w:r>
        <w:r w:rsidR="003D3275" w:rsidRPr="005861D7">
          <w:rPr>
            <w:rStyle w:val="Hyperlink"/>
            <w:noProof/>
          </w:rPr>
          <w:t>AMLSuspicion.csv</w:t>
        </w:r>
        <w:r w:rsidR="003D3275">
          <w:rPr>
            <w:noProof/>
            <w:webHidden/>
          </w:rPr>
          <w:tab/>
        </w:r>
        <w:r w:rsidR="003D3275">
          <w:rPr>
            <w:noProof/>
            <w:webHidden/>
          </w:rPr>
          <w:fldChar w:fldCharType="begin"/>
        </w:r>
        <w:r w:rsidR="003D3275">
          <w:rPr>
            <w:noProof/>
            <w:webHidden/>
          </w:rPr>
          <w:instrText xml:space="preserve"> PAGEREF _Toc423944033 \h </w:instrText>
        </w:r>
        <w:r w:rsidR="003D3275">
          <w:rPr>
            <w:noProof/>
            <w:webHidden/>
          </w:rPr>
        </w:r>
        <w:r w:rsidR="003D3275">
          <w:rPr>
            <w:noProof/>
            <w:webHidden/>
          </w:rPr>
          <w:fldChar w:fldCharType="separate"/>
        </w:r>
        <w:r w:rsidR="003D3275">
          <w:rPr>
            <w:noProof/>
            <w:webHidden/>
          </w:rPr>
          <w:t>9</w:t>
        </w:r>
        <w:r w:rsidR="003D3275">
          <w:rPr>
            <w:noProof/>
            <w:webHidden/>
          </w:rPr>
          <w:fldChar w:fldCharType="end"/>
        </w:r>
      </w:hyperlink>
    </w:p>
    <w:p w:rsidR="003D3275" w:rsidRDefault="00771569">
      <w:pPr>
        <w:pStyle w:val="TOC2"/>
        <w:tabs>
          <w:tab w:val="left" w:pos="799"/>
          <w:tab w:val="right" w:leader="dot" w:pos="9350"/>
        </w:tabs>
        <w:rPr>
          <w:rFonts w:asciiTheme="minorHAnsi" w:eastAsiaTheme="minorEastAsia" w:hAnsiTheme="minorHAnsi" w:cstheme="minorBidi"/>
          <w:noProof/>
          <w:sz w:val="22"/>
          <w:szCs w:val="22"/>
          <w:lang w:eastAsia="en-GB"/>
        </w:rPr>
      </w:pPr>
      <w:hyperlink w:anchor="_Toc423944034" w:history="1">
        <w:r w:rsidR="003D3275" w:rsidRPr="005861D7">
          <w:rPr>
            <w:rStyle w:val="Hyperlink"/>
            <w:rFonts w:ascii="Tahoma" w:hAnsi="Tahoma" w:cs="Tahoma"/>
            <w:noProof/>
          </w:rPr>
          <w:t>3.5</w:t>
        </w:r>
        <w:r w:rsidR="003D3275">
          <w:rPr>
            <w:rFonts w:asciiTheme="minorHAnsi" w:eastAsiaTheme="minorEastAsia" w:hAnsiTheme="minorHAnsi" w:cstheme="minorBidi"/>
            <w:noProof/>
            <w:sz w:val="22"/>
            <w:szCs w:val="22"/>
            <w:lang w:eastAsia="en-GB"/>
          </w:rPr>
          <w:tab/>
        </w:r>
        <w:r w:rsidR="003D3275" w:rsidRPr="005861D7">
          <w:rPr>
            <w:rStyle w:val="Hyperlink"/>
            <w:noProof/>
          </w:rPr>
          <w:t>BillAllocation.csv</w:t>
        </w:r>
        <w:r w:rsidR="003D3275">
          <w:rPr>
            <w:noProof/>
            <w:webHidden/>
          </w:rPr>
          <w:tab/>
        </w:r>
        <w:r w:rsidR="003D3275">
          <w:rPr>
            <w:noProof/>
            <w:webHidden/>
          </w:rPr>
          <w:fldChar w:fldCharType="begin"/>
        </w:r>
        <w:r w:rsidR="003D3275">
          <w:rPr>
            <w:noProof/>
            <w:webHidden/>
          </w:rPr>
          <w:instrText xml:space="preserve"> PAGEREF _Toc423944034 \h </w:instrText>
        </w:r>
        <w:r w:rsidR="003D3275">
          <w:rPr>
            <w:noProof/>
            <w:webHidden/>
          </w:rPr>
        </w:r>
        <w:r w:rsidR="003D3275">
          <w:rPr>
            <w:noProof/>
            <w:webHidden/>
          </w:rPr>
          <w:fldChar w:fldCharType="separate"/>
        </w:r>
        <w:r w:rsidR="003D3275">
          <w:rPr>
            <w:noProof/>
            <w:webHidden/>
          </w:rPr>
          <w:t>10</w:t>
        </w:r>
        <w:r w:rsidR="003D3275">
          <w:rPr>
            <w:noProof/>
            <w:webHidden/>
          </w:rPr>
          <w:fldChar w:fldCharType="end"/>
        </w:r>
      </w:hyperlink>
    </w:p>
    <w:p w:rsidR="003D3275" w:rsidRDefault="00771569">
      <w:pPr>
        <w:pStyle w:val="TOC2"/>
        <w:tabs>
          <w:tab w:val="left" w:pos="799"/>
          <w:tab w:val="right" w:leader="dot" w:pos="9350"/>
        </w:tabs>
        <w:rPr>
          <w:rFonts w:asciiTheme="minorHAnsi" w:eastAsiaTheme="minorEastAsia" w:hAnsiTheme="minorHAnsi" w:cstheme="minorBidi"/>
          <w:noProof/>
          <w:sz w:val="22"/>
          <w:szCs w:val="22"/>
          <w:lang w:eastAsia="en-GB"/>
        </w:rPr>
      </w:pPr>
      <w:hyperlink w:anchor="_Toc423944035" w:history="1">
        <w:r w:rsidR="003D3275" w:rsidRPr="005861D7">
          <w:rPr>
            <w:rStyle w:val="Hyperlink"/>
            <w:rFonts w:ascii="Tahoma" w:hAnsi="Tahoma" w:cs="Tahoma"/>
            <w:noProof/>
          </w:rPr>
          <w:t>3.6</w:t>
        </w:r>
        <w:r w:rsidR="003D3275">
          <w:rPr>
            <w:rFonts w:asciiTheme="minorHAnsi" w:eastAsiaTheme="minorEastAsia" w:hAnsiTheme="minorHAnsi" w:cstheme="minorBidi"/>
            <w:noProof/>
            <w:sz w:val="22"/>
            <w:szCs w:val="22"/>
            <w:lang w:eastAsia="en-GB"/>
          </w:rPr>
          <w:tab/>
        </w:r>
        <w:r w:rsidR="003D3275" w:rsidRPr="005861D7">
          <w:rPr>
            <w:rStyle w:val="Hyperlink"/>
            <w:noProof/>
          </w:rPr>
          <w:t>Branch.csv</w:t>
        </w:r>
        <w:r w:rsidR="003D3275">
          <w:rPr>
            <w:noProof/>
            <w:webHidden/>
          </w:rPr>
          <w:tab/>
        </w:r>
        <w:r w:rsidR="003D3275">
          <w:rPr>
            <w:noProof/>
            <w:webHidden/>
          </w:rPr>
          <w:fldChar w:fldCharType="begin"/>
        </w:r>
        <w:r w:rsidR="003D3275">
          <w:rPr>
            <w:noProof/>
            <w:webHidden/>
          </w:rPr>
          <w:instrText xml:space="preserve"> PAGEREF _Toc423944035 \h </w:instrText>
        </w:r>
        <w:r w:rsidR="003D3275">
          <w:rPr>
            <w:noProof/>
            <w:webHidden/>
          </w:rPr>
        </w:r>
        <w:r w:rsidR="003D3275">
          <w:rPr>
            <w:noProof/>
            <w:webHidden/>
          </w:rPr>
          <w:fldChar w:fldCharType="separate"/>
        </w:r>
        <w:r w:rsidR="003D3275">
          <w:rPr>
            <w:noProof/>
            <w:webHidden/>
          </w:rPr>
          <w:t>11</w:t>
        </w:r>
        <w:r w:rsidR="003D3275">
          <w:rPr>
            <w:noProof/>
            <w:webHidden/>
          </w:rPr>
          <w:fldChar w:fldCharType="end"/>
        </w:r>
      </w:hyperlink>
    </w:p>
    <w:p w:rsidR="003D3275" w:rsidRDefault="00771569">
      <w:pPr>
        <w:pStyle w:val="TOC2"/>
        <w:tabs>
          <w:tab w:val="left" w:pos="799"/>
          <w:tab w:val="right" w:leader="dot" w:pos="9350"/>
        </w:tabs>
        <w:rPr>
          <w:rFonts w:asciiTheme="minorHAnsi" w:eastAsiaTheme="minorEastAsia" w:hAnsiTheme="minorHAnsi" w:cstheme="minorBidi"/>
          <w:noProof/>
          <w:sz w:val="22"/>
          <w:szCs w:val="22"/>
          <w:lang w:eastAsia="en-GB"/>
        </w:rPr>
      </w:pPr>
      <w:hyperlink w:anchor="_Toc423944036" w:history="1">
        <w:r w:rsidR="003D3275" w:rsidRPr="005861D7">
          <w:rPr>
            <w:rStyle w:val="Hyperlink"/>
            <w:rFonts w:ascii="Tahoma" w:hAnsi="Tahoma" w:cs="Tahoma"/>
            <w:noProof/>
          </w:rPr>
          <w:t>3.7</w:t>
        </w:r>
        <w:r w:rsidR="003D3275">
          <w:rPr>
            <w:rFonts w:asciiTheme="minorHAnsi" w:eastAsiaTheme="minorEastAsia" w:hAnsiTheme="minorHAnsi" w:cstheme="minorBidi"/>
            <w:noProof/>
            <w:sz w:val="22"/>
            <w:szCs w:val="22"/>
            <w:lang w:eastAsia="en-GB"/>
          </w:rPr>
          <w:tab/>
        </w:r>
        <w:r w:rsidR="003D3275" w:rsidRPr="005861D7">
          <w:rPr>
            <w:rStyle w:val="Hyperlink"/>
            <w:noProof/>
          </w:rPr>
          <w:t>BranchDept.csv</w:t>
        </w:r>
        <w:r w:rsidR="003D3275">
          <w:rPr>
            <w:noProof/>
            <w:webHidden/>
          </w:rPr>
          <w:tab/>
        </w:r>
        <w:r w:rsidR="003D3275">
          <w:rPr>
            <w:noProof/>
            <w:webHidden/>
          </w:rPr>
          <w:fldChar w:fldCharType="begin"/>
        </w:r>
        <w:r w:rsidR="003D3275">
          <w:rPr>
            <w:noProof/>
            <w:webHidden/>
          </w:rPr>
          <w:instrText xml:space="preserve"> PAGEREF _Toc423944036 \h </w:instrText>
        </w:r>
        <w:r w:rsidR="003D3275">
          <w:rPr>
            <w:noProof/>
            <w:webHidden/>
          </w:rPr>
        </w:r>
        <w:r w:rsidR="003D3275">
          <w:rPr>
            <w:noProof/>
            <w:webHidden/>
          </w:rPr>
          <w:fldChar w:fldCharType="separate"/>
        </w:r>
        <w:r w:rsidR="003D3275">
          <w:rPr>
            <w:noProof/>
            <w:webHidden/>
          </w:rPr>
          <w:t>11</w:t>
        </w:r>
        <w:r w:rsidR="003D3275">
          <w:rPr>
            <w:noProof/>
            <w:webHidden/>
          </w:rPr>
          <w:fldChar w:fldCharType="end"/>
        </w:r>
      </w:hyperlink>
    </w:p>
    <w:p w:rsidR="003D3275" w:rsidRDefault="00771569">
      <w:pPr>
        <w:pStyle w:val="TOC2"/>
        <w:tabs>
          <w:tab w:val="left" w:pos="799"/>
          <w:tab w:val="right" w:leader="dot" w:pos="9350"/>
        </w:tabs>
        <w:rPr>
          <w:rFonts w:asciiTheme="minorHAnsi" w:eastAsiaTheme="minorEastAsia" w:hAnsiTheme="minorHAnsi" w:cstheme="minorBidi"/>
          <w:noProof/>
          <w:sz w:val="22"/>
          <w:szCs w:val="22"/>
          <w:lang w:eastAsia="en-GB"/>
        </w:rPr>
      </w:pPr>
      <w:hyperlink w:anchor="_Toc423944037" w:history="1">
        <w:r w:rsidR="003D3275" w:rsidRPr="005861D7">
          <w:rPr>
            <w:rStyle w:val="Hyperlink"/>
            <w:rFonts w:ascii="Tahoma" w:hAnsi="Tahoma" w:cs="Tahoma"/>
            <w:noProof/>
          </w:rPr>
          <w:t>3.8</w:t>
        </w:r>
        <w:r w:rsidR="003D3275">
          <w:rPr>
            <w:rFonts w:asciiTheme="minorHAnsi" w:eastAsiaTheme="minorEastAsia" w:hAnsiTheme="minorHAnsi" w:cstheme="minorBidi"/>
            <w:noProof/>
            <w:sz w:val="22"/>
            <w:szCs w:val="22"/>
            <w:lang w:eastAsia="en-GB"/>
          </w:rPr>
          <w:tab/>
        </w:r>
        <w:r w:rsidR="003D3275" w:rsidRPr="005861D7">
          <w:rPr>
            <w:rStyle w:val="Hyperlink"/>
            <w:noProof/>
          </w:rPr>
          <w:t>BusinessSources.csv</w:t>
        </w:r>
        <w:r w:rsidR="003D3275">
          <w:rPr>
            <w:noProof/>
            <w:webHidden/>
          </w:rPr>
          <w:tab/>
        </w:r>
        <w:r w:rsidR="003D3275">
          <w:rPr>
            <w:noProof/>
            <w:webHidden/>
          </w:rPr>
          <w:fldChar w:fldCharType="begin"/>
        </w:r>
        <w:r w:rsidR="003D3275">
          <w:rPr>
            <w:noProof/>
            <w:webHidden/>
          </w:rPr>
          <w:instrText xml:space="preserve"> PAGEREF _Toc423944037 \h </w:instrText>
        </w:r>
        <w:r w:rsidR="003D3275">
          <w:rPr>
            <w:noProof/>
            <w:webHidden/>
          </w:rPr>
        </w:r>
        <w:r w:rsidR="003D3275">
          <w:rPr>
            <w:noProof/>
            <w:webHidden/>
          </w:rPr>
          <w:fldChar w:fldCharType="separate"/>
        </w:r>
        <w:r w:rsidR="003D3275">
          <w:rPr>
            <w:noProof/>
            <w:webHidden/>
          </w:rPr>
          <w:t>12</w:t>
        </w:r>
        <w:r w:rsidR="003D3275">
          <w:rPr>
            <w:noProof/>
            <w:webHidden/>
          </w:rPr>
          <w:fldChar w:fldCharType="end"/>
        </w:r>
      </w:hyperlink>
    </w:p>
    <w:p w:rsidR="003D3275" w:rsidRDefault="00771569">
      <w:pPr>
        <w:pStyle w:val="TOC2"/>
        <w:tabs>
          <w:tab w:val="left" w:pos="799"/>
          <w:tab w:val="right" w:leader="dot" w:pos="9350"/>
        </w:tabs>
        <w:rPr>
          <w:rFonts w:asciiTheme="minorHAnsi" w:eastAsiaTheme="minorEastAsia" w:hAnsiTheme="minorHAnsi" w:cstheme="minorBidi"/>
          <w:noProof/>
          <w:sz w:val="22"/>
          <w:szCs w:val="22"/>
          <w:lang w:eastAsia="en-GB"/>
        </w:rPr>
      </w:pPr>
      <w:hyperlink w:anchor="_Toc423944038" w:history="1">
        <w:r w:rsidR="003D3275" w:rsidRPr="005861D7">
          <w:rPr>
            <w:rStyle w:val="Hyperlink"/>
            <w:rFonts w:ascii="Tahoma" w:hAnsi="Tahoma" w:cs="Tahoma"/>
            <w:noProof/>
          </w:rPr>
          <w:t>3.9</w:t>
        </w:r>
        <w:r w:rsidR="003D3275">
          <w:rPr>
            <w:rFonts w:asciiTheme="minorHAnsi" w:eastAsiaTheme="minorEastAsia" w:hAnsiTheme="minorHAnsi" w:cstheme="minorBidi"/>
            <w:noProof/>
            <w:sz w:val="22"/>
            <w:szCs w:val="22"/>
            <w:lang w:eastAsia="en-GB"/>
          </w:rPr>
          <w:tab/>
        </w:r>
        <w:r w:rsidR="003D3275" w:rsidRPr="005861D7">
          <w:rPr>
            <w:rStyle w:val="Hyperlink"/>
            <w:noProof/>
          </w:rPr>
          <w:t>ChargeDesc.csv</w:t>
        </w:r>
        <w:r w:rsidR="003D3275">
          <w:rPr>
            <w:noProof/>
            <w:webHidden/>
          </w:rPr>
          <w:tab/>
        </w:r>
        <w:r w:rsidR="003D3275">
          <w:rPr>
            <w:noProof/>
            <w:webHidden/>
          </w:rPr>
          <w:fldChar w:fldCharType="begin"/>
        </w:r>
        <w:r w:rsidR="003D3275">
          <w:rPr>
            <w:noProof/>
            <w:webHidden/>
          </w:rPr>
          <w:instrText xml:space="preserve"> PAGEREF _Toc423944038 \h </w:instrText>
        </w:r>
        <w:r w:rsidR="003D3275">
          <w:rPr>
            <w:noProof/>
            <w:webHidden/>
          </w:rPr>
        </w:r>
        <w:r w:rsidR="003D3275">
          <w:rPr>
            <w:noProof/>
            <w:webHidden/>
          </w:rPr>
          <w:fldChar w:fldCharType="separate"/>
        </w:r>
        <w:r w:rsidR="003D3275">
          <w:rPr>
            <w:noProof/>
            <w:webHidden/>
          </w:rPr>
          <w:t>12</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39" w:history="1">
        <w:r w:rsidR="003D3275" w:rsidRPr="005861D7">
          <w:rPr>
            <w:rStyle w:val="Hyperlink"/>
            <w:rFonts w:ascii="Tahoma" w:hAnsi="Tahoma" w:cs="Tahoma"/>
            <w:noProof/>
          </w:rPr>
          <w:t>3.10</w:t>
        </w:r>
        <w:r w:rsidR="003D3275">
          <w:rPr>
            <w:rFonts w:asciiTheme="minorHAnsi" w:eastAsiaTheme="minorEastAsia" w:hAnsiTheme="minorHAnsi" w:cstheme="minorBidi"/>
            <w:noProof/>
            <w:sz w:val="22"/>
            <w:szCs w:val="22"/>
            <w:lang w:eastAsia="en-GB"/>
          </w:rPr>
          <w:tab/>
        </w:r>
        <w:r w:rsidR="003D3275" w:rsidRPr="005861D7">
          <w:rPr>
            <w:rStyle w:val="Hyperlink"/>
            <w:noProof/>
          </w:rPr>
          <w:t>ChartOfAccount.csv</w:t>
        </w:r>
        <w:r w:rsidR="003D3275">
          <w:rPr>
            <w:noProof/>
            <w:webHidden/>
          </w:rPr>
          <w:tab/>
        </w:r>
        <w:r w:rsidR="003D3275">
          <w:rPr>
            <w:noProof/>
            <w:webHidden/>
          </w:rPr>
          <w:fldChar w:fldCharType="begin"/>
        </w:r>
        <w:r w:rsidR="003D3275">
          <w:rPr>
            <w:noProof/>
            <w:webHidden/>
          </w:rPr>
          <w:instrText xml:space="preserve"> PAGEREF _Toc423944039 \h </w:instrText>
        </w:r>
        <w:r w:rsidR="003D3275">
          <w:rPr>
            <w:noProof/>
            <w:webHidden/>
          </w:rPr>
        </w:r>
        <w:r w:rsidR="003D3275">
          <w:rPr>
            <w:noProof/>
            <w:webHidden/>
          </w:rPr>
          <w:fldChar w:fldCharType="separate"/>
        </w:r>
        <w:r w:rsidR="003D3275">
          <w:rPr>
            <w:noProof/>
            <w:webHidden/>
          </w:rPr>
          <w:t>12</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40" w:history="1">
        <w:r w:rsidR="003D3275" w:rsidRPr="005861D7">
          <w:rPr>
            <w:rStyle w:val="Hyperlink"/>
            <w:rFonts w:ascii="Tahoma" w:hAnsi="Tahoma" w:cs="Tahoma"/>
            <w:noProof/>
          </w:rPr>
          <w:t>3.11</w:t>
        </w:r>
        <w:r w:rsidR="003D3275">
          <w:rPr>
            <w:rFonts w:asciiTheme="minorHAnsi" w:eastAsiaTheme="minorEastAsia" w:hAnsiTheme="minorHAnsi" w:cstheme="minorBidi"/>
            <w:noProof/>
            <w:sz w:val="22"/>
            <w:szCs w:val="22"/>
            <w:lang w:eastAsia="en-GB"/>
          </w:rPr>
          <w:tab/>
        </w:r>
        <w:r w:rsidR="003D3275" w:rsidRPr="005861D7">
          <w:rPr>
            <w:rStyle w:val="Hyperlink"/>
            <w:noProof/>
          </w:rPr>
          <w:t>ClientBanks.csv</w:t>
        </w:r>
        <w:r w:rsidR="003D3275">
          <w:rPr>
            <w:noProof/>
            <w:webHidden/>
          </w:rPr>
          <w:tab/>
        </w:r>
        <w:r w:rsidR="003D3275">
          <w:rPr>
            <w:noProof/>
            <w:webHidden/>
          </w:rPr>
          <w:fldChar w:fldCharType="begin"/>
        </w:r>
        <w:r w:rsidR="003D3275">
          <w:rPr>
            <w:noProof/>
            <w:webHidden/>
          </w:rPr>
          <w:instrText xml:space="preserve"> PAGEREF _Toc423944040 \h </w:instrText>
        </w:r>
        <w:r w:rsidR="003D3275">
          <w:rPr>
            <w:noProof/>
            <w:webHidden/>
          </w:rPr>
        </w:r>
        <w:r w:rsidR="003D3275">
          <w:rPr>
            <w:noProof/>
            <w:webHidden/>
          </w:rPr>
          <w:fldChar w:fldCharType="separate"/>
        </w:r>
        <w:r w:rsidR="003D3275">
          <w:rPr>
            <w:noProof/>
            <w:webHidden/>
          </w:rPr>
          <w:t>14</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41" w:history="1">
        <w:r w:rsidR="003D3275" w:rsidRPr="005861D7">
          <w:rPr>
            <w:rStyle w:val="Hyperlink"/>
            <w:rFonts w:ascii="Tahoma" w:hAnsi="Tahoma" w:cs="Tahoma"/>
            <w:noProof/>
          </w:rPr>
          <w:t>3.12</w:t>
        </w:r>
        <w:r w:rsidR="003D3275">
          <w:rPr>
            <w:rFonts w:asciiTheme="minorHAnsi" w:eastAsiaTheme="minorEastAsia" w:hAnsiTheme="minorHAnsi" w:cstheme="minorBidi"/>
            <w:noProof/>
            <w:sz w:val="22"/>
            <w:szCs w:val="22"/>
            <w:lang w:eastAsia="en-GB"/>
          </w:rPr>
          <w:tab/>
        </w:r>
        <w:r w:rsidR="003D3275" w:rsidRPr="005861D7">
          <w:rPr>
            <w:rStyle w:val="Hyperlink"/>
            <w:noProof/>
          </w:rPr>
          <w:t>Config.csv</w:t>
        </w:r>
        <w:r w:rsidR="003D3275">
          <w:rPr>
            <w:noProof/>
            <w:webHidden/>
          </w:rPr>
          <w:tab/>
        </w:r>
        <w:r w:rsidR="003D3275">
          <w:rPr>
            <w:noProof/>
            <w:webHidden/>
          </w:rPr>
          <w:fldChar w:fldCharType="begin"/>
        </w:r>
        <w:r w:rsidR="003D3275">
          <w:rPr>
            <w:noProof/>
            <w:webHidden/>
          </w:rPr>
          <w:instrText xml:space="preserve"> PAGEREF _Toc423944041 \h </w:instrText>
        </w:r>
        <w:r w:rsidR="003D3275">
          <w:rPr>
            <w:noProof/>
            <w:webHidden/>
          </w:rPr>
        </w:r>
        <w:r w:rsidR="003D3275">
          <w:rPr>
            <w:noProof/>
            <w:webHidden/>
          </w:rPr>
          <w:fldChar w:fldCharType="separate"/>
        </w:r>
        <w:r w:rsidR="003D3275">
          <w:rPr>
            <w:noProof/>
            <w:webHidden/>
          </w:rPr>
          <w:t>14</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42" w:history="1">
        <w:r w:rsidR="003D3275" w:rsidRPr="005861D7">
          <w:rPr>
            <w:rStyle w:val="Hyperlink"/>
            <w:rFonts w:ascii="Tahoma" w:hAnsi="Tahoma" w:cs="Tahoma"/>
            <w:noProof/>
          </w:rPr>
          <w:t>3.13</w:t>
        </w:r>
        <w:r w:rsidR="003D3275">
          <w:rPr>
            <w:rFonts w:asciiTheme="minorHAnsi" w:eastAsiaTheme="minorEastAsia" w:hAnsiTheme="minorHAnsi" w:cstheme="minorBidi"/>
            <w:noProof/>
            <w:sz w:val="22"/>
            <w:szCs w:val="22"/>
            <w:lang w:eastAsia="en-GB"/>
          </w:rPr>
          <w:tab/>
        </w:r>
        <w:r w:rsidR="003D3275" w:rsidRPr="005861D7">
          <w:rPr>
            <w:rStyle w:val="Hyperlink"/>
            <w:noProof/>
          </w:rPr>
          <w:t>ContactInfo.csv</w:t>
        </w:r>
        <w:r w:rsidR="003D3275">
          <w:rPr>
            <w:noProof/>
            <w:webHidden/>
          </w:rPr>
          <w:tab/>
        </w:r>
        <w:r w:rsidR="003D3275">
          <w:rPr>
            <w:noProof/>
            <w:webHidden/>
          </w:rPr>
          <w:fldChar w:fldCharType="begin"/>
        </w:r>
        <w:r w:rsidR="003D3275">
          <w:rPr>
            <w:noProof/>
            <w:webHidden/>
          </w:rPr>
          <w:instrText xml:space="preserve"> PAGEREF _Toc423944042 \h </w:instrText>
        </w:r>
        <w:r w:rsidR="003D3275">
          <w:rPr>
            <w:noProof/>
            <w:webHidden/>
          </w:rPr>
        </w:r>
        <w:r w:rsidR="003D3275">
          <w:rPr>
            <w:noProof/>
            <w:webHidden/>
          </w:rPr>
          <w:fldChar w:fldCharType="separate"/>
        </w:r>
        <w:r w:rsidR="003D3275">
          <w:rPr>
            <w:noProof/>
            <w:webHidden/>
          </w:rPr>
          <w:t>16</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43" w:history="1">
        <w:r w:rsidR="003D3275" w:rsidRPr="005861D7">
          <w:rPr>
            <w:rStyle w:val="Hyperlink"/>
            <w:rFonts w:ascii="Tahoma" w:hAnsi="Tahoma" w:cs="Tahoma"/>
            <w:noProof/>
          </w:rPr>
          <w:t>3.14</w:t>
        </w:r>
        <w:r w:rsidR="003D3275">
          <w:rPr>
            <w:rFonts w:asciiTheme="minorHAnsi" w:eastAsiaTheme="minorEastAsia" w:hAnsiTheme="minorHAnsi" w:cstheme="minorBidi"/>
            <w:noProof/>
            <w:sz w:val="22"/>
            <w:szCs w:val="22"/>
            <w:lang w:eastAsia="en-GB"/>
          </w:rPr>
          <w:tab/>
        </w:r>
        <w:r w:rsidR="003D3275" w:rsidRPr="005861D7">
          <w:rPr>
            <w:rStyle w:val="Hyperlink"/>
            <w:noProof/>
          </w:rPr>
          <w:t>Court.csv</w:t>
        </w:r>
        <w:r w:rsidR="003D3275">
          <w:rPr>
            <w:noProof/>
            <w:webHidden/>
          </w:rPr>
          <w:tab/>
        </w:r>
        <w:r w:rsidR="003D3275">
          <w:rPr>
            <w:noProof/>
            <w:webHidden/>
          </w:rPr>
          <w:fldChar w:fldCharType="begin"/>
        </w:r>
        <w:r w:rsidR="003D3275">
          <w:rPr>
            <w:noProof/>
            <w:webHidden/>
          </w:rPr>
          <w:instrText xml:space="preserve"> PAGEREF _Toc423944043 \h </w:instrText>
        </w:r>
        <w:r w:rsidR="003D3275">
          <w:rPr>
            <w:noProof/>
            <w:webHidden/>
          </w:rPr>
        </w:r>
        <w:r w:rsidR="003D3275">
          <w:rPr>
            <w:noProof/>
            <w:webHidden/>
          </w:rPr>
          <w:fldChar w:fldCharType="separate"/>
        </w:r>
        <w:r w:rsidR="003D3275">
          <w:rPr>
            <w:noProof/>
            <w:webHidden/>
          </w:rPr>
          <w:t>16</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44" w:history="1">
        <w:r w:rsidR="003D3275" w:rsidRPr="005861D7">
          <w:rPr>
            <w:rStyle w:val="Hyperlink"/>
            <w:rFonts w:ascii="Tahoma" w:hAnsi="Tahoma" w:cs="Tahoma"/>
            <w:noProof/>
          </w:rPr>
          <w:t>3.15</w:t>
        </w:r>
        <w:r w:rsidR="003D3275">
          <w:rPr>
            <w:rFonts w:asciiTheme="minorHAnsi" w:eastAsiaTheme="minorEastAsia" w:hAnsiTheme="minorHAnsi" w:cstheme="minorBidi"/>
            <w:noProof/>
            <w:sz w:val="22"/>
            <w:szCs w:val="22"/>
            <w:lang w:eastAsia="en-GB"/>
          </w:rPr>
          <w:tab/>
        </w:r>
        <w:r w:rsidR="003D3275" w:rsidRPr="005861D7">
          <w:rPr>
            <w:rStyle w:val="Hyperlink"/>
            <w:noProof/>
          </w:rPr>
          <w:t>Deed.csv</w:t>
        </w:r>
        <w:r w:rsidR="003D3275">
          <w:rPr>
            <w:noProof/>
            <w:webHidden/>
          </w:rPr>
          <w:tab/>
        </w:r>
        <w:r w:rsidR="003D3275">
          <w:rPr>
            <w:noProof/>
            <w:webHidden/>
          </w:rPr>
          <w:fldChar w:fldCharType="begin"/>
        </w:r>
        <w:r w:rsidR="003D3275">
          <w:rPr>
            <w:noProof/>
            <w:webHidden/>
          </w:rPr>
          <w:instrText xml:space="preserve"> PAGEREF _Toc423944044 \h </w:instrText>
        </w:r>
        <w:r w:rsidR="003D3275">
          <w:rPr>
            <w:noProof/>
            <w:webHidden/>
          </w:rPr>
        </w:r>
        <w:r w:rsidR="003D3275">
          <w:rPr>
            <w:noProof/>
            <w:webHidden/>
          </w:rPr>
          <w:fldChar w:fldCharType="separate"/>
        </w:r>
        <w:r w:rsidR="003D3275">
          <w:rPr>
            <w:noProof/>
            <w:webHidden/>
          </w:rPr>
          <w:t>17</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45" w:history="1">
        <w:r w:rsidR="003D3275" w:rsidRPr="005861D7">
          <w:rPr>
            <w:rStyle w:val="Hyperlink"/>
            <w:rFonts w:ascii="Tahoma" w:hAnsi="Tahoma" w:cs="Tahoma"/>
            <w:noProof/>
          </w:rPr>
          <w:t>3.16</w:t>
        </w:r>
        <w:r w:rsidR="003D3275">
          <w:rPr>
            <w:rFonts w:asciiTheme="minorHAnsi" w:eastAsiaTheme="minorEastAsia" w:hAnsiTheme="minorHAnsi" w:cstheme="minorBidi"/>
            <w:noProof/>
            <w:sz w:val="22"/>
            <w:szCs w:val="22"/>
            <w:lang w:eastAsia="en-GB"/>
          </w:rPr>
          <w:tab/>
        </w:r>
        <w:r w:rsidR="003D3275" w:rsidRPr="005861D7">
          <w:rPr>
            <w:rStyle w:val="Hyperlink"/>
            <w:noProof/>
          </w:rPr>
          <w:t>Departments.csv</w:t>
        </w:r>
        <w:r w:rsidR="003D3275">
          <w:rPr>
            <w:noProof/>
            <w:webHidden/>
          </w:rPr>
          <w:tab/>
        </w:r>
        <w:r w:rsidR="003D3275">
          <w:rPr>
            <w:noProof/>
            <w:webHidden/>
          </w:rPr>
          <w:fldChar w:fldCharType="begin"/>
        </w:r>
        <w:r w:rsidR="003D3275">
          <w:rPr>
            <w:noProof/>
            <w:webHidden/>
          </w:rPr>
          <w:instrText xml:space="preserve"> PAGEREF _Toc423944045 \h </w:instrText>
        </w:r>
        <w:r w:rsidR="003D3275">
          <w:rPr>
            <w:noProof/>
            <w:webHidden/>
          </w:rPr>
        </w:r>
        <w:r w:rsidR="003D3275">
          <w:rPr>
            <w:noProof/>
            <w:webHidden/>
          </w:rPr>
          <w:fldChar w:fldCharType="separate"/>
        </w:r>
        <w:r w:rsidR="003D3275">
          <w:rPr>
            <w:noProof/>
            <w:webHidden/>
          </w:rPr>
          <w:t>18</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46" w:history="1">
        <w:r w:rsidR="003D3275" w:rsidRPr="005861D7">
          <w:rPr>
            <w:rStyle w:val="Hyperlink"/>
            <w:rFonts w:ascii="Tahoma" w:hAnsi="Tahoma" w:cs="Tahoma"/>
            <w:noProof/>
          </w:rPr>
          <w:t>3.17</w:t>
        </w:r>
        <w:r w:rsidR="003D3275">
          <w:rPr>
            <w:rFonts w:asciiTheme="minorHAnsi" w:eastAsiaTheme="minorEastAsia" w:hAnsiTheme="minorHAnsi" w:cstheme="minorBidi"/>
            <w:noProof/>
            <w:sz w:val="22"/>
            <w:szCs w:val="22"/>
            <w:lang w:eastAsia="en-GB"/>
          </w:rPr>
          <w:tab/>
        </w:r>
        <w:r w:rsidR="003D3275" w:rsidRPr="005861D7">
          <w:rPr>
            <w:rStyle w:val="Hyperlink"/>
            <w:noProof/>
          </w:rPr>
          <w:t>DepositBanks.csv</w:t>
        </w:r>
        <w:r w:rsidR="003D3275">
          <w:rPr>
            <w:noProof/>
            <w:webHidden/>
          </w:rPr>
          <w:tab/>
        </w:r>
        <w:r w:rsidR="003D3275">
          <w:rPr>
            <w:noProof/>
            <w:webHidden/>
          </w:rPr>
          <w:fldChar w:fldCharType="begin"/>
        </w:r>
        <w:r w:rsidR="003D3275">
          <w:rPr>
            <w:noProof/>
            <w:webHidden/>
          </w:rPr>
          <w:instrText xml:space="preserve"> PAGEREF _Toc423944046 \h </w:instrText>
        </w:r>
        <w:r w:rsidR="003D3275">
          <w:rPr>
            <w:noProof/>
            <w:webHidden/>
          </w:rPr>
        </w:r>
        <w:r w:rsidR="003D3275">
          <w:rPr>
            <w:noProof/>
            <w:webHidden/>
          </w:rPr>
          <w:fldChar w:fldCharType="separate"/>
        </w:r>
        <w:r w:rsidR="003D3275">
          <w:rPr>
            <w:noProof/>
            <w:webHidden/>
          </w:rPr>
          <w:t>18</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47" w:history="1">
        <w:r w:rsidR="003D3275" w:rsidRPr="005861D7">
          <w:rPr>
            <w:rStyle w:val="Hyperlink"/>
            <w:rFonts w:ascii="Tahoma" w:hAnsi="Tahoma" w:cs="Tahoma"/>
            <w:noProof/>
          </w:rPr>
          <w:t>3.18</w:t>
        </w:r>
        <w:r w:rsidR="003D3275">
          <w:rPr>
            <w:rFonts w:asciiTheme="minorHAnsi" w:eastAsiaTheme="minorEastAsia" w:hAnsiTheme="minorHAnsi" w:cstheme="minorBidi"/>
            <w:noProof/>
            <w:sz w:val="22"/>
            <w:szCs w:val="22"/>
            <w:lang w:eastAsia="en-GB"/>
          </w:rPr>
          <w:tab/>
        </w:r>
        <w:r w:rsidR="003D3275" w:rsidRPr="005861D7">
          <w:rPr>
            <w:rStyle w:val="Hyperlink"/>
            <w:noProof/>
          </w:rPr>
          <w:t>Diary.csv</w:t>
        </w:r>
        <w:r w:rsidR="003D3275">
          <w:rPr>
            <w:noProof/>
            <w:webHidden/>
          </w:rPr>
          <w:tab/>
        </w:r>
        <w:r w:rsidR="003D3275">
          <w:rPr>
            <w:noProof/>
            <w:webHidden/>
          </w:rPr>
          <w:fldChar w:fldCharType="begin"/>
        </w:r>
        <w:r w:rsidR="003D3275">
          <w:rPr>
            <w:noProof/>
            <w:webHidden/>
          </w:rPr>
          <w:instrText xml:space="preserve"> PAGEREF _Toc423944047 \h </w:instrText>
        </w:r>
        <w:r w:rsidR="003D3275">
          <w:rPr>
            <w:noProof/>
            <w:webHidden/>
          </w:rPr>
        </w:r>
        <w:r w:rsidR="003D3275">
          <w:rPr>
            <w:noProof/>
            <w:webHidden/>
          </w:rPr>
          <w:fldChar w:fldCharType="separate"/>
        </w:r>
        <w:r w:rsidR="003D3275">
          <w:rPr>
            <w:noProof/>
            <w:webHidden/>
          </w:rPr>
          <w:t>18</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48" w:history="1">
        <w:r w:rsidR="003D3275" w:rsidRPr="005861D7">
          <w:rPr>
            <w:rStyle w:val="Hyperlink"/>
            <w:rFonts w:ascii="Tahoma" w:hAnsi="Tahoma" w:cs="Tahoma"/>
            <w:noProof/>
          </w:rPr>
          <w:t>3.19</w:t>
        </w:r>
        <w:r w:rsidR="003D3275">
          <w:rPr>
            <w:rFonts w:asciiTheme="minorHAnsi" w:eastAsiaTheme="minorEastAsia" w:hAnsiTheme="minorHAnsi" w:cstheme="minorBidi"/>
            <w:noProof/>
            <w:sz w:val="22"/>
            <w:szCs w:val="22"/>
            <w:lang w:eastAsia="en-GB"/>
          </w:rPr>
          <w:tab/>
        </w:r>
        <w:r w:rsidR="003D3275" w:rsidRPr="005861D7">
          <w:rPr>
            <w:rStyle w:val="Hyperlink"/>
            <w:noProof/>
          </w:rPr>
          <w:t>DisbAllocation.csv</w:t>
        </w:r>
        <w:r w:rsidR="003D3275">
          <w:rPr>
            <w:noProof/>
            <w:webHidden/>
          </w:rPr>
          <w:tab/>
        </w:r>
        <w:r w:rsidR="003D3275">
          <w:rPr>
            <w:noProof/>
            <w:webHidden/>
          </w:rPr>
          <w:fldChar w:fldCharType="begin"/>
        </w:r>
        <w:r w:rsidR="003D3275">
          <w:rPr>
            <w:noProof/>
            <w:webHidden/>
          </w:rPr>
          <w:instrText xml:space="preserve"> PAGEREF _Toc423944048 \h </w:instrText>
        </w:r>
        <w:r w:rsidR="003D3275">
          <w:rPr>
            <w:noProof/>
            <w:webHidden/>
          </w:rPr>
        </w:r>
        <w:r w:rsidR="003D3275">
          <w:rPr>
            <w:noProof/>
            <w:webHidden/>
          </w:rPr>
          <w:fldChar w:fldCharType="separate"/>
        </w:r>
        <w:r w:rsidR="003D3275">
          <w:rPr>
            <w:noProof/>
            <w:webHidden/>
          </w:rPr>
          <w:t>19</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49" w:history="1">
        <w:r w:rsidR="003D3275" w:rsidRPr="005861D7">
          <w:rPr>
            <w:rStyle w:val="Hyperlink"/>
            <w:rFonts w:ascii="Tahoma" w:hAnsi="Tahoma" w:cs="Tahoma"/>
            <w:noProof/>
          </w:rPr>
          <w:t>3.20</w:t>
        </w:r>
        <w:r w:rsidR="003D3275">
          <w:rPr>
            <w:rFonts w:asciiTheme="minorHAnsi" w:eastAsiaTheme="minorEastAsia" w:hAnsiTheme="minorHAnsi" w:cstheme="minorBidi"/>
            <w:noProof/>
            <w:sz w:val="22"/>
            <w:szCs w:val="22"/>
            <w:lang w:eastAsia="en-GB"/>
          </w:rPr>
          <w:tab/>
        </w:r>
        <w:r w:rsidR="003D3275" w:rsidRPr="005861D7">
          <w:rPr>
            <w:rStyle w:val="Hyperlink"/>
            <w:noProof/>
          </w:rPr>
          <w:t>DisbClass.csv</w:t>
        </w:r>
        <w:r w:rsidR="003D3275">
          <w:rPr>
            <w:noProof/>
            <w:webHidden/>
          </w:rPr>
          <w:tab/>
        </w:r>
        <w:r w:rsidR="003D3275">
          <w:rPr>
            <w:noProof/>
            <w:webHidden/>
          </w:rPr>
          <w:fldChar w:fldCharType="begin"/>
        </w:r>
        <w:r w:rsidR="003D3275">
          <w:rPr>
            <w:noProof/>
            <w:webHidden/>
          </w:rPr>
          <w:instrText xml:space="preserve"> PAGEREF _Toc423944049 \h </w:instrText>
        </w:r>
        <w:r w:rsidR="003D3275">
          <w:rPr>
            <w:noProof/>
            <w:webHidden/>
          </w:rPr>
        </w:r>
        <w:r w:rsidR="003D3275">
          <w:rPr>
            <w:noProof/>
            <w:webHidden/>
          </w:rPr>
          <w:fldChar w:fldCharType="separate"/>
        </w:r>
        <w:r w:rsidR="003D3275">
          <w:rPr>
            <w:noProof/>
            <w:webHidden/>
          </w:rPr>
          <w:t>20</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50" w:history="1">
        <w:r w:rsidR="003D3275" w:rsidRPr="005861D7">
          <w:rPr>
            <w:rStyle w:val="Hyperlink"/>
            <w:rFonts w:ascii="Tahoma" w:hAnsi="Tahoma" w:cs="Tahoma"/>
            <w:noProof/>
          </w:rPr>
          <w:t>3.21</w:t>
        </w:r>
        <w:r w:rsidR="003D3275">
          <w:rPr>
            <w:rFonts w:asciiTheme="minorHAnsi" w:eastAsiaTheme="minorEastAsia" w:hAnsiTheme="minorHAnsi" w:cstheme="minorBidi"/>
            <w:noProof/>
            <w:sz w:val="22"/>
            <w:szCs w:val="22"/>
            <w:lang w:eastAsia="en-GB"/>
          </w:rPr>
          <w:tab/>
        </w:r>
        <w:r w:rsidR="003D3275" w:rsidRPr="005861D7">
          <w:rPr>
            <w:rStyle w:val="Hyperlink"/>
            <w:noProof/>
          </w:rPr>
          <w:t>DocumentDetails.csv</w:t>
        </w:r>
        <w:r w:rsidR="003D3275">
          <w:rPr>
            <w:noProof/>
            <w:webHidden/>
          </w:rPr>
          <w:tab/>
        </w:r>
        <w:r w:rsidR="003D3275">
          <w:rPr>
            <w:noProof/>
            <w:webHidden/>
          </w:rPr>
          <w:fldChar w:fldCharType="begin"/>
        </w:r>
        <w:r w:rsidR="003D3275">
          <w:rPr>
            <w:noProof/>
            <w:webHidden/>
          </w:rPr>
          <w:instrText xml:space="preserve"> PAGEREF _Toc423944050 \h </w:instrText>
        </w:r>
        <w:r w:rsidR="003D3275">
          <w:rPr>
            <w:noProof/>
            <w:webHidden/>
          </w:rPr>
        </w:r>
        <w:r w:rsidR="003D3275">
          <w:rPr>
            <w:noProof/>
            <w:webHidden/>
          </w:rPr>
          <w:fldChar w:fldCharType="separate"/>
        </w:r>
        <w:r w:rsidR="003D3275">
          <w:rPr>
            <w:noProof/>
            <w:webHidden/>
          </w:rPr>
          <w:t>20</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51" w:history="1">
        <w:r w:rsidR="003D3275" w:rsidRPr="005861D7">
          <w:rPr>
            <w:rStyle w:val="Hyperlink"/>
            <w:rFonts w:ascii="Tahoma" w:hAnsi="Tahoma" w:cs="Tahoma"/>
            <w:noProof/>
          </w:rPr>
          <w:t>3.22</w:t>
        </w:r>
        <w:r w:rsidR="003D3275">
          <w:rPr>
            <w:rFonts w:asciiTheme="minorHAnsi" w:eastAsiaTheme="minorEastAsia" w:hAnsiTheme="minorHAnsi" w:cstheme="minorBidi"/>
            <w:noProof/>
            <w:sz w:val="22"/>
            <w:szCs w:val="22"/>
            <w:lang w:eastAsia="en-GB"/>
          </w:rPr>
          <w:tab/>
        </w:r>
        <w:r w:rsidR="003D3275" w:rsidRPr="005861D7">
          <w:rPr>
            <w:rStyle w:val="Hyperlink"/>
            <w:noProof/>
          </w:rPr>
          <w:t>EarnerBudgets.csv</w:t>
        </w:r>
        <w:r w:rsidR="003D3275">
          <w:rPr>
            <w:noProof/>
            <w:webHidden/>
          </w:rPr>
          <w:tab/>
        </w:r>
        <w:r w:rsidR="003D3275">
          <w:rPr>
            <w:noProof/>
            <w:webHidden/>
          </w:rPr>
          <w:fldChar w:fldCharType="begin"/>
        </w:r>
        <w:r w:rsidR="003D3275">
          <w:rPr>
            <w:noProof/>
            <w:webHidden/>
          </w:rPr>
          <w:instrText xml:space="preserve"> PAGEREF _Toc423944051 \h </w:instrText>
        </w:r>
        <w:r w:rsidR="003D3275">
          <w:rPr>
            <w:noProof/>
            <w:webHidden/>
          </w:rPr>
        </w:r>
        <w:r w:rsidR="003D3275">
          <w:rPr>
            <w:noProof/>
            <w:webHidden/>
          </w:rPr>
          <w:fldChar w:fldCharType="separate"/>
        </w:r>
        <w:r w:rsidR="003D3275">
          <w:rPr>
            <w:noProof/>
            <w:webHidden/>
          </w:rPr>
          <w:t>21</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52" w:history="1">
        <w:r w:rsidR="003D3275" w:rsidRPr="005861D7">
          <w:rPr>
            <w:rStyle w:val="Hyperlink"/>
            <w:rFonts w:ascii="Tahoma" w:hAnsi="Tahoma" w:cs="Tahoma"/>
            <w:noProof/>
          </w:rPr>
          <w:t>3.23</w:t>
        </w:r>
        <w:r w:rsidR="003D3275">
          <w:rPr>
            <w:rFonts w:asciiTheme="minorHAnsi" w:eastAsiaTheme="minorEastAsia" w:hAnsiTheme="minorHAnsi" w:cstheme="minorBidi"/>
            <w:noProof/>
            <w:sz w:val="22"/>
            <w:szCs w:val="22"/>
            <w:lang w:eastAsia="en-GB"/>
          </w:rPr>
          <w:tab/>
        </w:r>
        <w:r w:rsidR="003D3275" w:rsidRPr="005861D7">
          <w:rPr>
            <w:rStyle w:val="Hyperlink"/>
            <w:noProof/>
          </w:rPr>
          <w:t>Evidence.csv</w:t>
        </w:r>
        <w:r w:rsidR="003D3275">
          <w:rPr>
            <w:noProof/>
            <w:webHidden/>
          </w:rPr>
          <w:tab/>
        </w:r>
        <w:r w:rsidR="003D3275">
          <w:rPr>
            <w:noProof/>
            <w:webHidden/>
          </w:rPr>
          <w:fldChar w:fldCharType="begin"/>
        </w:r>
        <w:r w:rsidR="003D3275">
          <w:rPr>
            <w:noProof/>
            <w:webHidden/>
          </w:rPr>
          <w:instrText xml:space="preserve"> PAGEREF _Toc423944052 \h </w:instrText>
        </w:r>
        <w:r w:rsidR="003D3275">
          <w:rPr>
            <w:noProof/>
            <w:webHidden/>
          </w:rPr>
        </w:r>
        <w:r w:rsidR="003D3275">
          <w:rPr>
            <w:noProof/>
            <w:webHidden/>
          </w:rPr>
          <w:fldChar w:fldCharType="separate"/>
        </w:r>
        <w:r w:rsidR="003D3275">
          <w:rPr>
            <w:noProof/>
            <w:webHidden/>
          </w:rPr>
          <w:t>21</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53" w:history="1">
        <w:r w:rsidR="003D3275" w:rsidRPr="005861D7">
          <w:rPr>
            <w:rStyle w:val="Hyperlink"/>
            <w:rFonts w:ascii="Tahoma" w:hAnsi="Tahoma" w:cs="Tahoma"/>
            <w:noProof/>
          </w:rPr>
          <w:t>3.24</w:t>
        </w:r>
        <w:r w:rsidR="003D3275">
          <w:rPr>
            <w:rFonts w:asciiTheme="minorHAnsi" w:eastAsiaTheme="minorEastAsia" w:hAnsiTheme="minorHAnsi" w:cstheme="minorBidi"/>
            <w:noProof/>
            <w:sz w:val="22"/>
            <w:szCs w:val="22"/>
            <w:lang w:eastAsia="en-GB"/>
          </w:rPr>
          <w:tab/>
        </w:r>
        <w:r w:rsidR="003D3275" w:rsidRPr="005861D7">
          <w:rPr>
            <w:rStyle w:val="Hyperlink"/>
            <w:noProof/>
          </w:rPr>
          <w:t>Entity.csv</w:t>
        </w:r>
        <w:r w:rsidR="003D3275">
          <w:rPr>
            <w:noProof/>
            <w:webHidden/>
          </w:rPr>
          <w:tab/>
        </w:r>
        <w:r w:rsidR="003D3275">
          <w:rPr>
            <w:noProof/>
            <w:webHidden/>
          </w:rPr>
          <w:fldChar w:fldCharType="begin"/>
        </w:r>
        <w:r w:rsidR="003D3275">
          <w:rPr>
            <w:noProof/>
            <w:webHidden/>
          </w:rPr>
          <w:instrText xml:space="preserve"> PAGEREF _Toc423944053 \h </w:instrText>
        </w:r>
        <w:r w:rsidR="003D3275">
          <w:rPr>
            <w:noProof/>
            <w:webHidden/>
          </w:rPr>
        </w:r>
        <w:r w:rsidR="003D3275">
          <w:rPr>
            <w:noProof/>
            <w:webHidden/>
          </w:rPr>
          <w:fldChar w:fldCharType="separate"/>
        </w:r>
        <w:r w:rsidR="003D3275">
          <w:rPr>
            <w:noProof/>
            <w:webHidden/>
          </w:rPr>
          <w:t>22</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54" w:history="1">
        <w:r w:rsidR="003D3275" w:rsidRPr="005861D7">
          <w:rPr>
            <w:rStyle w:val="Hyperlink"/>
            <w:rFonts w:ascii="Tahoma" w:hAnsi="Tahoma" w:cs="Tahoma"/>
            <w:noProof/>
          </w:rPr>
          <w:t>3.25</w:t>
        </w:r>
        <w:r w:rsidR="003D3275">
          <w:rPr>
            <w:rFonts w:asciiTheme="minorHAnsi" w:eastAsiaTheme="minorEastAsia" w:hAnsiTheme="minorHAnsi" w:cstheme="minorBidi"/>
            <w:noProof/>
            <w:sz w:val="22"/>
            <w:szCs w:val="22"/>
            <w:lang w:eastAsia="en-GB"/>
          </w:rPr>
          <w:tab/>
        </w:r>
        <w:r w:rsidR="003D3275" w:rsidRPr="005861D7">
          <w:rPr>
            <w:rStyle w:val="Hyperlink"/>
            <w:noProof/>
          </w:rPr>
          <w:t>EntityLink.csv</w:t>
        </w:r>
        <w:r w:rsidR="003D3275">
          <w:rPr>
            <w:noProof/>
            <w:webHidden/>
          </w:rPr>
          <w:tab/>
        </w:r>
        <w:r w:rsidR="003D3275">
          <w:rPr>
            <w:noProof/>
            <w:webHidden/>
          </w:rPr>
          <w:fldChar w:fldCharType="begin"/>
        </w:r>
        <w:r w:rsidR="003D3275">
          <w:rPr>
            <w:noProof/>
            <w:webHidden/>
          </w:rPr>
          <w:instrText xml:space="preserve"> PAGEREF _Toc423944054 \h </w:instrText>
        </w:r>
        <w:r w:rsidR="003D3275">
          <w:rPr>
            <w:noProof/>
            <w:webHidden/>
          </w:rPr>
        </w:r>
        <w:r w:rsidR="003D3275">
          <w:rPr>
            <w:noProof/>
            <w:webHidden/>
          </w:rPr>
          <w:fldChar w:fldCharType="separate"/>
        </w:r>
        <w:r w:rsidR="003D3275">
          <w:rPr>
            <w:noProof/>
            <w:webHidden/>
          </w:rPr>
          <w:t>24</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55" w:history="1">
        <w:r w:rsidR="003D3275" w:rsidRPr="005861D7">
          <w:rPr>
            <w:rStyle w:val="Hyperlink"/>
            <w:rFonts w:ascii="Tahoma" w:hAnsi="Tahoma" w:cs="Tahoma"/>
            <w:noProof/>
          </w:rPr>
          <w:t>3.26</w:t>
        </w:r>
        <w:r w:rsidR="003D3275">
          <w:rPr>
            <w:rFonts w:asciiTheme="minorHAnsi" w:eastAsiaTheme="minorEastAsia" w:hAnsiTheme="minorHAnsi" w:cstheme="minorBidi"/>
            <w:noProof/>
            <w:sz w:val="22"/>
            <w:szCs w:val="22"/>
            <w:lang w:eastAsia="en-GB"/>
          </w:rPr>
          <w:tab/>
        </w:r>
        <w:r w:rsidR="003D3275" w:rsidRPr="005861D7">
          <w:rPr>
            <w:rStyle w:val="Hyperlink"/>
            <w:noProof/>
          </w:rPr>
          <w:t>EntityLinkAML.CSV</w:t>
        </w:r>
        <w:r w:rsidR="003D3275">
          <w:rPr>
            <w:noProof/>
            <w:webHidden/>
          </w:rPr>
          <w:tab/>
        </w:r>
        <w:r w:rsidR="003D3275">
          <w:rPr>
            <w:noProof/>
            <w:webHidden/>
          </w:rPr>
          <w:fldChar w:fldCharType="begin"/>
        </w:r>
        <w:r w:rsidR="003D3275">
          <w:rPr>
            <w:noProof/>
            <w:webHidden/>
          </w:rPr>
          <w:instrText xml:space="preserve"> PAGEREF _Toc423944055 \h </w:instrText>
        </w:r>
        <w:r w:rsidR="003D3275">
          <w:rPr>
            <w:noProof/>
            <w:webHidden/>
          </w:rPr>
        </w:r>
        <w:r w:rsidR="003D3275">
          <w:rPr>
            <w:noProof/>
            <w:webHidden/>
          </w:rPr>
          <w:fldChar w:fldCharType="separate"/>
        </w:r>
        <w:r w:rsidR="003D3275">
          <w:rPr>
            <w:noProof/>
            <w:webHidden/>
          </w:rPr>
          <w:t>25</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56" w:history="1">
        <w:r w:rsidR="003D3275" w:rsidRPr="005861D7">
          <w:rPr>
            <w:rStyle w:val="Hyperlink"/>
            <w:rFonts w:ascii="Tahoma" w:hAnsi="Tahoma" w:cs="Tahoma"/>
            <w:noProof/>
          </w:rPr>
          <w:t>3.27</w:t>
        </w:r>
        <w:r w:rsidR="003D3275">
          <w:rPr>
            <w:rFonts w:asciiTheme="minorHAnsi" w:eastAsiaTheme="minorEastAsia" w:hAnsiTheme="minorHAnsi" w:cstheme="minorBidi"/>
            <w:noProof/>
            <w:sz w:val="22"/>
            <w:szCs w:val="22"/>
            <w:lang w:eastAsia="en-GB"/>
          </w:rPr>
          <w:tab/>
        </w:r>
        <w:r w:rsidR="003D3275" w:rsidRPr="005861D7">
          <w:rPr>
            <w:rStyle w:val="Hyperlink"/>
            <w:noProof/>
          </w:rPr>
          <w:t>FeeEarner.csv</w:t>
        </w:r>
        <w:r w:rsidR="003D3275">
          <w:rPr>
            <w:noProof/>
            <w:webHidden/>
          </w:rPr>
          <w:tab/>
        </w:r>
        <w:r w:rsidR="003D3275">
          <w:rPr>
            <w:noProof/>
            <w:webHidden/>
          </w:rPr>
          <w:fldChar w:fldCharType="begin"/>
        </w:r>
        <w:r w:rsidR="003D3275">
          <w:rPr>
            <w:noProof/>
            <w:webHidden/>
          </w:rPr>
          <w:instrText xml:space="preserve"> PAGEREF _Toc423944056 \h </w:instrText>
        </w:r>
        <w:r w:rsidR="003D3275">
          <w:rPr>
            <w:noProof/>
            <w:webHidden/>
          </w:rPr>
        </w:r>
        <w:r w:rsidR="003D3275">
          <w:rPr>
            <w:noProof/>
            <w:webHidden/>
          </w:rPr>
          <w:fldChar w:fldCharType="separate"/>
        </w:r>
        <w:r w:rsidR="003D3275">
          <w:rPr>
            <w:noProof/>
            <w:webHidden/>
          </w:rPr>
          <w:t>26</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57" w:history="1">
        <w:r w:rsidR="003D3275" w:rsidRPr="005861D7">
          <w:rPr>
            <w:rStyle w:val="Hyperlink"/>
            <w:rFonts w:ascii="Tahoma" w:hAnsi="Tahoma" w:cs="Tahoma"/>
            <w:noProof/>
          </w:rPr>
          <w:t>3.28</w:t>
        </w:r>
        <w:r w:rsidR="003D3275">
          <w:rPr>
            <w:rFonts w:asciiTheme="minorHAnsi" w:eastAsiaTheme="minorEastAsia" w:hAnsiTheme="minorHAnsi" w:cstheme="minorBidi"/>
            <w:noProof/>
            <w:sz w:val="22"/>
            <w:szCs w:val="22"/>
            <w:lang w:eastAsia="en-GB"/>
          </w:rPr>
          <w:tab/>
        </w:r>
        <w:r w:rsidR="003D3275" w:rsidRPr="005861D7">
          <w:rPr>
            <w:rStyle w:val="Hyperlink"/>
            <w:noProof/>
          </w:rPr>
          <w:t>Justification.csv</w:t>
        </w:r>
        <w:r w:rsidR="003D3275">
          <w:rPr>
            <w:noProof/>
            <w:webHidden/>
          </w:rPr>
          <w:tab/>
        </w:r>
        <w:r w:rsidR="003D3275">
          <w:rPr>
            <w:noProof/>
            <w:webHidden/>
          </w:rPr>
          <w:fldChar w:fldCharType="begin"/>
        </w:r>
        <w:r w:rsidR="003D3275">
          <w:rPr>
            <w:noProof/>
            <w:webHidden/>
          </w:rPr>
          <w:instrText xml:space="preserve"> PAGEREF _Toc423944057 \h </w:instrText>
        </w:r>
        <w:r w:rsidR="003D3275">
          <w:rPr>
            <w:noProof/>
            <w:webHidden/>
          </w:rPr>
        </w:r>
        <w:r w:rsidR="003D3275">
          <w:rPr>
            <w:noProof/>
            <w:webHidden/>
          </w:rPr>
          <w:fldChar w:fldCharType="separate"/>
        </w:r>
        <w:r w:rsidR="003D3275">
          <w:rPr>
            <w:noProof/>
            <w:webHidden/>
          </w:rPr>
          <w:t>28</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58" w:history="1">
        <w:r w:rsidR="003D3275" w:rsidRPr="005861D7">
          <w:rPr>
            <w:rStyle w:val="Hyperlink"/>
            <w:rFonts w:ascii="Tahoma" w:hAnsi="Tahoma" w:cs="Tahoma"/>
            <w:noProof/>
          </w:rPr>
          <w:t>3.29</w:t>
        </w:r>
        <w:r w:rsidR="003D3275">
          <w:rPr>
            <w:rFonts w:asciiTheme="minorHAnsi" w:eastAsiaTheme="minorEastAsia" w:hAnsiTheme="minorHAnsi" w:cstheme="minorBidi"/>
            <w:noProof/>
            <w:sz w:val="22"/>
            <w:szCs w:val="22"/>
            <w:lang w:eastAsia="en-GB"/>
          </w:rPr>
          <w:tab/>
        </w:r>
        <w:r w:rsidR="003D3275" w:rsidRPr="005861D7">
          <w:rPr>
            <w:rStyle w:val="Hyperlink"/>
            <w:noProof/>
          </w:rPr>
          <w:t>LegalAIDSpanCodeCombination.csv</w:t>
        </w:r>
        <w:r w:rsidR="003D3275">
          <w:rPr>
            <w:noProof/>
            <w:webHidden/>
          </w:rPr>
          <w:tab/>
        </w:r>
        <w:r w:rsidR="003D3275">
          <w:rPr>
            <w:noProof/>
            <w:webHidden/>
          </w:rPr>
          <w:fldChar w:fldCharType="begin"/>
        </w:r>
        <w:r w:rsidR="003D3275">
          <w:rPr>
            <w:noProof/>
            <w:webHidden/>
          </w:rPr>
          <w:instrText xml:space="preserve"> PAGEREF _Toc423944058 \h </w:instrText>
        </w:r>
        <w:r w:rsidR="003D3275">
          <w:rPr>
            <w:noProof/>
            <w:webHidden/>
          </w:rPr>
        </w:r>
        <w:r w:rsidR="003D3275">
          <w:rPr>
            <w:noProof/>
            <w:webHidden/>
          </w:rPr>
          <w:fldChar w:fldCharType="separate"/>
        </w:r>
        <w:r w:rsidR="003D3275">
          <w:rPr>
            <w:noProof/>
            <w:webHidden/>
          </w:rPr>
          <w:t>28</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59" w:history="1">
        <w:r w:rsidR="003D3275" w:rsidRPr="005861D7">
          <w:rPr>
            <w:rStyle w:val="Hyperlink"/>
            <w:rFonts w:ascii="Tahoma" w:hAnsi="Tahoma" w:cs="Tahoma"/>
            <w:noProof/>
          </w:rPr>
          <w:t>3.30</w:t>
        </w:r>
        <w:r w:rsidR="003D3275">
          <w:rPr>
            <w:rFonts w:asciiTheme="minorHAnsi" w:eastAsiaTheme="minorEastAsia" w:hAnsiTheme="minorHAnsi" w:cstheme="minorBidi"/>
            <w:noProof/>
            <w:sz w:val="22"/>
            <w:szCs w:val="22"/>
            <w:lang w:eastAsia="en-GB"/>
          </w:rPr>
          <w:tab/>
        </w:r>
        <w:r w:rsidR="003D3275" w:rsidRPr="005861D7">
          <w:rPr>
            <w:rStyle w:val="Hyperlink"/>
            <w:noProof/>
          </w:rPr>
          <w:t>Matter.csv</w:t>
        </w:r>
        <w:r w:rsidR="003D3275">
          <w:rPr>
            <w:noProof/>
            <w:webHidden/>
          </w:rPr>
          <w:tab/>
        </w:r>
        <w:r w:rsidR="003D3275">
          <w:rPr>
            <w:noProof/>
            <w:webHidden/>
          </w:rPr>
          <w:fldChar w:fldCharType="begin"/>
        </w:r>
        <w:r w:rsidR="003D3275">
          <w:rPr>
            <w:noProof/>
            <w:webHidden/>
          </w:rPr>
          <w:instrText xml:space="preserve"> PAGEREF _Toc423944059 \h </w:instrText>
        </w:r>
        <w:r w:rsidR="003D3275">
          <w:rPr>
            <w:noProof/>
            <w:webHidden/>
          </w:rPr>
        </w:r>
        <w:r w:rsidR="003D3275">
          <w:rPr>
            <w:noProof/>
            <w:webHidden/>
          </w:rPr>
          <w:fldChar w:fldCharType="separate"/>
        </w:r>
        <w:r w:rsidR="003D3275">
          <w:rPr>
            <w:noProof/>
            <w:webHidden/>
          </w:rPr>
          <w:t>28</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60" w:history="1">
        <w:r w:rsidR="003D3275" w:rsidRPr="005861D7">
          <w:rPr>
            <w:rStyle w:val="Hyperlink"/>
            <w:rFonts w:ascii="Tahoma" w:hAnsi="Tahoma" w:cs="Tahoma"/>
            <w:noProof/>
          </w:rPr>
          <w:t>3.31</w:t>
        </w:r>
        <w:r w:rsidR="003D3275">
          <w:rPr>
            <w:rFonts w:asciiTheme="minorHAnsi" w:eastAsiaTheme="minorEastAsia" w:hAnsiTheme="minorHAnsi" w:cstheme="minorBidi"/>
            <w:noProof/>
            <w:sz w:val="22"/>
            <w:szCs w:val="22"/>
            <w:lang w:eastAsia="en-GB"/>
          </w:rPr>
          <w:tab/>
        </w:r>
        <w:r w:rsidR="003D3275" w:rsidRPr="005861D7">
          <w:rPr>
            <w:rStyle w:val="Hyperlink"/>
            <w:noProof/>
          </w:rPr>
          <w:t>MatterLink.csv</w:t>
        </w:r>
        <w:r w:rsidR="003D3275">
          <w:rPr>
            <w:noProof/>
            <w:webHidden/>
          </w:rPr>
          <w:tab/>
        </w:r>
        <w:r w:rsidR="003D3275">
          <w:rPr>
            <w:noProof/>
            <w:webHidden/>
          </w:rPr>
          <w:fldChar w:fldCharType="begin"/>
        </w:r>
        <w:r w:rsidR="003D3275">
          <w:rPr>
            <w:noProof/>
            <w:webHidden/>
          </w:rPr>
          <w:instrText xml:space="preserve"> PAGEREF _Toc423944060 \h </w:instrText>
        </w:r>
        <w:r w:rsidR="003D3275">
          <w:rPr>
            <w:noProof/>
            <w:webHidden/>
          </w:rPr>
        </w:r>
        <w:r w:rsidR="003D3275">
          <w:rPr>
            <w:noProof/>
            <w:webHidden/>
          </w:rPr>
          <w:fldChar w:fldCharType="separate"/>
        </w:r>
        <w:r w:rsidR="003D3275">
          <w:rPr>
            <w:noProof/>
            <w:webHidden/>
          </w:rPr>
          <w:t>30</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61" w:history="1">
        <w:r w:rsidR="003D3275" w:rsidRPr="005861D7">
          <w:rPr>
            <w:rStyle w:val="Hyperlink"/>
            <w:rFonts w:ascii="Tahoma" w:hAnsi="Tahoma" w:cs="Tahoma"/>
            <w:noProof/>
          </w:rPr>
          <w:t>3.32</w:t>
        </w:r>
        <w:r w:rsidR="003D3275">
          <w:rPr>
            <w:rFonts w:asciiTheme="minorHAnsi" w:eastAsiaTheme="minorEastAsia" w:hAnsiTheme="minorHAnsi" w:cstheme="minorBidi"/>
            <w:noProof/>
            <w:sz w:val="22"/>
            <w:szCs w:val="22"/>
            <w:lang w:eastAsia="en-GB"/>
          </w:rPr>
          <w:tab/>
        </w:r>
        <w:r w:rsidR="003D3275" w:rsidRPr="005861D7">
          <w:rPr>
            <w:rStyle w:val="Hyperlink"/>
            <w:noProof/>
          </w:rPr>
          <w:t>MatterPFCivilDetail.csv</w:t>
        </w:r>
        <w:r w:rsidR="003D3275">
          <w:rPr>
            <w:noProof/>
            <w:webHidden/>
          </w:rPr>
          <w:tab/>
        </w:r>
        <w:r w:rsidR="003D3275">
          <w:rPr>
            <w:noProof/>
            <w:webHidden/>
          </w:rPr>
          <w:fldChar w:fldCharType="begin"/>
        </w:r>
        <w:r w:rsidR="003D3275">
          <w:rPr>
            <w:noProof/>
            <w:webHidden/>
          </w:rPr>
          <w:instrText xml:space="preserve"> PAGEREF _Toc423944061 \h </w:instrText>
        </w:r>
        <w:r w:rsidR="003D3275">
          <w:rPr>
            <w:noProof/>
            <w:webHidden/>
          </w:rPr>
        </w:r>
        <w:r w:rsidR="003D3275">
          <w:rPr>
            <w:noProof/>
            <w:webHidden/>
          </w:rPr>
          <w:fldChar w:fldCharType="separate"/>
        </w:r>
        <w:r w:rsidR="003D3275">
          <w:rPr>
            <w:noProof/>
            <w:webHidden/>
          </w:rPr>
          <w:t>31</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62" w:history="1">
        <w:r w:rsidR="003D3275" w:rsidRPr="005861D7">
          <w:rPr>
            <w:rStyle w:val="Hyperlink"/>
            <w:rFonts w:ascii="Tahoma" w:hAnsi="Tahoma" w:cs="Tahoma"/>
            <w:noProof/>
          </w:rPr>
          <w:t>3.33</w:t>
        </w:r>
        <w:r w:rsidR="003D3275">
          <w:rPr>
            <w:rFonts w:asciiTheme="minorHAnsi" w:eastAsiaTheme="minorEastAsia" w:hAnsiTheme="minorHAnsi" w:cstheme="minorBidi"/>
            <w:noProof/>
            <w:sz w:val="22"/>
            <w:szCs w:val="22"/>
            <w:lang w:eastAsia="en-GB"/>
          </w:rPr>
          <w:tab/>
        </w:r>
        <w:r w:rsidR="003D3275" w:rsidRPr="005861D7">
          <w:rPr>
            <w:rStyle w:val="Hyperlink"/>
            <w:noProof/>
          </w:rPr>
          <w:t>MatterPFCriminalAppealDetail.csv</w:t>
        </w:r>
        <w:r w:rsidR="003D3275">
          <w:rPr>
            <w:noProof/>
            <w:webHidden/>
          </w:rPr>
          <w:tab/>
        </w:r>
        <w:r w:rsidR="003D3275">
          <w:rPr>
            <w:noProof/>
            <w:webHidden/>
          </w:rPr>
          <w:fldChar w:fldCharType="begin"/>
        </w:r>
        <w:r w:rsidR="003D3275">
          <w:rPr>
            <w:noProof/>
            <w:webHidden/>
          </w:rPr>
          <w:instrText xml:space="preserve"> PAGEREF _Toc423944062 \h </w:instrText>
        </w:r>
        <w:r w:rsidR="003D3275">
          <w:rPr>
            <w:noProof/>
            <w:webHidden/>
          </w:rPr>
        </w:r>
        <w:r w:rsidR="003D3275">
          <w:rPr>
            <w:noProof/>
            <w:webHidden/>
          </w:rPr>
          <w:fldChar w:fldCharType="separate"/>
        </w:r>
        <w:r w:rsidR="003D3275">
          <w:rPr>
            <w:noProof/>
            <w:webHidden/>
          </w:rPr>
          <w:t>33</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63" w:history="1">
        <w:r w:rsidR="003D3275" w:rsidRPr="005861D7">
          <w:rPr>
            <w:rStyle w:val="Hyperlink"/>
            <w:rFonts w:ascii="Tahoma" w:hAnsi="Tahoma" w:cs="Tahoma"/>
            <w:noProof/>
          </w:rPr>
          <w:t>3.34</w:t>
        </w:r>
        <w:r w:rsidR="003D3275">
          <w:rPr>
            <w:rFonts w:asciiTheme="minorHAnsi" w:eastAsiaTheme="minorEastAsia" w:hAnsiTheme="minorHAnsi" w:cstheme="minorBidi"/>
            <w:noProof/>
            <w:sz w:val="22"/>
            <w:szCs w:val="22"/>
            <w:lang w:eastAsia="en-GB"/>
          </w:rPr>
          <w:tab/>
        </w:r>
        <w:r w:rsidR="003D3275" w:rsidRPr="005861D7">
          <w:rPr>
            <w:rStyle w:val="Hyperlink"/>
            <w:noProof/>
          </w:rPr>
          <w:t>MatterPFCriminalInvestDetail.csv</w:t>
        </w:r>
        <w:r w:rsidR="003D3275">
          <w:rPr>
            <w:noProof/>
            <w:webHidden/>
          </w:rPr>
          <w:tab/>
        </w:r>
        <w:r w:rsidR="003D3275">
          <w:rPr>
            <w:noProof/>
            <w:webHidden/>
          </w:rPr>
          <w:fldChar w:fldCharType="begin"/>
        </w:r>
        <w:r w:rsidR="003D3275">
          <w:rPr>
            <w:noProof/>
            <w:webHidden/>
          </w:rPr>
          <w:instrText xml:space="preserve"> PAGEREF _Toc423944063 \h </w:instrText>
        </w:r>
        <w:r w:rsidR="003D3275">
          <w:rPr>
            <w:noProof/>
            <w:webHidden/>
          </w:rPr>
        </w:r>
        <w:r w:rsidR="003D3275">
          <w:rPr>
            <w:noProof/>
            <w:webHidden/>
          </w:rPr>
          <w:fldChar w:fldCharType="separate"/>
        </w:r>
        <w:r w:rsidR="003D3275">
          <w:rPr>
            <w:noProof/>
            <w:webHidden/>
          </w:rPr>
          <w:t>33</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64" w:history="1">
        <w:r w:rsidR="003D3275" w:rsidRPr="005861D7">
          <w:rPr>
            <w:rStyle w:val="Hyperlink"/>
            <w:rFonts w:ascii="Tahoma" w:hAnsi="Tahoma" w:cs="Tahoma"/>
            <w:noProof/>
          </w:rPr>
          <w:t>3.35</w:t>
        </w:r>
        <w:r w:rsidR="003D3275">
          <w:rPr>
            <w:rFonts w:asciiTheme="minorHAnsi" w:eastAsiaTheme="minorEastAsia" w:hAnsiTheme="minorHAnsi" w:cstheme="minorBidi"/>
            <w:noProof/>
            <w:sz w:val="22"/>
            <w:szCs w:val="22"/>
            <w:lang w:eastAsia="en-GB"/>
          </w:rPr>
          <w:tab/>
        </w:r>
        <w:r w:rsidR="003D3275" w:rsidRPr="005861D7">
          <w:rPr>
            <w:rStyle w:val="Hyperlink"/>
            <w:noProof/>
          </w:rPr>
          <w:t>MatterPFCriminalModuleForChargeDesc.csv</w:t>
        </w:r>
        <w:r w:rsidR="003D3275">
          <w:rPr>
            <w:noProof/>
            <w:webHidden/>
          </w:rPr>
          <w:tab/>
        </w:r>
        <w:r w:rsidR="003D3275">
          <w:rPr>
            <w:noProof/>
            <w:webHidden/>
          </w:rPr>
          <w:fldChar w:fldCharType="begin"/>
        </w:r>
        <w:r w:rsidR="003D3275">
          <w:rPr>
            <w:noProof/>
            <w:webHidden/>
          </w:rPr>
          <w:instrText xml:space="preserve"> PAGEREF _Toc423944064 \h </w:instrText>
        </w:r>
        <w:r w:rsidR="003D3275">
          <w:rPr>
            <w:noProof/>
            <w:webHidden/>
          </w:rPr>
        </w:r>
        <w:r w:rsidR="003D3275">
          <w:rPr>
            <w:noProof/>
            <w:webHidden/>
          </w:rPr>
          <w:fldChar w:fldCharType="separate"/>
        </w:r>
        <w:r w:rsidR="003D3275">
          <w:rPr>
            <w:noProof/>
            <w:webHidden/>
          </w:rPr>
          <w:t>34</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65" w:history="1">
        <w:r w:rsidR="003D3275" w:rsidRPr="005861D7">
          <w:rPr>
            <w:rStyle w:val="Hyperlink"/>
            <w:rFonts w:ascii="Tahoma" w:hAnsi="Tahoma" w:cs="Tahoma"/>
            <w:noProof/>
          </w:rPr>
          <w:t>3.36</w:t>
        </w:r>
        <w:r w:rsidR="003D3275">
          <w:rPr>
            <w:rFonts w:asciiTheme="minorHAnsi" w:eastAsiaTheme="minorEastAsia" w:hAnsiTheme="minorHAnsi" w:cstheme="minorBidi"/>
            <w:noProof/>
            <w:sz w:val="22"/>
            <w:szCs w:val="22"/>
            <w:lang w:eastAsia="en-GB"/>
          </w:rPr>
          <w:tab/>
        </w:r>
        <w:r w:rsidR="003D3275" w:rsidRPr="005861D7">
          <w:rPr>
            <w:rStyle w:val="Hyperlink"/>
            <w:noProof/>
          </w:rPr>
          <w:t>MatterPFCriminalOffencesDetail.csv</w:t>
        </w:r>
        <w:r w:rsidR="003D3275">
          <w:rPr>
            <w:noProof/>
            <w:webHidden/>
          </w:rPr>
          <w:tab/>
        </w:r>
        <w:r w:rsidR="003D3275">
          <w:rPr>
            <w:noProof/>
            <w:webHidden/>
          </w:rPr>
          <w:fldChar w:fldCharType="begin"/>
        </w:r>
        <w:r w:rsidR="003D3275">
          <w:rPr>
            <w:noProof/>
            <w:webHidden/>
          </w:rPr>
          <w:instrText xml:space="preserve"> PAGEREF _Toc423944065 \h </w:instrText>
        </w:r>
        <w:r w:rsidR="003D3275">
          <w:rPr>
            <w:noProof/>
            <w:webHidden/>
          </w:rPr>
        </w:r>
        <w:r w:rsidR="003D3275">
          <w:rPr>
            <w:noProof/>
            <w:webHidden/>
          </w:rPr>
          <w:fldChar w:fldCharType="separate"/>
        </w:r>
        <w:r w:rsidR="003D3275">
          <w:rPr>
            <w:noProof/>
            <w:webHidden/>
          </w:rPr>
          <w:t>34</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66" w:history="1">
        <w:r w:rsidR="003D3275" w:rsidRPr="005861D7">
          <w:rPr>
            <w:rStyle w:val="Hyperlink"/>
            <w:rFonts w:ascii="Tahoma" w:hAnsi="Tahoma" w:cs="Tahoma"/>
            <w:noProof/>
          </w:rPr>
          <w:t>3.37</w:t>
        </w:r>
        <w:r w:rsidR="003D3275">
          <w:rPr>
            <w:rFonts w:asciiTheme="minorHAnsi" w:eastAsiaTheme="minorEastAsia" w:hAnsiTheme="minorHAnsi" w:cstheme="minorBidi"/>
            <w:noProof/>
            <w:sz w:val="22"/>
            <w:szCs w:val="22"/>
            <w:lang w:eastAsia="en-GB"/>
          </w:rPr>
          <w:tab/>
        </w:r>
        <w:r w:rsidR="003D3275" w:rsidRPr="005861D7">
          <w:rPr>
            <w:rStyle w:val="Hyperlink"/>
            <w:noProof/>
          </w:rPr>
          <w:t>MatterPFCriminalPrisonDetail.csv</w:t>
        </w:r>
        <w:r w:rsidR="003D3275">
          <w:rPr>
            <w:noProof/>
            <w:webHidden/>
          </w:rPr>
          <w:tab/>
        </w:r>
        <w:r w:rsidR="003D3275">
          <w:rPr>
            <w:noProof/>
            <w:webHidden/>
          </w:rPr>
          <w:fldChar w:fldCharType="begin"/>
        </w:r>
        <w:r w:rsidR="003D3275">
          <w:rPr>
            <w:noProof/>
            <w:webHidden/>
          </w:rPr>
          <w:instrText xml:space="preserve"> PAGEREF _Toc423944066 \h </w:instrText>
        </w:r>
        <w:r w:rsidR="003D3275">
          <w:rPr>
            <w:noProof/>
            <w:webHidden/>
          </w:rPr>
        </w:r>
        <w:r w:rsidR="003D3275">
          <w:rPr>
            <w:noProof/>
            <w:webHidden/>
          </w:rPr>
          <w:fldChar w:fldCharType="separate"/>
        </w:r>
        <w:r w:rsidR="003D3275">
          <w:rPr>
            <w:noProof/>
            <w:webHidden/>
          </w:rPr>
          <w:t>35</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67" w:history="1">
        <w:r w:rsidR="003D3275" w:rsidRPr="005861D7">
          <w:rPr>
            <w:rStyle w:val="Hyperlink"/>
            <w:rFonts w:ascii="Tahoma" w:hAnsi="Tahoma" w:cs="Tahoma"/>
            <w:noProof/>
          </w:rPr>
          <w:t>3.38</w:t>
        </w:r>
        <w:r w:rsidR="003D3275">
          <w:rPr>
            <w:rFonts w:asciiTheme="minorHAnsi" w:eastAsiaTheme="minorEastAsia" w:hAnsiTheme="minorHAnsi" w:cstheme="minorBidi"/>
            <w:noProof/>
            <w:sz w:val="22"/>
            <w:szCs w:val="22"/>
            <w:lang w:eastAsia="en-GB"/>
          </w:rPr>
          <w:tab/>
        </w:r>
        <w:r w:rsidR="003D3275" w:rsidRPr="005861D7">
          <w:rPr>
            <w:rStyle w:val="Hyperlink"/>
            <w:noProof/>
          </w:rPr>
          <w:t>MatterPFCriminalProceedDetail.csv</w:t>
        </w:r>
        <w:r w:rsidR="003D3275">
          <w:rPr>
            <w:noProof/>
            <w:webHidden/>
          </w:rPr>
          <w:tab/>
        </w:r>
        <w:r w:rsidR="003D3275">
          <w:rPr>
            <w:noProof/>
            <w:webHidden/>
          </w:rPr>
          <w:fldChar w:fldCharType="begin"/>
        </w:r>
        <w:r w:rsidR="003D3275">
          <w:rPr>
            <w:noProof/>
            <w:webHidden/>
          </w:rPr>
          <w:instrText xml:space="preserve"> PAGEREF _Toc423944067 \h </w:instrText>
        </w:r>
        <w:r w:rsidR="003D3275">
          <w:rPr>
            <w:noProof/>
            <w:webHidden/>
          </w:rPr>
        </w:r>
        <w:r w:rsidR="003D3275">
          <w:rPr>
            <w:noProof/>
            <w:webHidden/>
          </w:rPr>
          <w:fldChar w:fldCharType="separate"/>
        </w:r>
        <w:r w:rsidR="003D3275">
          <w:rPr>
            <w:noProof/>
            <w:webHidden/>
          </w:rPr>
          <w:t>36</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68" w:history="1">
        <w:r w:rsidR="003D3275" w:rsidRPr="005861D7">
          <w:rPr>
            <w:rStyle w:val="Hyperlink"/>
            <w:rFonts w:ascii="Tahoma" w:hAnsi="Tahoma" w:cs="Tahoma"/>
            <w:noProof/>
          </w:rPr>
          <w:t>3.39</w:t>
        </w:r>
        <w:r w:rsidR="003D3275">
          <w:rPr>
            <w:rFonts w:asciiTheme="minorHAnsi" w:eastAsiaTheme="minorEastAsia" w:hAnsiTheme="minorHAnsi" w:cstheme="minorBidi"/>
            <w:noProof/>
            <w:sz w:val="22"/>
            <w:szCs w:val="22"/>
            <w:lang w:eastAsia="en-GB"/>
          </w:rPr>
          <w:tab/>
        </w:r>
        <w:r w:rsidR="003D3275" w:rsidRPr="005861D7">
          <w:rPr>
            <w:rStyle w:val="Hyperlink"/>
            <w:noProof/>
          </w:rPr>
          <w:t>Notes.csv</w:t>
        </w:r>
        <w:r w:rsidR="003D3275">
          <w:rPr>
            <w:noProof/>
            <w:webHidden/>
          </w:rPr>
          <w:tab/>
        </w:r>
        <w:r w:rsidR="003D3275">
          <w:rPr>
            <w:noProof/>
            <w:webHidden/>
          </w:rPr>
          <w:fldChar w:fldCharType="begin"/>
        </w:r>
        <w:r w:rsidR="003D3275">
          <w:rPr>
            <w:noProof/>
            <w:webHidden/>
          </w:rPr>
          <w:instrText xml:space="preserve"> PAGEREF _Toc423944068 \h </w:instrText>
        </w:r>
        <w:r w:rsidR="003D3275">
          <w:rPr>
            <w:noProof/>
            <w:webHidden/>
          </w:rPr>
        </w:r>
        <w:r w:rsidR="003D3275">
          <w:rPr>
            <w:noProof/>
            <w:webHidden/>
          </w:rPr>
          <w:fldChar w:fldCharType="separate"/>
        </w:r>
        <w:r w:rsidR="003D3275">
          <w:rPr>
            <w:noProof/>
            <w:webHidden/>
          </w:rPr>
          <w:t>37</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69" w:history="1">
        <w:r w:rsidR="003D3275" w:rsidRPr="005861D7">
          <w:rPr>
            <w:rStyle w:val="Hyperlink"/>
            <w:rFonts w:ascii="Tahoma" w:hAnsi="Tahoma" w:cs="Tahoma"/>
            <w:noProof/>
          </w:rPr>
          <w:t>3.40</w:t>
        </w:r>
        <w:r w:rsidR="003D3275">
          <w:rPr>
            <w:rFonts w:asciiTheme="minorHAnsi" w:eastAsiaTheme="minorEastAsia" w:hAnsiTheme="minorHAnsi" w:cstheme="minorBidi"/>
            <w:noProof/>
            <w:sz w:val="22"/>
            <w:szCs w:val="22"/>
            <w:lang w:eastAsia="en-GB"/>
          </w:rPr>
          <w:tab/>
        </w:r>
        <w:r w:rsidR="003D3275" w:rsidRPr="005861D7">
          <w:rPr>
            <w:rStyle w:val="Hyperlink"/>
            <w:noProof/>
          </w:rPr>
          <w:t>NotesDeed.csv</w:t>
        </w:r>
        <w:r w:rsidR="003D3275">
          <w:rPr>
            <w:noProof/>
            <w:webHidden/>
          </w:rPr>
          <w:tab/>
        </w:r>
        <w:r w:rsidR="003D3275">
          <w:rPr>
            <w:noProof/>
            <w:webHidden/>
          </w:rPr>
          <w:fldChar w:fldCharType="begin"/>
        </w:r>
        <w:r w:rsidR="003D3275">
          <w:rPr>
            <w:noProof/>
            <w:webHidden/>
          </w:rPr>
          <w:instrText xml:space="preserve"> PAGEREF _Toc423944069 \h </w:instrText>
        </w:r>
        <w:r w:rsidR="003D3275">
          <w:rPr>
            <w:noProof/>
            <w:webHidden/>
          </w:rPr>
        </w:r>
        <w:r w:rsidR="003D3275">
          <w:rPr>
            <w:noProof/>
            <w:webHidden/>
          </w:rPr>
          <w:fldChar w:fldCharType="separate"/>
        </w:r>
        <w:r w:rsidR="003D3275">
          <w:rPr>
            <w:noProof/>
            <w:webHidden/>
          </w:rPr>
          <w:t>39</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70" w:history="1">
        <w:r w:rsidR="003D3275" w:rsidRPr="005861D7">
          <w:rPr>
            <w:rStyle w:val="Hyperlink"/>
            <w:rFonts w:ascii="Tahoma" w:hAnsi="Tahoma" w:cs="Tahoma"/>
            <w:noProof/>
          </w:rPr>
          <w:t>3.41</w:t>
        </w:r>
        <w:r w:rsidR="003D3275">
          <w:rPr>
            <w:rFonts w:asciiTheme="minorHAnsi" w:eastAsiaTheme="minorEastAsia" w:hAnsiTheme="minorHAnsi" w:cstheme="minorBidi"/>
            <w:noProof/>
            <w:sz w:val="22"/>
            <w:szCs w:val="22"/>
            <w:lang w:eastAsia="en-GB"/>
          </w:rPr>
          <w:tab/>
        </w:r>
        <w:r w:rsidR="003D3275" w:rsidRPr="005861D7">
          <w:rPr>
            <w:rStyle w:val="Hyperlink"/>
            <w:noProof/>
          </w:rPr>
          <w:t>NotesEntity.csv</w:t>
        </w:r>
        <w:r w:rsidR="003D3275">
          <w:rPr>
            <w:noProof/>
            <w:webHidden/>
          </w:rPr>
          <w:tab/>
        </w:r>
        <w:r w:rsidR="003D3275">
          <w:rPr>
            <w:noProof/>
            <w:webHidden/>
          </w:rPr>
          <w:fldChar w:fldCharType="begin"/>
        </w:r>
        <w:r w:rsidR="003D3275">
          <w:rPr>
            <w:noProof/>
            <w:webHidden/>
          </w:rPr>
          <w:instrText xml:space="preserve"> PAGEREF _Toc423944070 \h </w:instrText>
        </w:r>
        <w:r w:rsidR="003D3275">
          <w:rPr>
            <w:noProof/>
            <w:webHidden/>
          </w:rPr>
        </w:r>
        <w:r w:rsidR="003D3275">
          <w:rPr>
            <w:noProof/>
            <w:webHidden/>
          </w:rPr>
          <w:fldChar w:fldCharType="separate"/>
        </w:r>
        <w:r w:rsidR="003D3275">
          <w:rPr>
            <w:noProof/>
            <w:webHidden/>
          </w:rPr>
          <w:t>39</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71" w:history="1">
        <w:r w:rsidR="003D3275" w:rsidRPr="005861D7">
          <w:rPr>
            <w:rStyle w:val="Hyperlink"/>
            <w:rFonts w:ascii="Tahoma" w:hAnsi="Tahoma" w:cs="Tahoma"/>
            <w:noProof/>
          </w:rPr>
          <w:t>3.42</w:t>
        </w:r>
        <w:r w:rsidR="003D3275">
          <w:rPr>
            <w:rFonts w:asciiTheme="minorHAnsi" w:eastAsiaTheme="minorEastAsia" w:hAnsiTheme="minorHAnsi" w:cstheme="minorBidi"/>
            <w:noProof/>
            <w:sz w:val="22"/>
            <w:szCs w:val="22"/>
            <w:lang w:eastAsia="en-GB"/>
          </w:rPr>
          <w:tab/>
        </w:r>
        <w:r w:rsidR="003D3275" w:rsidRPr="005861D7">
          <w:rPr>
            <w:rStyle w:val="Hyperlink"/>
            <w:noProof/>
          </w:rPr>
          <w:t>NotesMatter.csv</w:t>
        </w:r>
        <w:r w:rsidR="003D3275">
          <w:rPr>
            <w:noProof/>
            <w:webHidden/>
          </w:rPr>
          <w:tab/>
        </w:r>
        <w:r w:rsidR="003D3275">
          <w:rPr>
            <w:noProof/>
            <w:webHidden/>
          </w:rPr>
          <w:fldChar w:fldCharType="begin"/>
        </w:r>
        <w:r w:rsidR="003D3275">
          <w:rPr>
            <w:noProof/>
            <w:webHidden/>
          </w:rPr>
          <w:instrText xml:space="preserve"> PAGEREF _Toc423944071 \h </w:instrText>
        </w:r>
        <w:r w:rsidR="003D3275">
          <w:rPr>
            <w:noProof/>
            <w:webHidden/>
          </w:rPr>
        </w:r>
        <w:r w:rsidR="003D3275">
          <w:rPr>
            <w:noProof/>
            <w:webHidden/>
          </w:rPr>
          <w:fldChar w:fldCharType="separate"/>
        </w:r>
        <w:r w:rsidR="003D3275">
          <w:rPr>
            <w:noProof/>
            <w:webHidden/>
          </w:rPr>
          <w:t>39</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72" w:history="1">
        <w:r w:rsidR="003D3275" w:rsidRPr="005861D7">
          <w:rPr>
            <w:rStyle w:val="Hyperlink"/>
            <w:rFonts w:ascii="Tahoma" w:hAnsi="Tahoma" w:cs="Tahoma"/>
            <w:noProof/>
          </w:rPr>
          <w:t>3.43</w:t>
        </w:r>
        <w:r w:rsidR="003D3275">
          <w:rPr>
            <w:rFonts w:asciiTheme="minorHAnsi" w:eastAsiaTheme="minorEastAsia" w:hAnsiTheme="minorHAnsi" w:cstheme="minorBidi"/>
            <w:noProof/>
            <w:sz w:val="22"/>
            <w:szCs w:val="22"/>
            <w:lang w:eastAsia="en-GB"/>
          </w:rPr>
          <w:tab/>
        </w:r>
        <w:r w:rsidR="003D3275" w:rsidRPr="005861D7">
          <w:rPr>
            <w:rStyle w:val="Hyperlink"/>
            <w:noProof/>
          </w:rPr>
          <w:t>NotesWill.csv</w:t>
        </w:r>
        <w:r w:rsidR="003D3275">
          <w:rPr>
            <w:noProof/>
            <w:webHidden/>
          </w:rPr>
          <w:tab/>
        </w:r>
        <w:r w:rsidR="003D3275">
          <w:rPr>
            <w:noProof/>
            <w:webHidden/>
          </w:rPr>
          <w:fldChar w:fldCharType="begin"/>
        </w:r>
        <w:r w:rsidR="003D3275">
          <w:rPr>
            <w:noProof/>
            <w:webHidden/>
          </w:rPr>
          <w:instrText xml:space="preserve"> PAGEREF _Toc423944072 \h </w:instrText>
        </w:r>
        <w:r w:rsidR="003D3275">
          <w:rPr>
            <w:noProof/>
            <w:webHidden/>
          </w:rPr>
        </w:r>
        <w:r w:rsidR="003D3275">
          <w:rPr>
            <w:noProof/>
            <w:webHidden/>
          </w:rPr>
          <w:fldChar w:fldCharType="separate"/>
        </w:r>
        <w:r w:rsidR="003D3275">
          <w:rPr>
            <w:noProof/>
            <w:webHidden/>
          </w:rPr>
          <w:t>39</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73" w:history="1">
        <w:r w:rsidR="003D3275" w:rsidRPr="005861D7">
          <w:rPr>
            <w:rStyle w:val="Hyperlink"/>
            <w:rFonts w:ascii="Tahoma" w:hAnsi="Tahoma" w:cs="Tahoma"/>
            <w:noProof/>
          </w:rPr>
          <w:t>3.44</w:t>
        </w:r>
        <w:r w:rsidR="003D3275">
          <w:rPr>
            <w:rFonts w:asciiTheme="minorHAnsi" w:eastAsiaTheme="minorEastAsia" w:hAnsiTheme="minorHAnsi" w:cstheme="minorBidi"/>
            <w:noProof/>
            <w:sz w:val="22"/>
            <w:szCs w:val="22"/>
            <w:lang w:eastAsia="en-GB"/>
          </w:rPr>
          <w:tab/>
        </w:r>
        <w:r w:rsidR="003D3275" w:rsidRPr="005861D7">
          <w:rPr>
            <w:rStyle w:val="Hyperlink"/>
            <w:noProof/>
          </w:rPr>
          <w:t>NoteTypes.csv</w:t>
        </w:r>
        <w:r w:rsidR="003D3275">
          <w:rPr>
            <w:noProof/>
            <w:webHidden/>
          </w:rPr>
          <w:tab/>
        </w:r>
        <w:r w:rsidR="003D3275">
          <w:rPr>
            <w:noProof/>
            <w:webHidden/>
          </w:rPr>
          <w:fldChar w:fldCharType="begin"/>
        </w:r>
        <w:r w:rsidR="003D3275">
          <w:rPr>
            <w:noProof/>
            <w:webHidden/>
          </w:rPr>
          <w:instrText xml:space="preserve"> PAGEREF _Toc423944073 \h </w:instrText>
        </w:r>
        <w:r w:rsidR="003D3275">
          <w:rPr>
            <w:noProof/>
            <w:webHidden/>
          </w:rPr>
        </w:r>
        <w:r w:rsidR="003D3275">
          <w:rPr>
            <w:noProof/>
            <w:webHidden/>
          </w:rPr>
          <w:fldChar w:fldCharType="separate"/>
        </w:r>
        <w:r w:rsidR="003D3275">
          <w:rPr>
            <w:noProof/>
            <w:webHidden/>
          </w:rPr>
          <w:t>39</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74" w:history="1">
        <w:r w:rsidR="003D3275" w:rsidRPr="005861D7">
          <w:rPr>
            <w:rStyle w:val="Hyperlink"/>
            <w:rFonts w:ascii="Tahoma" w:hAnsi="Tahoma" w:cs="Tahoma"/>
            <w:noProof/>
          </w:rPr>
          <w:t>3.45</w:t>
        </w:r>
        <w:r w:rsidR="003D3275">
          <w:rPr>
            <w:rFonts w:asciiTheme="minorHAnsi" w:eastAsiaTheme="minorEastAsia" w:hAnsiTheme="minorHAnsi" w:cstheme="minorBidi"/>
            <w:noProof/>
            <w:sz w:val="22"/>
            <w:szCs w:val="22"/>
            <w:lang w:eastAsia="en-GB"/>
          </w:rPr>
          <w:tab/>
        </w:r>
        <w:r w:rsidR="003D3275" w:rsidRPr="005861D7">
          <w:rPr>
            <w:rStyle w:val="Hyperlink"/>
            <w:noProof/>
          </w:rPr>
          <w:t>Offences.csv</w:t>
        </w:r>
        <w:r w:rsidR="003D3275">
          <w:rPr>
            <w:noProof/>
            <w:webHidden/>
          </w:rPr>
          <w:tab/>
        </w:r>
        <w:r w:rsidR="003D3275">
          <w:rPr>
            <w:noProof/>
            <w:webHidden/>
          </w:rPr>
          <w:fldChar w:fldCharType="begin"/>
        </w:r>
        <w:r w:rsidR="003D3275">
          <w:rPr>
            <w:noProof/>
            <w:webHidden/>
          </w:rPr>
          <w:instrText xml:space="preserve"> PAGEREF _Toc423944074 \h </w:instrText>
        </w:r>
        <w:r w:rsidR="003D3275">
          <w:rPr>
            <w:noProof/>
            <w:webHidden/>
          </w:rPr>
        </w:r>
        <w:r w:rsidR="003D3275">
          <w:rPr>
            <w:noProof/>
            <w:webHidden/>
          </w:rPr>
          <w:fldChar w:fldCharType="separate"/>
        </w:r>
        <w:r w:rsidR="003D3275">
          <w:rPr>
            <w:noProof/>
            <w:webHidden/>
          </w:rPr>
          <w:t>40</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75" w:history="1">
        <w:r w:rsidR="003D3275" w:rsidRPr="005861D7">
          <w:rPr>
            <w:rStyle w:val="Hyperlink"/>
            <w:rFonts w:ascii="Tahoma" w:hAnsi="Tahoma" w:cs="Tahoma"/>
            <w:noProof/>
          </w:rPr>
          <w:t>3.46</w:t>
        </w:r>
        <w:r w:rsidR="003D3275">
          <w:rPr>
            <w:rFonts w:asciiTheme="minorHAnsi" w:eastAsiaTheme="minorEastAsia" w:hAnsiTheme="minorHAnsi" w:cstheme="minorBidi"/>
            <w:noProof/>
            <w:sz w:val="22"/>
            <w:szCs w:val="22"/>
            <w:lang w:eastAsia="en-GB"/>
          </w:rPr>
          <w:tab/>
        </w:r>
        <w:r w:rsidR="003D3275" w:rsidRPr="005861D7">
          <w:rPr>
            <w:rStyle w:val="Hyperlink"/>
            <w:noProof/>
          </w:rPr>
          <w:t>OfficeBanks.csv</w:t>
        </w:r>
        <w:r w:rsidR="003D3275">
          <w:rPr>
            <w:noProof/>
            <w:webHidden/>
          </w:rPr>
          <w:tab/>
        </w:r>
        <w:r w:rsidR="003D3275">
          <w:rPr>
            <w:noProof/>
            <w:webHidden/>
          </w:rPr>
          <w:fldChar w:fldCharType="begin"/>
        </w:r>
        <w:r w:rsidR="003D3275">
          <w:rPr>
            <w:noProof/>
            <w:webHidden/>
          </w:rPr>
          <w:instrText xml:space="preserve"> PAGEREF _Toc423944075 \h </w:instrText>
        </w:r>
        <w:r w:rsidR="003D3275">
          <w:rPr>
            <w:noProof/>
            <w:webHidden/>
          </w:rPr>
        </w:r>
        <w:r w:rsidR="003D3275">
          <w:rPr>
            <w:noProof/>
            <w:webHidden/>
          </w:rPr>
          <w:fldChar w:fldCharType="separate"/>
        </w:r>
        <w:r w:rsidR="003D3275">
          <w:rPr>
            <w:noProof/>
            <w:webHidden/>
          </w:rPr>
          <w:t>40</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76" w:history="1">
        <w:r w:rsidR="003D3275" w:rsidRPr="005861D7">
          <w:rPr>
            <w:rStyle w:val="Hyperlink"/>
            <w:rFonts w:ascii="Tahoma" w:hAnsi="Tahoma" w:cs="Tahoma"/>
            <w:noProof/>
          </w:rPr>
          <w:t>3.47</w:t>
        </w:r>
        <w:r w:rsidR="003D3275">
          <w:rPr>
            <w:rFonts w:asciiTheme="minorHAnsi" w:eastAsiaTheme="minorEastAsia" w:hAnsiTheme="minorHAnsi" w:cstheme="minorBidi"/>
            <w:noProof/>
            <w:sz w:val="22"/>
            <w:szCs w:val="22"/>
            <w:lang w:eastAsia="en-GB"/>
          </w:rPr>
          <w:tab/>
        </w:r>
        <w:r w:rsidR="003D3275" w:rsidRPr="005861D7">
          <w:rPr>
            <w:rStyle w:val="Hyperlink"/>
            <w:noProof/>
          </w:rPr>
          <w:t>PLBSHeaders.csv</w:t>
        </w:r>
        <w:r w:rsidR="003D3275">
          <w:rPr>
            <w:noProof/>
            <w:webHidden/>
          </w:rPr>
          <w:tab/>
        </w:r>
        <w:r w:rsidR="003D3275">
          <w:rPr>
            <w:noProof/>
            <w:webHidden/>
          </w:rPr>
          <w:fldChar w:fldCharType="begin"/>
        </w:r>
        <w:r w:rsidR="003D3275">
          <w:rPr>
            <w:noProof/>
            <w:webHidden/>
          </w:rPr>
          <w:instrText xml:space="preserve"> PAGEREF _Toc423944076 \h </w:instrText>
        </w:r>
        <w:r w:rsidR="003D3275">
          <w:rPr>
            <w:noProof/>
            <w:webHidden/>
          </w:rPr>
        </w:r>
        <w:r w:rsidR="003D3275">
          <w:rPr>
            <w:noProof/>
            <w:webHidden/>
          </w:rPr>
          <w:fldChar w:fldCharType="separate"/>
        </w:r>
        <w:r w:rsidR="003D3275">
          <w:rPr>
            <w:noProof/>
            <w:webHidden/>
          </w:rPr>
          <w:t>40</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77" w:history="1">
        <w:r w:rsidR="003D3275" w:rsidRPr="005861D7">
          <w:rPr>
            <w:rStyle w:val="Hyperlink"/>
            <w:rFonts w:ascii="Tahoma" w:hAnsi="Tahoma" w:cs="Tahoma"/>
            <w:noProof/>
          </w:rPr>
          <w:t>3.48</w:t>
        </w:r>
        <w:r w:rsidR="003D3275">
          <w:rPr>
            <w:rFonts w:asciiTheme="minorHAnsi" w:eastAsiaTheme="minorEastAsia" w:hAnsiTheme="minorHAnsi" w:cstheme="minorBidi"/>
            <w:noProof/>
            <w:sz w:val="22"/>
            <w:szCs w:val="22"/>
            <w:lang w:eastAsia="en-GB"/>
          </w:rPr>
          <w:tab/>
        </w:r>
        <w:r w:rsidR="003D3275" w:rsidRPr="005861D7">
          <w:rPr>
            <w:rStyle w:val="Hyperlink"/>
            <w:noProof/>
          </w:rPr>
          <w:t>PoliceStation.csv</w:t>
        </w:r>
        <w:r w:rsidR="003D3275">
          <w:rPr>
            <w:noProof/>
            <w:webHidden/>
          </w:rPr>
          <w:tab/>
        </w:r>
        <w:r w:rsidR="003D3275">
          <w:rPr>
            <w:noProof/>
            <w:webHidden/>
          </w:rPr>
          <w:fldChar w:fldCharType="begin"/>
        </w:r>
        <w:r w:rsidR="003D3275">
          <w:rPr>
            <w:noProof/>
            <w:webHidden/>
          </w:rPr>
          <w:instrText xml:space="preserve"> PAGEREF _Toc423944077 \h </w:instrText>
        </w:r>
        <w:r w:rsidR="003D3275">
          <w:rPr>
            <w:noProof/>
            <w:webHidden/>
          </w:rPr>
        </w:r>
        <w:r w:rsidR="003D3275">
          <w:rPr>
            <w:noProof/>
            <w:webHidden/>
          </w:rPr>
          <w:fldChar w:fldCharType="separate"/>
        </w:r>
        <w:r w:rsidR="003D3275">
          <w:rPr>
            <w:noProof/>
            <w:webHidden/>
          </w:rPr>
          <w:t>41</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78" w:history="1">
        <w:r w:rsidR="003D3275" w:rsidRPr="005861D7">
          <w:rPr>
            <w:rStyle w:val="Hyperlink"/>
            <w:rFonts w:ascii="Tahoma" w:hAnsi="Tahoma" w:cs="Tahoma"/>
            <w:noProof/>
          </w:rPr>
          <w:t>3.49</w:t>
        </w:r>
        <w:r w:rsidR="003D3275">
          <w:rPr>
            <w:rFonts w:asciiTheme="minorHAnsi" w:eastAsiaTheme="minorEastAsia" w:hAnsiTheme="minorHAnsi" w:cstheme="minorBidi"/>
            <w:noProof/>
            <w:sz w:val="22"/>
            <w:szCs w:val="22"/>
            <w:lang w:eastAsia="en-GB"/>
          </w:rPr>
          <w:tab/>
        </w:r>
        <w:r w:rsidR="003D3275" w:rsidRPr="005861D7">
          <w:rPr>
            <w:rStyle w:val="Hyperlink"/>
            <w:noProof/>
          </w:rPr>
          <w:t>Posting.csv</w:t>
        </w:r>
        <w:r w:rsidR="003D3275">
          <w:rPr>
            <w:noProof/>
            <w:webHidden/>
          </w:rPr>
          <w:tab/>
        </w:r>
        <w:r w:rsidR="003D3275">
          <w:rPr>
            <w:noProof/>
            <w:webHidden/>
          </w:rPr>
          <w:fldChar w:fldCharType="begin"/>
        </w:r>
        <w:r w:rsidR="003D3275">
          <w:rPr>
            <w:noProof/>
            <w:webHidden/>
          </w:rPr>
          <w:instrText xml:space="preserve"> PAGEREF _Toc423944078 \h </w:instrText>
        </w:r>
        <w:r w:rsidR="003D3275">
          <w:rPr>
            <w:noProof/>
            <w:webHidden/>
          </w:rPr>
        </w:r>
        <w:r w:rsidR="003D3275">
          <w:rPr>
            <w:noProof/>
            <w:webHidden/>
          </w:rPr>
          <w:fldChar w:fldCharType="separate"/>
        </w:r>
        <w:r w:rsidR="003D3275">
          <w:rPr>
            <w:noProof/>
            <w:webHidden/>
          </w:rPr>
          <w:t>41</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79" w:history="1">
        <w:r w:rsidR="003D3275" w:rsidRPr="005861D7">
          <w:rPr>
            <w:rStyle w:val="Hyperlink"/>
            <w:rFonts w:ascii="Tahoma" w:hAnsi="Tahoma" w:cs="Tahoma"/>
            <w:noProof/>
          </w:rPr>
          <w:t>3.50</w:t>
        </w:r>
        <w:r w:rsidR="003D3275">
          <w:rPr>
            <w:rFonts w:asciiTheme="minorHAnsi" w:eastAsiaTheme="minorEastAsia" w:hAnsiTheme="minorHAnsi" w:cstheme="minorBidi"/>
            <w:noProof/>
            <w:sz w:val="22"/>
            <w:szCs w:val="22"/>
            <w:lang w:eastAsia="en-GB"/>
          </w:rPr>
          <w:tab/>
        </w:r>
        <w:r w:rsidR="003D3275" w:rsidRPr="005861D7">
          <w:rPr>
            <w:rStyle w:val="Hyperlink"/>
            <w:noProof/>
          </w:rPr>
          <w:t>Prison.csv</w:t>
        </w:r>
        <w:r w:rsidR="003D3275">
          <w:rPr>
            <w:noProof/>
            <w:webHidden/>
          </w:rPr>
          <w:tab/>
        </w:r>
        <w:r w:rsidR="003D3275">
          <w:rPr>
            <w:noProof/>
            <w:webHidden/>
          </w:rPr>
          <w:fldChar w:fldCharType="begin"/>
        </w:r>
        <w:r w:rsidR="003D3275">
          <w:rPr>
            <w:noProof/>
            <w:webHidden/>
          </w:rPr>
          <w:instrText xml:space="preserve"> PAGEREF _Toc423944079 \h </w:instrText>
        </w:r>
        <w:r w:rsidR="003D3275">
          <w:rPr>
            <w:noProof/>
            <w:webHidden/>
          </w:rPr>
        </w:r>
        <w:r w:rsidR="003D3275">
          <w:rPr>
            <w:noProof/>
            <w:webHidden/>
          </w:rPr>
          <w:fldChar w:fldCharType="separate"/>
        </w:r>
        <w:r w:rsidR="003D3275">
          <w:rPr>
            <w:noProof/>
            <w:webHidden/>
          </w:rPr>
          <w:t>44</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80" w:history="1">
        <w:r w:rsidR="003D3275" w:rsidRPr="005861D7">
          <w:rPr>
            <w:rStyle w:val="Hyperlink"/>
            <w:rFonts w:ascii="Tahoma" w:hAnsi="Tahoma" w:cs="Tahoma"/>
            <w:noProof/>
          </w:rPr>
          <w:t>3.51</w:t>
        </w:r>
        <w:r w:rsidR="003D3275">
          <w:rPr>
            <w:rFonts w:asciiTheme="minorHAnsi" w:eastAsiaTheme="minorEastAsia" w:hAnsiTheme="minorHAnsi" w:cstheme="minorBidi"/>
            <w:noProof/>
            <w:sz w:val="22"/>
            <w:szCs w:val="22"/>
            <w:lang w:eastAsia="en-GB"/>
          </w:rPr>
          <w:tab/>
        </w:r>
        <w:r w:rsidR="003D3275" w:rsidRPr="005861D7">
          <w:rPr>
            <w:rStyle w:val="Hyperlink"/>
            <w:noProof/>
          </w:rPr>
          <w:t>ProfitSplit.csv</w:t>
        </w:r>
        <w:r w:rsidR="003D3275">
          <w:rPr>
            <w:noProof/>
            <w:webHidden/>
          </w:rPr>
          <w:tab/>
        </w:r>
        <w:r w:rsidR="003D3275">
          <w:rPr>
            <w:noProof/>
            <w:webHidden/>
          </w:rPr>
          <w:fldChar w:fldCharType="begin"/>
        </w:r>
        <w:r w:rsidR="003D3275">
          <w:rPr>
            <w:noProof/>
            <w:webHidden/>
          </w:rPr>
          <w:instrText xml:space="preserve"> PAGEREF _Toc423944080 \h </w:instrText>
        </w:r>
        <w:r w:rsidR="003D3275">
          <w:rPr>
            <w:noProof/>
            <w:webHidden/>
          </w:rPr>
        </w:r>
        <w:r w:rsidR="003D3275">
          <w:rPr>
            <w:noProof/>
            <w:webHidden/>
          </w:rPr>
          <w:fldChar w:fldCharType="separate"/>
        </w:r>
        <w:r w:rsidR="003D3275">
          <w:rPr>
            <w:noProof/>
            <w:webHidden/>
          </w:rPr>
          <w:t>45</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81" w:history="1">
        <w:r w:rsidR="003D3275" w:rsidRPr="005861D7">
          <w:rPr>
            <w:rStyle w:val="Hyperlink"/>
            <w:rFonts w:ascii="Tahoma" w:hAnsi="Tahoma" w:cs="Tahoma"/>
            <w:noProof/>
          </w:rPr>
          <w:t>3.52</w:t>
        </w:r>
        <w:r w:rsidR="003D3275">
          <w:rPr>
            <w:rFonts w:asciiTheme="minorHAnsi" w:eastAsiaTheme="minorEastAsia" w:hAnsiTheme="minorHAnsi" w:cstheme="minorBidi"/>
            <w:noProof/>
            <w:sz w:val="22"/>
            <w:szCs w:val="22"/>
            <w:lang w:eastAsia="en-GB"/>
          </w:rPr>
          <w:tab/>
        </w:r>
        <w:r w:rsidR="003D3275" w:rsidRPr="005861D7">
          <w:rPr>
            <w:rStyle w:val="Hyperlink"/>
            <w:noProof/>
          </w:rPr>
          <w:t>Staff.csv</w:t>
        </w:r>
        <w:r w:rsidR="003D3275">
          <w:rPr>
            <w:noProof/>
            <w:webHidden/>
          </w:rPr>
          <w:tab/>
        </w:r>
        <w:r w:rsidR="003D3275">
          <w:rPr>
            <w:noProof/>
            <w:webHidden/>
          </w:rPr>
          <w:fldChar w:fldCharType="begin"/>
        </w:r>
        <w:r w:rsidR="003D3275">
          <w:rPr>
            <w:noProof/>
            <w:webHidden/>
          </w:rPr>
          <w:instrText xml:space="preserve"> PAGEREF _Toc423944081 \h </w:instrText>
        </w:r>
        <w:r w:rsidR="003D3275">
          <w:rPr>
            <w:noProof/>
            <w:webHidden/>
          </w:rPr>
        </w:r>
        <w:r w:rsidR="003D3275">
          <w:rPr>
            <w:noProof/>
            <w:webHidden/>
          </w:rPr>
          <w:fldChar w:fldCharType="separate"/>
        </w:r>
        <w:r w:rsidR="003D3275">
          <w:rPr>
            <w:noProof/>
            <w:webHidden/>
          </w:rPr>
          <w:t>45</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82" w:history="1">
        <w:r w:rsidR="003D3275" w:rsidRPr="005861D7">
          <w:rPr>
            <w:rStyle w:val="Hyperlink"/>
            <w:rFonts w:ascii="Tahoma" w:hAnsi="Tahoma" w:cs="Tahoma"/>
            <w:noProof/>
          </w:rPr>
          <w:t>3.53</w:t>
        </w:r>
        <w:r w:rsidR="003D3275">
          <w:rPr>
            <w:rFonts w:asciiTheme="minorHAnsi" w:eastAsiaTheme="minorEastAsia" w:hAnsiTheme="minorHAnsi" w:cstheme="minorBidi"/>
            <w:noProof/>
            <w:sz w:val="22"/>
            <w:szCs w:val="22"/>
            <w:lang w:eastAsia="en-GB"/>
          </w:rPr>
          <w:tab/>
        </w:r>
        <w:r w:rsidR="003D3275" w:rsidRPr="005861D7">
          <w:rPr>
            <w:rStyle w:val="Hyperlink"/>
            <w:noProof/>
          </w:rPr>
          <w:t>StorageLocations.csv</w:t>
        </w:r>
        <w:r w:rsidR="003D3275">
          <w:rPr>
            <w:noProof/>
            <w:webHidden/>
          </w:rPr>
          <w:tab/>
        </w:r>
        <w:r w:rsidR="003D3275">
          <w:rPr>
            <w:noProof/>
            <w:webHidden/>
          </w:rPr>
          <w:fldChar w:fldCharType="begin"/>
        </w:r>
        <w:r w:rsidR="003D3275">
          <w:rPr>
            <w:noProof/>
            <w:webHidden/>
          </w:rPr>
          <w:instrText xml:space="preserve"> PAGEREF _Toc423944082 \h </w:instrText>
        </w:r>
        <w:r w:rsidR="003D3275">
          <w:rPr>
            <w:noProof/>
            <w:webHidden/>
          </w:rPr>
        </w:r>
        <w:r w:rsidR="003D3275">
          <w:rPr>
            <w:noProof/>
            <w:webHidden/>
          </w:rPr>
          <w:fldChar w:fldCharType="separate"/>
        </w:r>
        <w:r w:rsidR="003D3275">
          <w:rPr>
            <w:noProof/>
            <w:webHidden/>
          </w:rPr>
          <w:t>46</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83" w:history="1">
        <w:r w:rsidR="003D3275" w:rsidRPr="005861D7">
          <w:rPr>
            <w:rStyle w:val="Hyperlink"/>
            <w:rFonts w:ascii="Tahoma" w:hAnsi="Tahoma" w:cs="Tahoma"/>
            <w:noProof/>
          </w:rPr>
          <w:t>3.54</w:t>
        </w:r>
        <w:r w:rsidR="003D3275">
          <w:rPr>
            <w:rFonts w:asciiTheme="minorHAnsi" w:eastAsiaTheme="minorEastAsia" w:hAnsiTheme="minorHAnsi" w:cstheme="minorBidi"/>
            <w:noProof/>
            <w:sz w:val="22"/>
            <w:szCs w:val="22"/>
            <w:lang w:eastAsia="en-GB"/>
          </w:rPr>
          <w:tab/>
        </w:r>
        <w:r w:rsidR="003D3275" w:rsidRPr="005861D7">
          <w:rPr>
            <w:rStyle w:val="Hyperlink"/>
            <w:noProof/>
          </w:rPr>
          <w:t>SubAccounts.csv</w:t>
        </w:r>
        <w:r w:rsidR="003D3275">
          <w:rPr>
            <w:noProof/>
            <w:webHidden/>
          </w:rPr>
          <w:tab/>
        </w:r>
        <w:r w:rsidR="003D3275">
          <w:rPr>
            <w:noProof/>
            <w:webHidden/>
          </w:rPr>
          <w:fldChar w:fldCharType="begin"/>
        </w:r>
        <w:r w:rsidR="003D3275">
          <w:rPr>
            <w:noProof/>
            <w:webHidden/>
          </w:rPr>
          <w:instrText xml:space="preserve"> PAGEREF _Toc423944083 \h </w:instrText>
        </w:r>
        <w:r w:rsidR="003D3275">
          <w:rPr>
            <w:noProof/>
            <w:webHidden/>
          </w:rPr>
        </w:r>
        <w:r w:rsidR="003D3275">
          <w:rPr>
            <w:noProof/>
            <w:webHidden/>
          </w:rPr>
          <w:fldChar w:fldCharType="separate"/>
        </w:r>
        <w:r w:rsidR="003D3275">
          <w:rPr>
            <w:noProof/>
            <w:webHidden/>
          </w:rPr>
          <w:t>46</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84" w:history="1">
        <w:r w:rsidR="003D3275" w:rsidRPr="005861D7">
          <w:rPr>
            <w:rStyle w:val="Hyperlink"/>
            <w:rFonts w:ascii="Tahoma" w:hAnsi="Tahoma" w:cs="Tahoma"/>
            <w:noProof/>
          </w:rPr>
          <w:t>3.55</w:t>
        </w:r>
        <w:r w:rsidR="003D3275">
          <w:rPr>
            <w:rFonts w:asciiTheme="minorHAnsi" w:eastAsiaTheme="minorEastAsia" w:hAnsiTheme="minorHAnsi" w:cstheme="minorBidi"/>
            <w:noProof/>
            <w:sz w:val="22"/>
            <w:szCs w:val="22"/>
            <w:lang w:eastAsia="en-GB"/>
          </w:rPr>
          <w:tab/>
        </w:r>
        <w:r w:rsidR="003D3275" w:rsidRPr="005861D7">
          <w:rPr>
            <w:rStyle w:val="Hyperlink"/>
            <w:noProof/>
          </w:rPr>
          <w:t>SubAccounstLink.csv</w:t>
        </w:r>
        <w:r w:rsidR="003D3275">
          <w:rPr>
            <w:noProof/>
            <w:webHidden/>
          </w:rPr>
          <w:tab/>
        </w:r>
        <w:r w:rsidR="003D3275">
          <w:rPr>
            <w:noProof/>
            <w:webHidden/>
          </w:rPr>
          <w:fldChar w:fldCharType="begin"/>
        </w:r>
        <w:r w:rsidR="003D3275">
          <w:rPr>
            <w:noProof/>
            <w:webHidden/>
          </w:rPr>
          <w:instrText xml:space="preserve"> PAGEREF _Toc423944084 \h </w:instrText>
        </w:r>
        <w:r w:rsidR="003D3275">
          <w:rPr>
            <w:noProof/>
            <w:webHidden/>
          </w:rPr>
        </w:r>
        <w:r w:rsidR="003D3275">
          <w:rPr>
            <w:noProof/>
            <w:webHidden/>
          </w:rPr>
          <w:fldChar w:fldCharType="separate"/>
        </w:r>
        <w:r w:rsidR="003D3275">
          <w:rPr>
            <w:noProof/>
            <w:webHidden/>
          </w:rPr>
          <w:t>46</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85" w:history="1">
        <w:r w:rsidR="003D3275" w:rsidRPr="005861D7">
          <w:rPr>
            <w:rStyle w:val="Hyperlink"/>
            <w:rFonts w:ascii="Tahoma" w:hAnsi="Tahoma" w:cs="Tahoma"/>
            <w:noProof/>
          </w:rPr>
          <w:t>3.56</w:t>
        </w:r>
        <w:r w:rsidR="003D3275">
          <w:rPr>
            <w:rFonts w:asciiTheme="minorHAnsi" w:eastAsiaTheme="minorEastAsia" w:hAnsiTheme="minorHAnsi" w:cstheme="minorBidi"/>
            <w:noProof/>
            <w:sz w:val="22"/>
            <w:szCs w:val="22"/>
            <w:lang w:eastAsia="en-GB"/>
          </w:rPr>
          <w:tab/>
        </w:r>
        <w:r w:rsidR="003D3275" w:rsidRPr="005861D7">
          <w:rPr>
            <w:rStyle w:val="Hyperlink"/>
            <w:noProof/>
          </w:rPr>
          <w:t>TempAssociations.csv</w:t>
        </w:r>
        <w:r w:rsidR="003D3275">
          <w:rPr>
            <w:noProof/>
            <w:webHidden/>
          </w:rPr>
          <w:tab/>
        </w:r>
        <w:r w:rsidR="003D3275">
          <w:rPr>
            <w:noProof/>
            <w:webHidden/>
          </w:rPr>
          <w:fldChar w:fldCharType="begin"/>
        </w:r>
        <w:r w:rsidR="003D3275">
          <w:rPr>
            <w:noProof/>
            <w:webHidden/>
          </w:rPr>
          <w:instrText xml:space="preserve"> PAGEREF _Toc423944085 \h </w:instrText>
        </w:r>
        <w:r w:rsidR="003D3275">
          <w:rPr>
            <w:noProof/>
            <w:webHidden/>
          </w:rPr>
        </w:r>
        <w:r w:rsidR="003D3275">
          <w:rPr>
            <w:noProof/>
            <w:webHidden/>
          </w:rPr>
          <w:fldChar w:fldCharType="separate"/>
        </w:r>
        <w:r w:rsidR="003D3275">
          <w:rPr>
            <w:noProof/>
            <w:webHidden/>
          </w:rPr>
          <w:t>47</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86" w:history="1">
        <w:r w:rsidR="003D3275" w:rsidRPr="005861D7">
          <w:rPr>
            <w:rStyle w:val="Hyperlink"/>
            <w:rFonts w:ascii="Tahoma" w:hAnsi="Tahoma" w:cs="Tahoma"/>
            <w:noProof/>
          </w:rPr>
          <w:t>3.57</w:t>
        </w:r>
        <w:r w:rsidR="003D3275">
          <w:rPr>
            <w:rFonts w:asciiTheme="minorHAnsi" w:eastAsiaTheme="minorEastAsia" w:hAnsiTheme="minorHAnsi" w:cstheme="minorBidi"/>
            <w:noProof/>
            <w:sz w:val="22"/>
            <w:szCs w:val="22"/>
            <w:lang w:eastAsia="en-GB"/>
          </w:rPr>
          <w:tab/>
        </w:r>
        <w:r w:rsidR="003D3275" w:rsidRPr="005861D7">
          <w:rPr>
            <w:rStyle w:val="Hyperlink"/>
            <w:noProof/>
          </w:rPr>
          <w:t>TimeActivity.csv</w:t>
        </w:r>
        <w:r w:rsidR="003D3275">
          <w:rPr>
            <w:noProof/>
            <w:webHidden/>
          </w:rPr>
          <w:tab/>
        </w:r>
        <w:r w:rsidR="003D3275">
          <w:rPr>
            <w:noProof/>
            <w:webHidden/>
          </w:rPr>
          <w:fldChar w:fldCharType="begin"/>
        </w:r>
        <w:r w:rsidR="003D3275">
          <w:rPr>
            <w:noProof/>
            <w:webHidden/>
          </w:rPr>
          <w:instrText xml:space="preserve"> PAGEREF _Toc423944086 \h </w:instrText>
        </w:r>
        <w:r w:rsidR="003D3275">
          <w:rPr>
            <w:noProof/>
            <w:webHidden/>
          </w:rPr>
        </w:r>
        <w:r w:rsidR="003D3275">
          <w:rPr>
            <w:noProof/>
            <w:webHidden/>
          </w:rPr>
          <w:fldChar w:fldCharType="separate"/>
        </w:r>
        <w:r w:rsidR="003D3275">
          <w:rPr>
            <w:noProof/>
            <w:webHidden/>
          </w:rPr>
          <w:t>47</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87" w:history="1">
        <w:r w:rsidR="003D3275" w:rsidRPr="005861D7">
          <w:rPr>
            <w:rStyle w:val="Hyperlink"/>
            <w:rFonts w:ascii="Tahoma" w:hAnsi="Tahoma" w:cs="Tahoma"/>
            <w:noProof/>
          </w:rPr>
          <w:t>3.58</w:t>
        </w:r>
        <w:r w:rsidR="003D3275">
          <w:rPr>
            <w:rFonts w:asciiTheme="minorHAnsi" w:eastAsiaTheme="minorEastAsia" w:hAnsiTheme="minorHAnsi" w:cstheme="minorBidi"/>
            <w:noProof/>
            <w:sz w:val="22"/>
            <w:szCs w:val="22"/>
            <w:lang w:eastAsia="en-GB"/>
          </w:rPr>
          <w:tab/>
        </w:r>
        <w:r w:rsidR="003D3275" w:rsidRPr="005861D7">
          <w:rPr>
            <w:rStyle w:val="Hyperlink"/>
            <w:noProof/>
          </w:rPr>
          <w:t>TimeAdditionalDetail.csv</w:t>
        </w:r>
        <w:r w:rsidR="003D3275">
          <w:rPr>
            <w:noProof/>
            <w:webHidden/>
          </w:rPr>
          <w:tab/>
        </w:r>
        <w:r w:rsidR="003D3275">
          <w:rPr>
            <w:noProof/>
            <w:webHidden/>
          </w:rPr>
          <w:fldChar w:fldCharType="begin"/>
        </w:r>
        <w:r w:rsidR="003D3275">
          <w:rPr>
            <w:noProof/>
            <w:webHidden/>
          </w:rPr>
          <w:instrText xml:space="preserve"> PAGEREF _Toc423944087 \h </w:instrText>
        </w:r>
        <w:r w:rsidR="003D3275">
          <w:rPr>
            <w:noProof/>
            <w:webHidden/>
          </w:rPr>
        </w:r>
        <w:r w:rsidR="003D3275">
          <w:rPr>
            <w:noProof/>
            <w:webHidden/>
          </w:rPr>
          <w:fldChar w:fldCharType="separate"/>
        </w:r>
        <w:r w:rsidR="003D3275">
          <w:rPr>
            <w:noProof/>
            <w:webHidden/>
          </w:rPr>
          <w:t>48</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88" w:history="1">
        <w:r w:rsidR="003D3275" w:rsidRPr="005861D7">
          <w:rPr>
            <w:rStyle w:val="Hyperlink"/>
            <w:rFonts w:ascii="Tahoma" w:hAnsi="Tahoma" w:cs="Tahoma"/>
            <w:noProof/>
          </w:rPr>
          <w:t>3.59</w:t>
        </w:r>
        <w:r w:rsidR="003D3275">
          <w:rPr>
            <w:rFonts w:asciiTheme="minorHAnsi" w:eastAsiaTheme="minorEastAsia" w:hAnsiTheme="minorHAnsi" w:cstheme="minorBidi"/>
            <w:noProof/>
            <w:sz w:val="22"/>
            <w:szCs w:val="22"/>
            <w:lang w:eastAsia="en-GB"/>
          </w:rPr>
          <w:tab/>
        </w:r>
        <w:r w:rsidR="003D3275" w:rsidRPr="005861D7">
          <w:rPr>
            <w:rStyle w:val="Hyperlink"/>
            <w:noProof/>
          </w:rPr>
          <w:t>TimeDetail.csv</w:t>
        </w:r>
        <w:r w:rsidR="003D3275">
          <w:rPr>
            <w:noProof/>
            <w:webHidden/>
          </w:rPr>
          <w:tab/>
        </w:r>
        <w:r w:rsidR="003D3275">
          <w:rPr>
            <w:noProof/>
            <w:webHidden/>
          </w:rPr>
          <w:fldChar w:fldCharType="begin"/>
        </w:r>
        <w:r w:rsidR="003D3275">
          <w:rPr>
            <w:noProof/>
            <w:webHidden/>
          </w:rPr>
          <w:instrText xml:space="preserve"> PAGEREF _Toc423944088 \h </w:instrText>
        </w:r>
        <w:r w:rsidR="003D3275">
          <w:rPr>
            <w:noProof/>
            <w:webHidden/>
          </w:rPr>
        </w:r>
        <w:r w:rsidR="003D3275">
          <w:rPr>
            <w:noProof/>
            <w:webHidden/>
          </w:rPr>
          <w:fldChar w:fldCharType="separate"/>
        </w:r>
        <w:r w:rsidR="003D3275">
          <w:rPr>
            <w:noProof/>
            <w:webHidden/>
          </w:rPr>
          <w:t>49</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89" w:history="1">
        <w:r w:rsidR="003D3275" w:rsidRPr="005861D7">
          <w:rPr>
            <w:rStyle w:val="Hyperlink"/>
            <w:rFonts w:ascii="Tahoma" w:hAnsi="Tahoma" w:cs="Tahoma"/>
            <w:noProof/>
          </w:rPr>
          <w:t>3.60</w:t>
        </w:r>
        <w:r w:rsidR="003D3275">
          <w:rPr>
            <w:rFonts w:asciiTheme="minorHAnsi" w:eastAsiaTheme="minorEastAsia" w:hAnsiTheme="minorHAnsi" w:cstheme="minorBidi"/>
            <w:noProof/>
            <w:sz w:val="22"/>
            <w:szCs w:val="22"/>
            <w:lang w:eastAsia="en-GB"/>
          </w:rPr>
          <w:tab/>
        </w:r>
        <w:r w:rsidR="003D3275" w:rsidRPr="005861D7">
          <w:rPr>
            <w:rStyle w:val="Hyperlink"/>
            <w:noProof/>
          </w:rPr>
          <w:t>TimeRates.csv</w:t>
        </w:r>
        <w:r w:rsidR="003D3275">
          <w:rPr>
            <w:noProof/>
            <w:webHidden/>
          </w:rPr>
          <w:tab/>
        </w:r>
        <w:r w:rsidR="003D3275">
          <w:rPr>
            <w:noProof/>
            <w:webHidden/>
          </w:rPr>
          <w:fldChar w:fldCharType="begin"/>
        </w:r>
        <w:r w:rsidR="003D3275">
          <w:rPr>
            <w:noProof/>
            <w:webHidden/>
          </w:rPr>
          <w:instrText xml:space="preserve"> PAGEREF _Toc423944089 \h </w:instrText>
        </w:r>
        <w:r w:rsidR="003D3275">
          <w:rPr>
            <w:noProof/>
            <w:webHidden/>
          </w:rPr>
        </w:r>
        <w:r w:rsidR="003D3275">
          <w:rPr>
            <w:noProof/>
            <w:webHidden/>
          </w:rPr>
          <w:fldChar w:fldCharType="separate"/>
        </w:r>
        <w:r w:rsidR="003D3275">
          <w:rPr>
            <w:noProof/>
            <w:webHidden/>
          </w:rPr>
          <w:t>49</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90" w:history="1">
        <w:r w:rsidR="003D3275" w:rsidRPr="005861D7">
          <w:rPr>
            <w:rStyle w:val="Hyperlink"/>
            <w:rFonts w:ascii="Tahoma" w:hAnsi="Tahoma" w:cs="Tahoma"/>
            <w:noProof/>
          </w:rPr>
          <w:t>3.61</w:t>
        </w:r>
        <w:r w:rsidR="003D3275">
          <w:rPr>
            <w:rFonts w:asciiTheme="minorHAnsi" w:eastAsiaTheme="minorEastAsia" w:hAnsiTheme="minorHAnsi" w:cstheme="minorBidi"/>
            <w:noProof/>
            <w:sz w:val="22"/>
            <w:szCs w:val="22"/>
            <w:lang w:eastAsia="en-GB"/>
          </w:rPr>
          <w:tab/>
        </w:r>
        <w:r w:rsidR="003D3275" w:rsidRPr="005861D7">
          <w:rPr>
            <w:rStyle w:val="Hyperlink"/>
            <w:noProof/>
          </w:rPr>
          <w:t>UserData.csv</w:t>
        </w:r>
        <w:r w:rsidR="003D3275">
          <w:rPr>
            <w:noProof/>
            <w:webHidden/>
          </w:rPr>
          <w:tab/>
        </w:r>
        <w:r w:rsidR="003D3275">
          <w:rPr>
            <w:noProof/>
            <w:webHidden/>
          </w:rPr>
          <w:fldChar w:fldCharType="begin"/>
        </w:r>
        <w:r w:rsidR="003D3275">
          <w:rPr>
            <w:noProof/>
            <w:webHidden/>
          </w:rPr>
          <w:instrText xml:space="preserve"> PAGEREF _Toc423944090 \h </w:instrText>
        </w:r>
        <w:r w:rsidR="003D3275">
          <w:rPr>
            <w:noProof/>
            <w:webHidden/>
          </w:rPr>
        </w:r>
        <w:r w:rsidR="003D3275">
          <w:rPr>
            <w:noProof/>
            <w:webHidden/>
          </w:rPr>
          <w:fldChar w:fldCharType="separate"/>
        </w:r>
        <w:r w:rsidR="003D3275">
          <w:rPr>
            <w:noProof/>
            <w:webHidden/>
          </w:rPr>
          <w:t>50</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91" w:history="1">
        <w:r w:rsidR="003D3275" w:rsidRPr="005861D7">
          <w:rPr>
            <w:rStyle w:val="Hyperlink"/>
            <w:rFonts w:ascii="Tahoma" w:hAnsi="Tahoma" w:cs="Tahoma"/>
            <w:noProof/>
          </w:rPr>
          <w:t>3.62</w:t>
        </w:r>
        <w:r w:rsidR="003D3275">
          <w:rPr>
            <w:rFonts w:asciiTheme="minorHAnsi" w:eastAsiaTheme="minorEastAsia" w:hAnsiTheme="minorHAnsi" w:cstheme="minorBidi"/>
            <w:noProof/>
            <w:sz w:val="22"/>
            <w:szCs w:val="22"/>
            <w:lang w:eastAsia="en-GB"/>
          </w:rPr>
          <w:tab/>
        </w:r>
        <w:r w:rsidR="003D3275" w:rsidRPr="005861D7">
          <w:rPr>
            <w:rStyle w:val="Hyperlink"/>
            <w:noProof/>
          </w:rPr>
          <w:t>UserFieldGroup.csv</w:t>
        </w:r>
        <w:r w:rsidR="003D3275">
          <w:rPr>
            <w:noProof/>
            <w:webHidden/>
          </w:rPr>
          <w:tab/>
        </w:r>
        <w:r w:rsidR="003D3275">
          <w:rPr>
            <w:noProof/>
            <w:webHidden/>
          </w:rPr>
          <w:fldChar w:fldCharType="begin"/>
        </w:r>
        <w:r w:rsidR="003D3275">
          <w:rPr>
            <w:noProof/>
            <w:webHidden/>
          </w:rPr>
          <w:instrText xml:space="preserve"> PAGEREF _Toc423944091 \h </w:instrText>
        </w:r>
        <w:r w:rsidR="003D3275">
          <w:rPr>
            <w:noProof/>
            <w:webHidden/>
          </w:rPr>
        </w:r>
        <w:r w:rsidR="003D3275">
          <w:rPr>
            <w:noProof/>
            <w:webHidden/>
          </w:rPr>
          <w:fldChar w:fldCharType="separate"/>
        </w:r>
        <w:r w:rsidR="003D3275">
          <w:rPr>
            <w:noProof/>
            <w:webHidden/>
          </w:rPr>
          <w:t>50</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92" w:history="1">
        <w:r w:rsidR="003D3275" w:rsidRPr="005861D7">
          <w:rPr>
            <w:rStyle w:val="Hyperlink"/>
            <w:rFonts w:ascii="Tahoma" w:hAnsi="Tahoma" w:cs="Tahoma"/>
            <w:noProof/>
          </w:rPr>
          <w:t>3.63</w:t>
        </w:r>
        <w:r w:rsidR="003D3275">
          <w:rPr>
            <w:rFonts w:asciiTheme="minorHAnsi" w:eastAsiaTheme="minorEastAsia" w:hAnsiTheme="minorHAnsi" w:cstheme="minorBidi"/>
            <w:noProof/>
            <w:sz w:val="22"/>
            <w:szCs w:val="22"/>
            <w:lang w:eastAsia="en-GB"/>
          </w:rPr>
          <w:tab/>
        </w:r>
        <w:r w:rsidR="003D3275" w:rsidRPr="005861D7">
          <w:rPr>
            <w:rStyle w:val="Hyperlink"/>
            <w:noProof/>
          </w:rPr>
          <w:t>UserField.csv</w:t>
        </w:r>
        <w:r w:rsidR="003D3275">
          <w:rPr>
            <w:noProof/>
            <w:webHidden/>
          </w:rPr>
          <w:tab/>
        </w:r>
        <w:r w:rsidR="003D3275">
          <w:rPr>
            <w:noProof/>
            <w:webHidden/>
          </w:rPr>
          <w:fldChar w:fldCharType="begin"/>
        </w:r>
        <w:r w:rsidR="003D3275">
          <w:rPr>
            <w:noProof/>
            <w:webHidden/>
          </w:rPr>
          <w:instrText xml:space="preserve"> PAGEREF _Toc423944092 \h </w:instrText>
        </w:r>
        <w:r w:rsidR="003D3275">
          <w:rPr>
            <w:noProof/>
            <w:webHidden/>
          </w:rPr>
        </w:r>
        <w:r w:rsidR="003D3275">
          <w:rPr>
            <w:noProof/>
            <w:webHidden/>
          </w:rPr>
          <w:fldChar w:fldCharType="separate"/>
        </w:r>
        <w:r w:rsidR="003D3275">
          <w:rPr>
            <w:noProof/>
            <w:webHidden/>
          </w:rPr>
          <w:t>51</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93" w:history="1">
        <w:r w:rsidR="003D3275" w:rsidRPr="005861D7">
          <w:rPr>
            <w:rStyle w:val="Hyperlink"/>
            <w:rFonts w:ascii="Tahoma" w:hAnsi="Tahoma" w:cs="Tahoma"/>
            <w:noProof/>
          </w:rPr>
          <w:t>3.64</w:t>
        </w:r>
        <w:r w:rsidR="003D3275">
          <w:rPr>
            <w:rFonts w:asciiTheme="minorHAnsi" w:eastAsiaTheme="minorEastAsia" w:hAnsiTheme="minorHAnsi" w:cstheme="minorBidi"/>
            <w:noProof/>
            <w:sz w:val="22"/>
            <w:szCs w:val="22"/>
            <w:lang w:eastAsia="en-GB"/>
          </w:rPr>
          <w:tab/>
        </w:r>
        <w:r w:rsidR="003D3275" w:rsidRPr="005861D7">
          <w:rPr>
            <w:rStyle w:val="Hyperlink"/>
            <w:noProof/>
          </w:rPr>
          <w:t>VatRates.csv</w:t>
        </w:r>
        <w:r w:rsidR="003D3275">
          <w:rPr>
            <w:noProof/>
            <w:webHidden/>
          </w:rPr>
          <w:tab/>
        </w:r>
        <w:r w:rsidR="003D3275">
          <w:rPr>
            <w:noProof/>
            <w:webHidden/>
          </w:rPr>
          <w:fldChar w:fldCharType="begin"/>
        </w:r>
        <w:r w:rsidR="003D3275">
          <w:rPr>
            <w:noProof/>
            <w:webHidden/>
          </w:rPr>
          <w:instrText xml:space="preserve"> PAGEREF _Toc423944093 \h </w:instrText>
        </w:r>
        <w:r w:rsidR="003D3275">
          <w:rPr>
            <w:noProof/>
            <w:webHidden/>
          </w:rPr>
        </w:r>
        <w:r w:rsidR="003D3275">
          <w:rPr>
            <w:noProof/>
            <w:webHidden/>
          </w:rPr>
          <w:fldChar w:fldCharType="separate"/>
        </w:r>
        <w:r w:rsidR="003D3275">
          <w:rPr>
            <w:noProof/>
            <w:webHidden/>
          </w:rPr>
          <w:t>51</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94" w:history="1">
        <w:r w:rsidR="003D3275" w:rsidRPr="005861D7">
          <w:rPr>
            <w:rStyle w:val="Hyperlink"/>
            <w:rFonts w:ascii="Tahoma" w:hAnsi="Tahoma" w:cs="Tahoma"/>
            <w:noProof/>
          </w:rPr>
          <w:t>3.65</w:t>
        </w:r>
        <w:r w:rsidR="003D3275">
          <w:rPr>
            <w:rFonts w:asciiTheme="minorHAnsi" w:eastAsiaTheme="minorEastAsia" w:hAnsiTheme="minorHAnsi" w:cstheme="minorBidi"/>
            <w:noProof/>
            <w:sz w:val="22"/>
            <w:szCs w:val="22"/>
            <w:lang w:eastAsia="en-GB"/>
          </w:rPr>
          <w:tab/>
        </w:r>
        <w:r w:rsidR="003D3275" w:rsidRPr="005861D7">
          <w:rPr>
            <w:rStyle w:val="Hyperlink"/>
            <w:noProof/>
          </w:rPr>
          <w:t>Will.csv</w:t>
        </w:r>
        <w:r w:rsidR="003D3275">
          <w:rPr>
            <w:noProof/>
            <w:webHidden/>
          </w:rPr>
          <w:tab/>
        </w:r>
        <w:r w:rsidR="003D3275">
          <w:rPr>
            <w:noProof/>
            <w:webHidden/>
          </w:rPr>
          <w:fldChar w:fldCharType="begin"/>
        </w:r>
        <w:r w:rsidR="003D3275">
          <w:rPr>
            <w:noProof/>
            <w:webHidden/>
          </w:rPr>
          <w:instrText xml:space="preserve"> PAGEREF _Toc423944094 \h </w:instrText>
        </w:r>
        <w:r w:rsidR="003D3275">
          <w:rPr>
            <w:noProof/>
            <w:webHidden/>
          </w:rPr>
        </w:r>
        <w:r w:rsidR="003D3275">
          <w:rPr>
            <w:noProof/>
            <w:webHidden/>
          </w:rPr>
          <w:fldChar w:fldCharType="separate"/>
        </w:r>
        <w:r w:rsidR="003D3275">
          <w:rPr>
            <w:noProof/>
            <w:webHidden/>
          </w:rPr>
          <w:t>51</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95" w:history="1">
        <w:r w:rsidR="003D3275" w:rsidRPr="005861D7">
          <w:rPr>
            <w:rStyle w:val="Hyperlink"/>
            <w:rFonts w:ascii="Tahoma" w:hAnsi="Tahoma" w:cs="Tahoma"/>
            <w:noProof/>
          </w:rPr>
          <w:t>3.66</w:t>
        </w:r>
        <w:r w:rsidR="003D3275">
          <w:rPr>
            <w:rFonts w:asciiTheme="minorHAnsi" w:eastAsiaTheme="minorEastAsia" w:hAnsiTheme="minorHAnsi" w:cstheme="minorBidi"/>
            <w:noProof/>
            <w:sz w:val="22"/>
            <w:szCs w:val="22"/>
            <w:lang w:eastAsia="en-GB"/>
          </w:rPr>
          <w:tab/>
        </w:r>
        <w:r w:rsidR="003D3275" w:rsidRPr="005861D7">
          <w:rPr>
            <w:rStyle w:val="Hyperlink"/>
            <w:noProof/>
          </w:rPr>
          <w:t>WorkTypes.csv</w:t>
        </w:r>
        <w:r w:rsidR="003D3275">
          <w:rPr>
            <w:noProof/>
            <w:webHidden/>
          </w:rPr>
          <w:tab/>
        </w:r>
        <w:r w:rsidR="003D3275">
          <w:rPr>
            <w:noProof/>
            <w:webHidden/>
          </w:rPr>
          <w:fldChar w:fldCharType="begin"/>
        </w:r>
        <w:r w:rsidR="003D3275">
          <w:rPr>
            <w:noProof/>
            <w:webHidden/>
          </w:rPr>
          <w:instrText xml:space="preserve"> PAGEREF _Toc423944095 \h </w:instrText>
        </w:r>
        <w:r w:rsidR="003D3275">
          <w:rPr>
            <w:noProof/>
            <w:webHidden/>
          </w:rPr>
        </w:r>
        <w:r w:rsidR="003D3275">
          <w:rPr>
            <w:noProof/>
            <w:webHidden/>
          </w:rPr>
          <w:fldChar w:fldCharType="separate"/>
        </w:r>
        <w:r w:rsidR="003D3275">
          <w:rPr>
            <w:noProof/>
            <w:webHidden/>
          </w:rPr>
          <w:t>52</w:t>
        </w:r>
        <w:r w:rsidR="003D3275">
          <w:rPr>
            <w:noProof/>
            <w:webHidden/>
          </w:rPr>
          <w:fldChar w:fldCharType="end"/>
        </w:r>
      </w:hyperlink>
    </w:p>
    <w:p w:rsidR="003D3275" w:rsidRDefault="00771569">
      <w:pPr>
        <w:pStyle w:val="TOC2"/>
        <w:tabs>
          <w:tab w:val="left" w:pos="1100"/>
          <w:tab w:val="right" w:leader="dot" w:pos="9350"/>
        </w:tabs>
        <w:rPr>
          <w:rFonts w:asciiTheme="minorHAnsi" w:eastAsiaTheme="minorEastAsia" w:hAnsiTheme="minorHAnsi" w:cstheme="minorBidi"/>
          <w:noProof/>
          <w:sz w:val="22"/>
          <w:szCs w:val="22"/>
          <w:lang w:eastAsia="en-GB"/>
        </w:rPr>
      </w:pPr>
      <w:hyperlink w:anchor="_Toc423944096" w:history="1">
        <w:r w:rsidR="003D3275" w:rsidRPr="005861D7">
          <w:rPr>
            <w:rStyle w:val="Hyperlink"/>
            <w:rFonts w:ascii="Tahoma" w:hAnsi="Tahoma" w:cs="Tahoma"/>
            <w:noProof/>
          </w:rPr>
          <w:t>3.67</w:t>
        </w:r>
        <w:r w:rsidR="003D3275">
          <w:rPr>
            <w:rFonts w:asciiTheme="minorHAnsi" w:eastAsiaTheme="minorEastAsia" w:hAnsiTheme="minorHAnsi" w:cstheme="minorBidi"/>
            <w:noProof/>
            <w:sz w:val="22"/>
            <w:szCs w:val="22"/>
            <w:lang w:eastAsia="en-GB"/>
          </w:rPr>
          <w:tab/>
        </w:r>
        <w:r w:rsidR="003D3275" w:rsidRPr="005861D7">
          <w:rPr>
            <w:rStyle w:val="Hyperlink"/>
            <w:noProof/>
          </w:rPr>
          <w:t>Years.csv</w:t>
        </w:r>
        <w:r w:rsidR="003D3275">
          <w:rPr>
            <w:noProof/>
            <w:webHidden/>
          </w:rPr>
          <w:tab/>
        </w:r>
        <w:r w:rsidR="003D3275">
          <w:rPr>
            <w:noProof/>
            <w:webHidden/>
          </w:rPr>
          <w:fldChar w:fldCharType="begin"/>
        </w:r>
        <w:r w:rsidR="003D3275">
          <w:rPr>
            <w:noProof/>
            <w:webHidden/>
          </w:rPr>
          <w:instrText xml:space="preserve"> PAGEREF _Toc423944096 \h </w:instrText>
        </w:r>
        <w:r w:rsidR="003D3275">
          <w:rPr>
            <w:noProof/>
            <w:webHidden/>
          </w:rPr>
        </w:r>
        <w:r w:rsidR="003D3275">
          <w:rPr>
            <w:noProof/>
            <w:webHidden/>
          </w:rPr>
          <w:fldChar w:fldCharType="separate"/>
        </w:r>
        <w:r w:rsidR="003D3275">
          <w:rPr>
            <w:noProof/>
            <w:webHidden/>
          </w:rPr>
          <w:t>53</w:t>
        </w:r>
        <w:r w:rsidR="003D3275">
          <w:rPr>
            <w:noProof/>
            <w:webHidden/>
          </w:rPr>
          <w:fldChar w:fldCharType="end"/>
        </w:r>
      </w:hyperlink>
    </w:p>
    <w:p w:rsidR="00D90A07" w:rsidRDefault="004045E8" w:rsidP="00D90A07">
      <w:pPr>
        <w:spacing w:after="120"/>
        <w:ind w:left="0"/>
        <w:outlineLvl w:val="0"/>
        <w:rPr>
          <w:b/>
          <w:bCs/>
          <w:color w:val="333333"/>
          <w:sz w:val="28"/>
          <w:szCs w:val="28"/>
        </w:rPr>
      </w:pPr>
      <w:r>
        <w:rPr>
          <w:b/>
          <w:bCs/>
          <w:i/>
          <w:iCs/>
        </w:rPr>
        <w:fldChar w:fldCharType="end"/>
      </w:r>
    </w:p>
    <w:p w:rsidR="00976C38" w:rsidRDefault="000A1D2F" w:rsidP="00976C38">
      <w:pPr>
        <w:pStyle w:val="NumHeading1"/>
      </w:pPr>
      <w:bookmarkStart w:id="36" w:name="bmBodyStart"/>
      <w:bookmarkStart w:id="37" w:name="_Toc239145480"/>
      <w:bookmarkStart w:id="38" w:name="_Toc239145897"/>
      <w:bookmarkStart w:id="39" w:name="_Toc239150200"/>
      <w:bookmarkStart w:id="40" w:name="_Toc423944026"/>
      <w:bookmarkEnd w:id="33"/>
      <w:bookmarkEnd w:id="34"/>
      <w:bookmarkEnd w:id="36"/>
      <w:r>
        <w:lastRenderedPageBreak/>
        <w:t xml:space="preserve">Purpose </w:t>
      </w:r>
      <w:r w:rsidR="00A61A29">
        <w:t>Of Document</w:t>
      </w:r>
      <w:bookmarkEnd w:id="37"/>
      <w:bookmarkEnd w:id="38"/>
      <w:bookmarkEnd w:id="39"/>
      <w:bookmarkEnd w:id="40"/>
    </w:p>
    <w:p w:rsidR="001C351D" w:rsidRPr="003F3B29" w:rsidRDefault="001C351D" w:rsidP="003F3B29">
      <w:pPr>
        <w:ind w:left="720"/>
        <w:rPr>
          <w:rFonts w:ascii="Tahoma" w:eastAsia="Times New Roman" w:hAnsi="Tahoma" w:cs="Times New Roman"/>
          <w:lang w:val="en-US" w:eastAsia="en-US"/>
        </w:rPr>
      </w:pPr>
      <w:r w:rsidRPr="003F3B29">
        <w:rPr>
          <w:rFonts w:ascii="Tahoma" w:eastAsia="Times New Roman" w:hAnsi="Tahoma" w:cs="Times New Roman"/>
          <w:lang w:val="en-US" w:eastAsia="en-US"/>
        </w:rPr>
        <w:t xml:space="preserve">The purpose of this document is </w:t>
      </w:r>
      <w:r w:rsidR="00DE32B4">
        <w:rPr>
          <w:rFonts w:ascii="Tahoma" w:eastAsia="Times New Roman" w:hAnsi="Tahoma" w:cs="Times New Roman"/>
          <w:lang w:val="en-US" w:eastAsia="en-US"/>
        </w:rPr>
        <w:t xml:space="preserve">detail </w:t>
      </w:r>
      <w:r w:rsidR="004A4803" w:rsidRPr="003F3B29">
        <w:rPr>
          <w:rFonts w:ascii="Tahoma" w:eastAsia="Times New Roman" w:hAnsi="Tahoma" w:cs="Times New Roman"/>
          <w:lang w:val="en-US" w:eastAsia="en-US"/>
        </w:rPr>
        <w:t xml:space="preserve">guideline for </w:t>
      </w:r>
      <w:r w:rsidR="00DE32B4">
        <w:rPr>
          <w:rFonts w:ascii="Tahoma" w:eastAsia="Times New Roman" w:hAnsi="Tahoma" w:cs="Times New Roman"/>
          <w:lang w:val="en-US" w:eastAsia="en-US"/>
        </w:rPr>
        <w:t>mapping CSV format files for IDMF</w:t>
      </w:r>
      <w:r w:rsidR="00AE613C">
        <w:rPr>
          <w:rFonts w:ascii="Tahoma" w:eastAsia="Times New Roman" w:hAnsi="Tahoma" w:cs="Times New Roman"/>
          <w:lang w:val="en-US" w:eastAsia="en-US"/>
        </w:rPr>
        <w:t>.</w:t>
      </w:r>
    </w:p>
    <w:p w:rsidR="0022033D" w:rsidRDefault="0022033D" w:rsidP="00774DD6">
      <w:pPr>
        <w:pStyle w:val="NumHeading2"/>
      </w:pPr>
      <w:bookmarkStart w:id="41" w:name="_Toc239145482"/>
      <w:bookmarkStart w:id="42" w:name="_Toc239145899"/>
      <w:bookmarkStart w:id="43" w:name="_Toc239150202"/>
      <w:bookmarkStart w:id="44" w:name="_Toc423944027"/>
      <w:r>
        <w:t>Issues/Concerns</w:t>
      </w:r>
      <w:bookmarkEnd w:id="41"/>
      <w:bookmarkEnd w:id="42"/>
      <w:bookmarkEnd w:id="43"/>
      <w:bookmarkEnd w:id="44"/>
    </w:p>
    <w:p w:rsidR="001C351D" w:rsidRDefault="00B87611" w:rsidP="00B87611">
      <w:pPr>
        <w:ind w:firstLine="493"/>
      </w:pPr>
      <w:r>
        <w:t>N/A</w:t>
      </w:r>
    </w:p>
    <w:p w:rsidR="00C770AB" w:rsidRPr="0041072B" w:rsidRDefault="00C770AB" w:rsidP="001F72C8">
      <w:pPr>
        <w:pStyle w:val="NumHeading1"/>
      </w:pPr>
      <w:bookmarkStart w:id="45" w:name="_Toc239145483"/>
      <w:bookmarkStart w:id="46" w:name="_Toc239145900"/>
      <w:bookmarkStart w:id="47" w:name="_Toc239150203"/>
      <w:bookmarkStart w:id="48" w:name="_Toc423944028"/>
      <w:r w:rsidRPr="0041072B">
        <w:lastRenderedPageBreak/>
        <w:t>Document References</w:t>
      </w:r>
      <w:bookmarkEnd w:id="45"/>
      <w:bookmarkEnd w:id="46"/>
      <w:bookmarkEnd w:id="47"/>
      <w:bookmarkEnd w:id="48"/>
    </w:p>
    <w:tbl>
      <w:tblPr>
        <w:tblW w:w="8580" w:type="dxa"/>
        <w:tblInd w:w="88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936"/>
        <w:gridCol w:w="3684"/>
        <w:gridCol w:w="3960"/>
      </w:tblGrid>
      <w:tr w:rsidR="00C770AB" w:rsidRPr="0041072B">
        <w:trPr>
          <w:trHeight w:val="20"/>
        </w:trPr>
        <w:tc>
          <w:tcPr>
            <w:tcW w:w="936" w:type="dxa"/>
            <w:shd w:val="clear" w:color="auto" w:fill="D9D9D9"/>
          </w:tcPr>
          <w:p w:rsidR="00C770AB" w:rsidRPr="0041072B" w:rsidRDefault="00C770AB" w:rsidP="00065616">
            <w:pPr>
              <w:pStyle w:val="Tablehead"/>
              <w:spacing w:before="40" w:after="40"/>
              <w:rPr>
                <w:rFonts w:cs="Arial"/>
                <w:b w:val="0"/>
                <w:bCs w:val="0"/>
                <w:sz w:val="20"/>
              </w:rPr>
            </w:pPr>
            <w:r w:rsidRPr="0041072B">
              <w:rPr>
                <w:rFonts w:cs="Arial"/>
                <w:sz w:val="20"/>
              </w:rPr>
              <w:t xml:space="preserve">Ref </w:t>
            </w:r>
            <w:r>
              <w:rPr>
                <w:rFonts w:cs="Arial"/>
                <w:sz w:val="20"/>
              </w:rPr>
              <w:t>N</w:t>
            </w:r>
            <w:r w:rsidRPr="0041072B">
              <w:rPr>
                <w:rFonts w:cs="Arial"/>
                <w:sz w:val="20"/>
              </w:rPr>
              <w:t>o</w:t>
            </w:r>
          </w:p>
        </w:tc>
        <w:tc>
          <w:tcPr>
            <w:tcW w:w="3684" w:type="dxa"/>
            <w:shd w:val="clear" w:color="auto" w:fill="D9D9D9"/>
          </w:tcPr>
          <w:p w:rsidR="00C770AB" w:rsidRPr="0041072B" w:rsidRDefault="00C770AB" w:rsidP="00065616">
            <w:pPr>
              <w:pStyle w:val="Tablehead"/>
              <w:spacing w:before="40" w:after="40"/>
              <w:rPr>
                <w:rFonts w:cs="Arial"/>
                <w:sz w:val="20"/>
              </w:rPr>
            </w:pPr>
            <w:r w:rsidRPr="0041072B">
              <w:rPr>
                <w:rFonts w:cs="Arial"/>
                <w:sz w:val="20"/>
              </w:rPr>
              <w:t xml:space="preserve">Document </w:t>
            </w:r>
          </w:p>
        </w:tc>
        <w:tc>
          <w:tcPr>
            <w:tcW w:w="3960" w:type="dxa"/>
            <w:shd w:val="clear" w:color="auto" w:fill="D9D9D9"/>
          </w:tcPr>
          <w:p w:rsidR="00C770AB" w:rsidRPr="0041072B" w:rsidRDefault="00C770AB" w:rsidP="00065616">
            <w:pPr>
              <w:pStyle w:val="Tablehead"/>
              <w:spacing w:before="40" w:after="40"/>
              <w:rPr>
                <w:rFonts w:cs="Arial"/>
                <w:sz w:val="20"/>
              </w:rPr>
            </w:pPr>
            <w:r w:rsidRPr="0041072B">
              <w:rPr>
                <w:rFonts w:cs="Arial"/>
                <w:sz w:val="20"/>
              </w:rPr>
              <w:t>Location</w:t>
            </w:r>
          </w:p>
        </w:tc>
      </w:tr>
      <w:tr w:rsidR="00DA1664" w:rsidRPr="0041072B">
        <w:trPr>
          <w:trHeight w:val="20"/>
        </w:trPr>
        <w:tc>
          <w:tcPr>
            <w:tcW w:w="936" w:type="dxa"/>
          </w:tcPr>
          <w:p w:rsidR="00DA1664" w:rsidRDefault="00DA1664" w:rsidP="00065616">
            <w:pPr>
              <w:pStyle w:val="table"/>
              <w:spacing w:after="40"/>
              <w:rPr>
                <w:rFonts w:ascii="Arial" w:hAnsi="Arial" w:cs="Arial"/>
                <w:sz w:val="20"/>
              </w:rPr>
            </w:pPr>
          </w:p>
        </w:tc>
        <w:tc>
          <w:tcPr>
            <w:tcW w:w="3684" w:type="dxa"/>
          </w:tcPr>
          <w:p w:rsidR="00D54763" w:rsidRPr="003C0CEE" w:rsidRDefault="00D54763" w:rsidP="00065616">
            <w:pPr>
              <w:pStyle w:val="table"/>
              <w:spacing w:after="40"/>
              <w:rPr>
                <w:rFonts w:ascii="Arial" w:hAnsi="Arial" w:cs="Arial"/>
                <w:sz w:val="20"/>
                <w:szCs w:val="20"/>
              </w:rPr>
            </w:pPr>
          </w:p>
        </w:tc>
        <w:tc>
          <w:tcPr>
            <w:tcW w:w="3960" w:type="dxa"/>
          </w:tcPr>
          <w:p w:rsidR="00DA1664" w:rsidRPr="00972F97" w:rsidRDefault="00DA1664" w:rsidP="00065616">
            <w:pPr>
              <w:pStyle w:val="table"/>
              <w:spacing w:after="40"/>
              <w:rPr>
                <w:color w:val="0000FF"/>
              </w:rPr>
            </w:pPr>
          </w:p>
        </w:tc>
      </w:tr>
    </w:tbl>
    <w:p w:rsidR="00C770AB" w:rsidRPr="0041072B" w:rsidRDefault="00C770AB" w:rsidP="00C770AB">
      <w:pPr>
        <w:rPr>
          <w:sz w:val="22"/>
          <w:szCs w:val="22"/>
        </w:rPr>
      </w:pPr>
    </w:p>
    <w:p w:rsidR="00C770AB" w:rsidRPr="001C351D" w:rsidRDefault="00C770AB" w:rsidP="00C770AB"/>
    <w:p w:rsidR="006838C0" w:rsidRDefault="001B41C7" w:rsidP="0023702F">
      <w:pPr>
        <w:pStyle w:val="NumHeading1"/>
      </w:pPr>
      <w:bookmarkStart w:id="49" w:name="_Toc423944029"/>
      <w:bookmarkStart w:id="50" w:name="_Toc535991039"/>
      <w:bookmarkStart w:id="51" w:name="_Toc1278249"/>
      <w:bookmarkStart w:id="52" w:name="_Toc146078374"/>
      <w:r>
        <w:lastRenderedPageBreak/>
        <w:t>Mappings</w:t>
      </w:r>
      <w:bookmarkEnd w:id="49"/>
    </w:p>
    <w:p w:rsidR="00DE32B4" w:rsidRDefault="00DE32B4" w:rsidP="00DE32B4">
      <w:pPr>
        <w:spacing w:after="0" w:line="240" w:lineRule="auto"/>
      </w:pPr>
      <w:r>
        <w:t>The following is a brief description of the contents and a field level breakdown of the most current CSV file formats.</w:t>
      </w:r>
    </w:p>
    <w:p w:rsidR="003C3639" w:rsidRDefault="003C3639" w:rsidP="003C3639">
      <w:pPr>
        <w:pStyle w:val="NumHeading2"/>
      </w:pPr>
      <w:bookmarkStart w:id="53" w:name="_Toc423944030"/>
      <w:r>
        <w:t>Address.csv</w:t>
      </w:r>
      <w:bookmarkEnd w:id="53"/>
    </w:p>
    <w:p w:rsidR="003C3639" w:rsidRDefault="003C3639" w:rsidP="003C3639">
      <w:pPr>
        <w:spacing w:after="0" w:line="240" w:lineRule="auto"/>
      </w:pPr>
      <w:r>
        <w:t>This holds a list of Addresses to be imported.</w:t>
      </w:r>
    </w:p>
    <w:p w:rsidR="003C3639" w:rsidRDefault="003C3639" w:rsidP="003C3639">
      <w:pPr>
        <w:spacing w:after="0" w:line="240" w:lineRule="auto"/>
      </w:pPr>
    </w:p>
    <w:tbl>
      <w:tblPr>
        <w:tblStyle w:val="TableGrid"/>
        <w:tblW w:w="0" w:type="auto"/>
        <w:tblLook w:val="04A0" w:firstRow="1" w:lastRow="0" w:firstColumn="1" w:lastColumn="0" w:noHBand="0" w:noVBand="1"/>
      </w:tblPr>
      <w:tblGrid>
        <w:gridCol w:w="3452"/>
        <w:gridCol w:w="5795"/>
      </w:tblGrid>
      <w:tr w:rsidR="003C3639" w:rsidTr="00062F29">
        <w:trPr>
          <w:cnfStyle w:val="100000000000" w:firstRow="1" w:lastRow="0" w:firstColumn="0" w:lastColumn="0" w:oddVBand="0" w:evenVBand="0" w:oddHBand="0" w:evenHBand="0" w:firstRowFirstColumn="0" w:firstRowLastColumn="0" w:lastRowFirstColumn="0" w:lastRowLastColumn="0"/>
        </w:trPr>
        <w:tc>
          <w:tcPr>
            <w:tcW w:w="3452" w:type="dxa"/>
          </w:tcPr>
          <w:p w:rsidR="003C3639" w:rsidRDefault="003C3639" w:rsidP="009B720C">
            <w:pPr>
              <w:rPr>
                <w:b w:val="0"/>
              </w:rPr>
            </w:pPr>
            <w:r>
              <w:t>Field</w:t>
            </w:r>
          </w:p>
        </w:tc>
        <w:tc>
          <w:tcPr>
            <w:tcW w:w="5795" w:type="dxa"/>
          </w:tcPr>
          <w:p w:rsidR="003C3639" w:rsidRDefault="003C3639" w:rsidP="009B720C">
            <w:pPr>
              <w:rPr>
                <w:b w:val="0"/>
              </w:rPr>
            </w:pPr>
            <w:r>
              <w:t>Description</w:t>
            </w:r>
          </w:p>
        </w:tc>
      </w:tr>
      <w:tr w:rsidR="003C3639" w:rsidTr="00062F29">
        <w:trPr>
          <w:cnfStyle w:val="000000100000" w:firstRow="0" w:lastRow="0" w:firstColumn="0" w:lastColumn="0" w:oddVBand="0" w:evenVBand="0" w:oddHBand="1" w:evenHBand="0" w:firstRowFirstColumn="0" w:firstRowLastColumn="0" w:lastRowFirstColumn="0" w:lastRowLastColumn="0"/>
        </w:trPr>
        <w:tc>
          <w:tcPr>
            <w:tcW w:w="3452" w:type="dxa"/>
          </w:tcPr>
          <w:p w:rsidR="003C3639" w:rsidRDefault="003C3639" w:rsidP="009B720C">
            <w:proofErr w:type="spellStart"/>
            <w:r>
              <w:t>AddressID</w:t>
            </w:r>
            <w:proofErr w:type="spellEnd"/>
          </w:p>
        </w:tc>
        <w:tc>
          <w:tcPr>
            <w:tcW w:w="5795" w:type="dxa"/>
          </w:tcPr>
          <w:p w:rsidR="003C3639" w:rsidRDefault="003C3639" w:rsidP="009B720C">
            <w:r>
              <w:t>Integer identification for the address</w:t>
            </w:r>
          </w:p>
        </w:tc>
      </w:tr>
      <w:tr w:rsidR="003C3639" w:rsidTr="00062F29">
        <w:trPr>
          <w:cnfStyle w:val="000000010000" w:firstRow="0" w:lastRow="0" w:firstColumn="0" w:lastColumn="0" w:oddVBand="0" w:evenVBand="0" w:oddHBand="0" w:evenHBand="1" w:firstRowFirstColumn="0" w:firstRowLastColumn="0" w:lastRowFirstColumn="0" w:lastRowLastColumn="0"/>
        </w:trPr>
        <w:tc>
          <w:tcPr>
            <w:tcW w:w="3452" w:type="dxa"/>
            <w:vAlign w:val="bottom"/>
          </w:tcPr>
          <w:p w:rsidR="003C3639" w:rsidRDefault="003C3639" w:rsidP="009B720C">
            <w:r>
              <w:t>AddressLine1</w:t>
            </w:r>
          </w:p>
        </w:tc>
        <w:tc>
          <w:tcPr>
            <w:tcW w:w="5795" w:type="dxa"/>
          </w:tcPr>
          <w:p w:rsidR="003C3639" w:rsidRDefault="003C3639" w:rsidP="009B720C">
            <w:r>
              <w:t>Address line 1</w:t>
            </w:r>
          </w:p>
        </w:tc>
      </w:tr>
      <w:tr w:rsidR="003C3639" w:rsidTr="00062F29">
        <w:trPr>
          <w:cnfStyle w:val="000000100000" w:firstRow="0" w:lastRow="0" w:firstColumn="0" w:lastColumn="0" w:oddVBand="0" w:evenVBand="0" w:oddHBand="1" w:evenHBand="0" w:firstRowFirstColumn="0" w:firstRowLastColumn="0" w:lastRowFirstColumn="0" w:lastRowLastColumn="0"/>
        </w:trPr>
        <w:tc>
          <w:tcPr>
            <w:tcW w:w="3452" w:type="dxa"/>
            <w:vAlign w:val="bottom"/>
          </w:tcPr>
          <w:p w:rsidR="003C3639" w:rsidRDefault="003C3639" w:rsidP="009B720C">
            <w:r>
              <w:t>AddressLine2</w:t>
            </w:r>
          </w:p>
        </w:tc>
        <w:tc>
          <w:tcPr>
            <w:tcW w:w="5795" w:type="dxa"/>
          </w:tcPr>
          <w:p w:rsidR="003C3639" w:rsidRDefault="003C3639" w:rsidP="009B720C">
            <w:r>
              <w:t>Address Line 2</w:t>
            </w:r>
          </w:p>
        </w:tc>
      </w:tr>
      <w:tr w:rsidR="003C3639" w:rsidTr="00062F29">
        <w:trPr>
          <w:cnfStyle w:val="000000010000" w:firstRow="0" w:lastRow="0" w:firstColumn="0" w:lastColumn="0" w:oddVBand="0" w:evenVBand="0" w:oddHBand="0" w:evenHBand="1" w:firstRowFirstColumn="0" w:firstRowLastColumn="0" w:lastRowFirstColumn="0" w:lastRowLastColumn="0"/>
        </w:trPr>
        <w:tc>
          <w:tcPr>
            <w:tcW w:w="3452" w:type="dxa"/>
            <w:vAlign w:val="bottom"/>
          </w:tcPr>
          <w:p w:rsidR="003C3639" w:rsidRDefault="003C3639" w:rsidP="009B720C">
            <w:r>
              <w:t>AddressLine3</w:t>
            </w:r>
          </w:p>
        </w:tc>
        <w:tc>
          <w:tcPr>
            <w:tcW w:w="5795" w:type="dxa"/>
          </w:tcPr>
          <w:p w:rsidR="003C3639" w:rsidRDefault="003C3639" w:rsidP="009B720C">
            <w:r>
              <w:t>Address line 3</w:t>
            </w:r>
          </w:p>
        </w:tc>
      </w:tr>
      <w:tr w:rsidR="003C3639" w:rsidTr="00062F29">
        <w:trPr>
          <w:cnfStyle w:val="000000100000" w:firstRow="0" w:lastRow="0" w:firstColumn="0" w:lastColumn="0" w:oddVBand="0" w:evenVBand="0" w:oddHBand="1" w:evenHBand="0" w:firstRowFirstColumn="0" w:firstRowLastColumn="0" w:lastRowFirstColumn="0" w:lastRowLastColumn="0"/>
        </w:trPr>
        <w:tc>
          <w:tcPr>
            <w:tcW w:w="3452" w:type="dxa"/>
            <w:vAlign w:val="bottom"/>
          </w:tcPr>
          <w:p w:rsidR="003C3639" w:rsidRDefault="003C3639" w:rsidP="009B720C">
            <w:r>
              <w:t>Town</w:t>
            </w:r>
          </w:p>
        </w:tc>
        <w:tc>
          <w:tcPr>
            <w:tcW w:w="5795" w:type="dxa"/>
          </w:tcPr>
          <w:p w:rsidR="003C3639" w:rsidRDefault="003C3639" w:rsidP="009B720C">
            <w:r>
              <w:t>Town, also updates Towns table</w:t>
            </w:r>
          </w:p>
        </w:tc>
      </w:tr>
      <w:tr w:rsidR="003C3639" w:rsidTr="00062F29">
        <w:trPr>
          <w:cnfStyle w:val="000000010000" w:firstRow="0" w:lastRow="0" w:firstColumn="0" w:lastColumn="0" w:oddVBand="0" w:evenVBand="0" w:oddHBand="0" w:evenHBand="1" w:firstRowFirstColumn="0" w:firstRowLastColumn="0" w:lastRowFirstColumn="0" w:lastRowLastColumn="0"/>
        </w:trPr>
        <w:tc>
          <w:tcPr>
            <w:tcW w:w="3452" w:type="dxa"/>
            <w:vAlign w:val="bottom"/>
          </w:tcPr>
          <w:p w:rsidR="003C3639" w:rsidRDefault="003C3639" w:rsidP="009B720C">
            <w:r>
              <w:t>County</w:t>
            </w:r>
          </w:p>
        </w:tc>
        <w:tc>
          <w:tcPr>
            <w:tcW w:w="5795" w:type="dxa"/>
          </w:tcPr>
          <w:p w:rsidR="003C3639" w:rsidRDefault="003C3639" w:rsidP="009B720C">
            <w:r>
              <w:t>County, also updates County table</w:t>
            </w:r>
          </w:p>
        </w:tc>
      </w:tr>
      <w:tr w:rsidR="003C3639" w:rsidTr="00062F29">
        <w:trPr>
          <w:cnfStyle w:val="000000100000" w:firstRow="0" w:lastRow="0" w:firstColumn="0" w:lastColumn="0" w:oddVBand="0" w:evenVBand="0" w:oddHBand="1" w:evenHBand="0" w:firstRowFirstColumn="0" w:firstRowLastColumn="0" w:lastRowFirstColumn="0" w:lastRowLastColumn="0"/>
        </w:trPr>
        <w:tc>
          <w:tcPr>
            <w:tcW w:w="3452" w:type="dxa"/>
            <w:vAlign w:val="bottom"/>
          </w:tcPr>
          <w:p w:rsidR="003C3639" w:rsidRDefault="003C3639" w:rsidP="009B720C">
            <w:proofErr w:type="spellStart"/>
            <w:r>
              <w:t>PostCode</w:t>
            </w:r>
            <w:proofErr w:type="spellEnd"/>
          </w:p>
        </w:tc>
        <w:tc>
          <w:tcPr>
            <w:tcW w:w="5795" w:type="dxa"/>
          </w:tcPr>
          <w:p w:rsidR="003C3639" w:rsidRDefault="003C3639" w:rsidP="009B720C">
            <w:r>
              <w:t>Postcode (limited to 10 characters)</w:t>
            </w:r>
          </w:p>
        </w:tc>
      </w:tr>
      <w:tr w:rsidR="003C3639" w:rsidTr="00062F29">
        <w:trPr>
          <w:cnfStyle w:val="000000010000" w:firstRow="0" w:lastRow="0" w:firstColumn="0" w:lastColumn="0" w:oddVBand="0" w:evenVBand="0" w:oddHBand="0" w:evenHBand="1" w:firstRowFirstColumn="0" w:firstRowLastColumn="0" w:lastRowFirstColumn="0" w:lastRowLastColumn="0"/>
        </w:trPr>
        <w:tc>
          <w:tcPr>
            <w:tcW w:w="3452" w:type="dxa"/>
            <w:vAlign w:val="bottom"/>
          </w:tcPr>
          <w:p w:rsidR="003C3639" w:rsidRDefault="003C3639" w:rsidP="009B720C">
            <w:r>
              <w:t>Country</w:t>
            </w:r>
          </w:p>
        </w:tc>
        <w:tc>
          <w:tcPr>
            <w:tcW w:w="5795" w:type="dxa"/>
          </w:tcPr>
          <w:p w:rsidR="003C3639" w:rsidRDefault="003C3639" w:rsidP="009B720C">
            <w:r>
              <w:t>Country</w:t>
            </w:r>
          </w:p>
        </w:tc>
      </w:tr>
      <w:tr w:rsidR="003C3639" w:rsidTr="00062F29">
        <w:trPr>
          <w:cnfStyle w:val="000000100000" w:firstRow="0" w:lastRow="0" w:firstColumn="0" w:lastColumn="0" w:oddVBand="0" w:evenVBand="0" w:oddHBand="1" w:evenHBand="0" w:firstRowFirstColumn="0" w:firstRowLastColumn="0" w:lastRowFirstColumn="0" w:lastRowLastColumn="0"/>
        </w:trPr>
        <w:tc>
          <w:tcPr>
            <w:tcW w:w="3452" w:type="dxa"/>
            <w:vAlign w:val="bottom"/>
          </w:tcPr>
          <w:p w:rsidR="003C3639" w:rsidRDefault="003C3639" w:rsidP="009B720C">
            <w:proofErr w:type="spellStart"/>
            <w:r>
              <w:t>DXNumber</w:t>
            </w:r>
            <w:proofErr w:type="spellEnd"/>
          </w:p>
        </w:tc>
        <w:tc>
          <w:tcPr>
            <w:tcW w:w="5795" w:type="dxa"/>
          </w:tcPr>
          <w:p w:rsidR="003C3639" w:rsidRDefault="003C3639" w:rsidP="009B720C">
            <w:r>
              <w:t>DX Number</w:t>
            </w:r>
          </w:p>
        </w:tc>
      </w:tr>
      <w:tr w:rsidR="003C3639" w:rsidTr="00062F29">
        <w:trPr>
          <w:cnfStyle w:val="000000010000" w:firstRow="0" w:lastRow="0" w:firstColumn="0" w:lastColumn="0" w:oddVBand="0" w:evenVBand="0" w:oddHBand="0" w:evenHBand="1" w:firstRowFirstColumn="0" w:firstRowLastColumn="0" w:lastRowFirstColumn="0" w:lastRowLastColumn="0"/>
        </w:trPr>
        <w:tc>
          <w:tcPr>
            <w:tcW w:w="3452" w:type="dxa"/>
            <w:vAlign w:val="bottom"/>
          </w:tcPr>
          <w:p w:rsidR="003C3639" w:rsidRDefault="003C3639" w:rsidP="009B720C">
            <w:proofErr w:type="spellStart"/>
            <w:r>
              <w:t>DXTown</w:t>
            </w:r>
            <w:proofErr w:type="spellEnd"/>
          </w:p>
        </w:tc>
        <w:tc>
          <w:tcPr>
            <w:tcW w:w="5795" w:type="dxa"/>
          </w:tcPr>
          <w:p w:rsidR="003C3639" w:rsidRDefault="003C3639" w:rsidP="009B720C">
            <w:r>
              <w:t>DX Town</w:t>
            </w:r>
          </w:p>
        </w:tc>
      </w:tr>
      <w:tr w:rsidR="003C3639" w:rsidTr="00062F29">
        <w:trPr>
          <w:cnfStyle w:val="000000100000" w:firstRow="0" w:lastRow="0" w:firstColumn="0" w:lastColumn="0" w:oddVBand="0" w:evenVBand="0" w:oddHBand="1" w:evenHBand="0" w:firstRowFirstColumn="0" w:firstRowLastColumn="0" w:lastRowFirstColumn="0" w:lastRowLastColumn="0"/>
        </w:trPr>
        <w:tc>
          <w:tcPr>
            <w:tcW w:w="3452" w:type="dxa"/>
            <w:vAlign w:val="bottom"/>
          </w:tcPr>
          <w:p w:rsidR="003C3639" w:rsidRDefault="003C3639" w:rsidP="009B720C">
            <w:r>
              <w:t>Organisation</w:t>
            </w:r>
          </w:p>
        </w:tc>
        <w:tc>
          <w:tcPr>
            <w:tcW w:w="5795" w:type="dxa"/>
          </w:tcPr>
          <w:p w:rsidR="003C3639" w:rsidRDefault="003C3639" w:rsidP="009B720C">
            <w:r>
              <w:t>Address Organisation Name</w:t>
            </w:r>
          </w:p>
        </w:tc>
      </w:tr>
      <w:tr w:rsidR="003C3639" w:rsidTr="00062F29">
        <w:trPr>
          <w:cnfStyle w:val="000000010000" w:firstRow="0" w:lastRow="0" w:firstColumn="0" w:lastColumn="0" w:oddVBand="0" w:evenVBand="0" w:oddHBand="0" w:evenHBand="1" w:firstRowFirstColumn="0" w:firstRowLastColumn="0" w:lastRowFirstColumn="0" w:lastRowLastColumn="0"/>
        </w:trPr>
        <w:tc>
          <w:tcPr>
            <w:tcW w:w="3452" w:type="dxa"/>
            <w:vAlign w:val="bottom"/>
          </w:tcPr>
          <w:p w:rsidR="003C3639" w:rsidRDefault="003C3639" w:rsidP="009B720C">
            <w:proofErr w:type="spellStart"/>
            <w:r>
              <w:t>SubBuilding</w:t>
            </w:r>
            <w:proofErr w:type="spellEnd"/>
          </w:p>
        </w:tc>
        <w:tc>
          <w:tcPr>
            <w:tcW w:w="5795" w:type="dxa"/>
          </w:tcPr>
          <w:p w:rsidR="003C3639" w:rsidRDefault="003C3639" w:rsidP="009B720C">
            <w:r>
              <w:t>Address Sub-Building Name</w:t>
            </w:r>
          </w:p>
        </w:tc>
      </w:tr>
      <w:tr w:rsidR="003C3639" w:rsidTr="00062F29">
        <w:trPr>
          <w:cnfStyle w:val="000000100000" w:firstRow="0" w:lastRow="0" w:firstColumn="0" w:lastColumn="0" w:oddVBand="0" w:evenVBand="0" w:oddHBand="1" w:evenHBand="0" w:firstRowFirstColumn="0" w:firstRowLastColumn="0" w:lastRowFirstColumn="0" w:lastRowLastColumn="0"/>
        </w:trPr>
        <w:tc>
          <w:tcPr>
            <w:tcW w:w="3452" w:type="dxa"/>
            <w:vAlign w:val="bottom"/>
          </w:tcPr>
          <w:p w:rsidR="003C3639" w:rsidRDefault="003C3639" w:rsidP="009B720C">
            <w:r>
              <w:t>Building</w:t>
            </w:r>
          </w:p>
        </w:tc>
        <w:tc>
          <w:tcPr>
            <w:tcW w:w="5795" w:type="dxa"/>
          </w:tcPr>
          <w:p w:rsidR="003C3639" w:rsidRDefault="003C3639" w:rsidP="009B720C">
            <w:r>
              <w:t>Street (House) Name</w:t>
            </w:r>
          </w:p>
        </w:tc>
      </w:tr>
      <w:tr w:rsidR="003C3639" w:rsidTr="00062F29">
        <w:trPr>
          <w:cnfStyle w:val="000000010000" w:firstRow="0" w:lastRow="0" w:firstColumn="0" w:lastColumn="0" w:oddVBand="0" w:evenVBand="0" w:oddHBand="0" w:evenHBand="1" w:firstRowFirstColumn="0" w:firstRowLastColumn="0" w:lastRowFirstColumn="0" w:lastRowLastColumn="0"/>
        </w:trPr>
        <w:tc>
          <w:tcPr>
            <w:tcW w:w="3452" w:type="dxa"/>
            <w:vAlign w:val="bottom"/>
          </w:tcPr>
          <w:p w:rsidR="003C3639" w:rsidRDefault="003C3639" w:rsidP="009B720C">
            <w:r>
              <w:t>Street</w:t>
            </w:r>
          </w:p>
        </w:tc>
        <w:tc>
          <w:tcPr>
            <w:tcW w:w="5795" w:type="dxa"/>
          </w:tcPr>
          <w:p w:rsidR="003C3639" w:rsidRDefault="003C3639" w:rsidP="009B720C">
            <w:r>
              <w:t>Address Street Name</w:t>
            </w:r>
          </w:p>
        </w:tc>
      </w:tr>
      <w:tr w:rsidR="003C3639" w:rsidTr="00062F29">
        <w:trPr>
          <w:cnfStyle w:val="000000100000" w:firstRow="0" w:lastRow="0" w:firstColumn="0" w:lastColumn="0" w:oddVBand="0" w:evenVBand="0" w:oddHBand="1" w:evenHBand="0" w:firstRowFirstColumn="0" w:firstRowLastColumn="0" w:lastRowFirstColumn="0" w:lastRowLastColumn="0"/>
        </w:trPr>
        <w:tc>
          <w:tcPr>
            <w:tcW w:w="3452" w:type="dxa"/>
            <w:vAlign w:val="bottom"/>
          </w:tcPr>
          <w:p w:rsidR="003C3639" w:rsidRDefault="003C3639" w:rsidP="009B720C">
            <w:pPr>
              <w:rPr>
                <w:rFonts w:ascii="Calibri" w:eastAsia="Times New Roman" w:hAnsi="Calibri" w:cs="Times New Roman"/>
                <w:color w:val="000000"/>
                <w:lang w:eastAsia="en-GB"/>
              </w:rPr>
            </w:pPr>
            <w:proofErr w:type="spellStart"/>
            <w:r>
              <w:t>DependentLocality</w:t>
            </w:r>
            <w:proofErr w:type="spellEnd"/>
          </w:p>
        </w:tc>
        <w:tc>
          <w:tcPr>
            <w:tcW w:w="5795" w:type="dxa"/>
          </w:tcPr>
          <w:p w:rsidR="003C3639" w:rsidRDefault="003C3639" w:rsidP="009B720C">
            <w:r>
              <w:t>Dependant Locality</w:t>
            </w:r>
          </w:p>
        </w:tc>
      </w:tr>
    </w:tbl>
    <w:p w:rsidR="00062F29" w:rsidRDefault="00062F29" w:rsidP="00062F29">
      <w:pPr>
        <w:pStyle w:val="NumHeading2"/>
      </w:pPr>
      <w:bookmarkStart w:id="54" w:name="_Toc423944031"/>
      <w:r>
        <w:t>AddressLink.csv</w:t>
      </w:r>
      <w:bookmarkEnd w:id="54"/>
    </w:p>
    <w:p w:rsidR="00062F29" w:rsidRDefault="00062F29" w:rsidP="00062F29">
      <w:pPr>
        <w:spacing w:after="0" w:line="240" w:lineRule="auto"/>
      </w:pPr>
      <w:r>
        <w:t>This links entities to addresses and defines the type of address.</w:t>
      </w:r>
    </w:p>
    <w:p w:rsidR="00062F29" w:rsidRDefault="00062F29" w:rsidP="00062F29">
      <w:pPr>
        <w:spacing w:after="0" w:line="240" w:lineRule="auto"/>
      </w:pPr>
    </w:p>
    <w:tbl>
      <w:tblPr>
        <w:tblStyle w:val="TableGrid"/>
        <w:tblW w:w="0" w:type="auto"/>
        <w:tblLook w:val="04A0" w:firstRow="1" w:lastRow="0" w:firstColumn="1" w:lastColumn="0" w:noHBand="0" w:noVBand="1"/>
      </w:tblPr>
      <w:tblGrid>
        <w:gridCol w:w="3449"/>
        <w:gridCol w:w="5798"/>
      </w:tblGrid>
      <w:tr w:rsidR="00062F29" w:rsidTr="001609B3">
        <w:trPr>
          <w:cnfStyle w:val="100000000000" w:firstRow="1" w:lastRow="0" w:firstColumn="0" w:lastColumn="0" w:oddVBand="0" w:evenVBand="0" w:oddHBand="0" w:evenHBand="0" w:firstRowFirstColumn="0" w:firstRowLastColumn="0" w:lastRowFirstColumn="0" w:lastRowLastColumn="0"/>
        </w:trPr>
        <w:tc>
          <w:tcPr>
            <w:tcW w:w="3449" w:type="dxa"/>
          </w:tcPr>
          <w:p w:rsidR="00062F29" w:rsidRDefault="00062F29" w:rsidP="009B720C">
            <w:pPr>
              <w:rPr>
                <w:b w:val="0"/>
              </w:rPr>
            </w:pPr>
            <w:r>
              <w:t>Field</w:t>
            </w:r>
          </w:p>
        </w:tc>
        <w:tc>
          <w:tcPr>
            <w:tcW w:w="5798" w:type="dxa"/>
          </w:tcPr>
          <w:p w:rsidR="00062F29" w:rsidRDefault="00062F29" w:rsidP="009B720C">
            <w:pPr>
              <w:rPr>
                <w:b w:val="0"/>
              </w:rPr>
            </w:pPr>
            <w:r>
              <w:t>Description</w:t>
            </w:r>
          </w:p>
        </w:tc>
      </w:tr>
      <w:tr w:rsidR="00062F29" w:rsidTr="001609B3">
        <w:trPr>
          <w:cnfStyle w:val="000000100000" w:firstRow="0" w:lastRow="0" w:firstColumn="0" w:lastColumn="0" w:oddVBand="0" w:evenVBand="0" w:oddHBand="1" w:evenHBand="0" w:firstRowFirstColumn="0" w:firstRowLastColumn="0" w:lastRowFirstColumn="0" w:lastRowLastColumn="0"/>
        </w:trPr>
        <w:tc>
          <w:tcPr>
            <w:tcW w:w="3449" w:type="dxa"/>
          </w:tcPr>
          <w:p w:rsidR="00062F29" w:rsidRDefault="00062F29" w:rsidP="009B720C">
            <w:proofErr w:type="spellStart"/>
            <w:r>
              <w:t>AddressID</w:t>
            </w:r>
            <w:proofErr w:type="spellEnd"/>
          </w:p>
        </w:tc>
        <w:tc>
          <w:tcPr>
            <w:tcW w:w="5798" w:type="dxa"/>
          </w:tcPr>
          <w:p w:rsidR="00062F29" w:rsidRDefault="00062F29" w:rsidP="009B720C">
            <w:r>
              <w:t xml:space="preserve">Address ID, links to Address </w:t>
            </w:r>
            <w:proofErr w:type="spellStart"/>
            <w:r>
              <w:t>csv</w:t>
            </w:r>
            <w:proofErr w:type="spellEnd"/>
          </w:p>
        </w:tc>
      </w:tr>
      <w:tr w:rsidR="00062F29" w:rsidTr="001609B3">
        <w:trPr>
          <w:cnfStyle w:val="000000010000" w:firstRow="0" w:lastRow="0" w:firstColumn="0" w:lastColumn="0" w:oddVBand="0" w:evenVBand="0" w:oddHBand="0" w:evenHBand="1" w:firstRowFirstColumn="0" w:firstRowLastColumn="0" w:lastRowFirstColumn="0" w:lastRowLastColumn="0"/>
        </w:trPr>
        <w:tc>
          <w:tcPr>
            <w:tcW w:w="3449" w:type="dxa"/>
            <w:vAlign w:val="bottom"/>
          </w:tcPr>
          <w:p w:rsidR="00062F29" w:rsidRDefault="00062F29" w:rsidP="009B720C">
            <w:pPr>
              <w:rPr>
                <w:rFonts w:ascii="Calibri" w:eastAsia="Times New Roman" w:hAnsi="Calibri" w:cs="Times New Roman"/>
                <w:color w:val="000000"/>
                <w:lang w:eastAsia="en-GB"/>
              </w:rPr>
            </w:pPr>
            <w:r>
              <w:t>Entity ID</w:t>
            </w:r>
          </w:p>
        </w:tc>
        <w:tc>
          <w:tcPr>
            <w:tcW w:w="5798" w:type="dxa"/>
          </w:tcPr>
          <w:p w:rsidR="00062F29" w:rsidRDefault="00062F29" w:rsidP="009B720C">
            <w:proofErr w:type="spellStart"/>
            <w:r>
              <w:t>EntityID</w:t>
            </w:r>
            <w:proofErr w:type="spellEnd"/>
            <w:r>
              <w:t xml:space="preserve">, links to the entity </w:t>
            </w:r>
            <w:proofErr w:type="spellStart"/>
            <w:r>
              <w:t>csv</w:t>
            </w:r>
            <w:proofErr w:type="spellEnd"/>
          </w:p>
        </w:tc>
      </w:tr>
      <w:tr w:rsidR="00062F29" w:rsidTr="001609B3">
        <w:trPr>
          <w:cnfStyle w:val="000000100000" w:firstRow="0" w:lastRow="0" w:firstColumn="0" w:lastColumn="0" w:oddVBand="0" w:evenVBand="0" w:oddHBand="1" w:evenHBand="0" w:firstRowFirstColumn="0" w:firstRowLastColumn="0" w:lastRowFirstColumn="0" w:lastRowLastColumn="0"/>
        </w:trPr>
        <w:tc>
          <w:tcPr>
            <w:tcW w:w="3449" w:type="dxa"/>
            <w:vAlign w:val="bottom"/>
          </w:tcPr>
          <w:p w:rsidR="00062F29" w:rsidRDefault="00062F29" w:rsidP="009B720C">
            <w:proofErr w:type="spellStart"/>
            <w:r>
              <w:t>IsPrimaryAddress</w:t>
            </w:r>
            <w:proofErr w:type="spellEnd"/>
          </w:p>
        </w:tc>
        <w:tc>
          <w:tcPr>
            <w:tcW w:w="5798" w:type="dxa"/>
          </w:tcPr>
          <w:p w:rsidR="00062F29" w:rsidRDefault="00062F29" w:rsidP="009B720C">
            <w:r>
              <w:t>Is this address the primary address for the entity?</w:t>
            </w:r>
          </w:p>
        </w:tc>
      </w:tr>
      <w:tr w:rsidR="00062F29" w:rsidTr="001609B3">
        <w:trPr>
          <w:cnfStyle w:val="000000010000" w:firstRow="0" w:lastRow="0" w:firstColumn="0" w:lastColumn="0" w:oddVBand="0" w:evenVBand="0" w:oddHBand="0" w:evenHBand="1" w:firstRowFirstColumn="0" w:firstRowLastColumn="0" w:lastRowFirstColumn="0" w:lastRowLastColumn="0"/>
        </w:trPr>
        <w:tc>
          <w:tcPr>
            <w:tcW w:w="3449" w:type="dxa"/>
            <w:vAlign w:val="bottom"/>
          </w:tcPr>
          <w:p w:rsidR="00062F29" w:rsidRDefault="00062F29" w:rsidP="009B720C">
            <w:pPr>
              <w:rPr>
                <w:rFonts w:ascii="Calibri" w:eastAsia="Times New Roman" w:hAnsi="Calibri" w:cs="Times New Roman"/>
                <w:color w:val="000000"/>
                <w:lang w:eastAsia="en-GB"/>
              </w:rPr>
            </w:pPr>
            <w:proofErr w:type="spellStart"/>
            <w:r>
              <w:t>AddressType</w:t>
            </w:r>
            <w:proofErr w:type="spellEnd"/>
          </w:p>
        </w:tc>
        <w:tc>
          <w:tcPr>
            <w:tcW w:w="5798" w:type="dxa"/>
          </w:tcPr>
          <w:p w:rsidR="00062F29" w:rsidRDefault="00062F29" w:rsidP="009B720C">
            <w:r>
              <w:t xml:space="preserve">Type of address, links to </w:t>
            </w:r>
            <w:proofErr w:type="spellStart"/>
            <w:r>
              <w:t>AddressTypes</w:t>
            </w:r>
            <w:proofErr w:type="spellEnd"/>
            <w:r>
              <w:t xml:space="preserve"> table in ILB</w:t>
            </w:r>
          </w:p>
        </w:tc>
      </w:tr>
      <w:tr w:rsidR="00EE3BD1" w:rsidTr="001609B3">
        <w:trPr>
          <w:cnfStyle w:val="000000100000" w:firstRow="0" w:lastRow="0" w:firstColumn="0" w:lastColumn="0" w:oddVBand="0" w:evenVBand="0" w:oddHBand="1" w:evenHBand="0" w:firstRowFirstColumn="0" w:firstRowLastColumn="0" w:lastRowFirstColumn="0" w:lastRowLastColumn="0"/>
        </w:trPr>
        <w:tc>
          <w:tcPr>
            <w:tcW w:w="3449" w:type="dxa"/>
            <w:vAlign w:val="bottom"/>
          </w:tcPr>
          <w:p w:rsidR="00EE3BD1" w:rsidRDefault="00EE3BD1" w:rsidP="009B720C">
            <w:r>
              <w:lastRenderedPageBreak/>
              <w:t>Address Comment</w:t>
            </w:r>
          </w:p>
        </w:tc>
        <w:tc>
          <w:tcPr>
            <w:tcW w:w="5798" w:type="dxa"/>
          </w:tcPr>
          <w:p w:rsidR="00EE3BD1" w:rsidRDefault="00EE3BD1" w:rsidP="009B720C">
            <w:r>
              <w:t>Address Notes</w:t>
            </w:r>
          </w:p>
        </w:tc>
      </w:tr>
    </w:tbl>
    <w:p w:rsidR="001609B3" w:rsidRDefault="001609B3" w:rsidP="001609B3">
      <w:pPr>
        <w:pStyle w:val="NumHeading2"/>
      </w:pPr>
      <w:bookmarkStart w:id="55" w:name="_Toc306363540"/>
      <w:bookmarkStart w:id="56" w:name="_Toc310928711"/>
      <w:bookmarkStart w:id="57" w:name="_Toc423944032"/>
      <w:bookmarkEnd w:id="55"/>
      <w:r w:rsidRPr="00A52178">
        <w:t>AMLEvidenceDetail</w:t>
      </w:r>
      <w:r>
        <w:t>.csv</w:t>
      </w:r>
      <w:bookmarkEnd w:id="56"/>
      <w:bookmarkEnd w:id="57"/>
    </w:p>
    <w:tbl>
      <w:tblPr>
        <w:tblStyle w:val="TableGrid"/>
        <w:tblW w:w="0" w:type="auto"/>
        <w:tblLook w:val="04A0" w:firstRow="1" w:lastRow="0" w:firstColumn="1" w:lastColumn="0" w:noHBand="0" w:noVBand="1"/>
      </w:tblPr>
      <w:tblGrid>
        <w:gridCol w:w="3449"/>
        <w:gridCol w:w="5798"/>
      </w:tblGrid>
      <w:tr w:rsidR="001609B3" w:rsidTr="008413F8">
        <w:trPr>
          <w:cnfStyle w:val="100000000000" w:firstRow="1" w:lastRow="0" w:firstColumn="0" w:lastColumn="0" w:oddVBand="0" w:evenVBand="0" w:oddHBand="0" w:evenHBand="0" w:firstRowFirstColumn="0" w:firstRowLastColumn="0" w:lastRowFirstColumn="0" w:lastRowLastColumn="0"/>
        </w:trPr>
        <w:tc>
          <w:tcPr>
            <w:tcW w:w="3449" w:type="dxa"/>
          </w:tcPr>
          <w:p w:rsidR="001609B3" w:rsidRDefault="001609B3" w:rsidP="008413F8">
            <w:pPr>
              <w:rPr>
                <w:b w:val="0"/>
              </w:rPr>
            </w:pPr>
            <w:r>
              <w:t>Field</w:t>
            </w:r>
          </w:p>
        </w:tc>
        <w:tc>
          <w:tcPr>
            <w:tcW w:w="5798" w:type="dxa"/>
          </w:tcPr>
          <w:p w:rsidR="001609B3" w:rsidRDefault="001609B3" w:rsidP="008413F8">
            <w:pPr>
              <w:rPr>
                <w:b w:val="0"/>
              </w:rPr>
            </w:pPr>
            <w:r>
              <w:t>Description</w:t>
            </w:r>
          </w:p>
        </w:tc>
      </w:tr>
      <w:tr w:rsidR="001609B3" w:rsidTr="008413F8">
        <w:trPr>
          <w:cnfStyle w:val="000000100000" w:firstRow="0" w:lastRow="0" w:firstColumn="0" w:lastColumn="0" w:oddVBand="0" w:evenVBand="0" w:oddHBand="1" w:evenHBand="0" w:firstRowFirstColumn="0" w:firstRowLastColumn="0" w:lastRowFirstColumn="0" w:lastRowLastColumn="0"/>
        </w:trPr>
        <w:tc>
          <w:tcPr>
            <w:tcW w:w="3449" w:type="dxa"/>
          </w:tcPr>
          <w:p w:rsidR="001609B3" w:rsidRDefault="001609B3" w:rsidP="008413F8">
            <w:proofErr w:type="spellStart"/>
            <w:r w:rsidRPr="009723D4">
              <w:t>AMLEvidenceDetailID</w:t>
            </w:r>
            <w:proofErr w:type="spellEnd"/>
          </w:p>
        </w:tc>
        <w:tc>
          <w:tcPr>
            <w:tcW w:w="5798" w:type="dxa"/>
          </w:tcPr>
          <w:p w:rsidR="001609B3" w:rsidRDefault="001609B3" w:rsidP="008413F8">
            <w:r>
              <w:t>Unique ID</w:t>
            </w:r>
          </w:p>
        </w:tc>
      </w:tr>
      <w:tr w:rsidR="001609B3" w:rsidTr="008413F8">
        <w:trPr>
          <w:cnfStyle w:val="000000010000" w:firstRow="0" w:lastRow="0" w:firstColumn="0" w:lastColumn="0" w:oddVBand="0" w:evenVBand="0" w:oddHBand="0" w:evenHBand="1" w:firstRowFirstColumn="0" w:firstRowLastColumn="0" w:lastRowFirstColumn="0" w:lastRowLastColumn="0"/>
        </w:trPr>
        <w:tc>
          <w:tcPr>
            <w:tcW w:w="3449" w:type="dxa"/>
            <w:vAlign w:val="bottom"/>
          </w:tcPr>
          <w:p w:rsidR="001609B3" w:rsidRPr="009723D4" w:rsidRDefault="001609B3" w:rsidP="008413F8">
            <w:proofErr w:type="spellStart"/>
            <w:r w:rsidRPr="009723D4">
              <w:t>EntityID</w:t>
            </w:r>
            <w:proofErr w:type="spellEnd"/>
          </w:p>
        </w:tc>
        <w:tc>
          <w:tcPr>
            <w:tcW w:w="5798" w:type="dxa"/>
          </w:tcPr>
          <w:p w:rsidR="001609B3" w:rsidRDefault="001609B3" w:rsidP="008413F8">
            <w:proofErr w:type="spellStart"/>
            <w:r>
              <w:t>EntityID</w:t>
            </w:r>
            <w:proofErr w:type="spellEnd"/>
            <w:r>
              <w:t xml:space="preserve">, links to the entity </w:t>
            </w:r>
            <w:proofErr w:type="spellStart"/>
            <w:r>
              <w:t>csv</w:t>
            </w:r>
            <w:proofErr w:type="spellEnd"/>
          </w:p>
        </w:tc>
      </w:tr>
      <w:tr w:rsidR="001609B3" w:rsidTr="008413F8">
        <w:trPr>
          <w:cnfStyle w:val="000000100000" w:firstRow="0" w:lastRow="0" w:firstColumn="0" w:lastColumn="0" w:oddVBand="0" w:evenVBand="0" w:oddHBand="1" w:evenHBand="0" w:firstRowFirstColumn="0" w:firstRowLastColumn="0" w:lastRowFirstColumn="0" w:lastRowLastColumn="0"/>
        </w:trPr>
        <w:tc>
          <w:tcPr>
            <w:tcW w:w="3449" w:type="dxa"/>
            <w:vAlign w:val="bottom"/>
          </w:tcPr>
          <w:p w:rsidR="001609B3" w:rsidRDefault="001609B3" w:rsidP="008413F8">
            <w:proofErr w:type="spellStart"/>
            <w:r w:rsidRPr="009723D4">
              <w:t>ClientNumber</w:t>
            </w:r>
            <w:proofErr w:type="spellEnd"/>
          </w:p>
        </w:tc>
        <w:tc>
          <w:tcPr>
            <w:tcW w:w="5798" w:type="dxa"/>
          </w:tcPr>
          <w:p w:rsidR="001609B3" w:rsidRDefault="001609B3" w:rsidP="008413F8">
            <w:proofErr w:type="spellStart"/>
            <w:r w:rsidRPr="00F92184">
              <w:t>ClientNumber</w:t>
            </w:r>
            <w:proofErr w:type="spellEnd"/>
            <w:r>
              <w:t xml:space="preserve">, links to the entity </w:t>
            </w:r>
            <w:proofErr w:type="spellStart"/>
            <w:r>
              <w:t>csv</w:t>
            </w:r>
            <w:proofErr w:type="spellEnd"/>
          </w:p>
        </w:tc>
      </w:tr>
      <w:tr w:rsidR="001609B3" w:rsidTr="008413F8">
        <w:trPr>
          <w:cnfStyle w:val="000000010000" w:firstRow="0" w:lastRow="0" w:firstColumn="0" w:lastColumn="0" w:oddVBand="0" w:evenVBand="0" w:oddHBand="0" w:evenHBand="1" w:firstRowFirstColumn="0" w:firstRowLastColumn="0" w:lastRowFirstColumn="0" w:lastRowLastColumn="0"/>
        </w:trPr>
        <w:tc>
          <w:tcPr>
            <w:tcW w:w="3449" w:type="dxa"/>
            <w:vAlign w:val="bottom"/>
          </w:tcPr>
          <w:p w:rsidR="001609B3" w:rsidRPr="009723D4" w:rsidRDefault="001609B3" w:rsidP="008413F8">
            <w:proofErr w:type="spellStart"/>
            <w:r w:rsidRPr="009723D4">
              <w:t>OldClientNumber</w:t>
            </w:r>
            <w:proofErr w:type="spellEnd"/>
          </w:p>
        </w:tc>
        <w:tc>
          <w:tcPr>
            <w:tcW w:w="5798" w:type="dxa"/>
          </w:tcPr>
          <w:p w:rsidR="001609B3" w:rsidRDefault="001609B3" w:rsidP="008413F8">
            <w:proofErr w:type="spellStart"/>
            <w:r w:rsidRPr="00F92184">
              <w:t>ClientNumber</w:t>
            </w:r>
            <w:proofErr w:type="spellEnd"/>
            <w:r>
              <w:t xml:space="preserve">, links to the entity </w:t>
            </w:r>
            <w:proofErr w:type="spellStart"/>
            <w:r>
              <w:t>csv</w:t>
            </w:r>
            <w:proofErr w:type="spellEnd"/>
          </w:p>
        </w:tc>
      </w:tr>
      <w:tr w:rsidR="001609B3" w:rsidTr="008413F8">
        <w:trPr>
          <w:cnfStyle w:val="000000100000" w:firstRow="0" w:lastRow="0" w:firstColumn="0" w:lastColumn="0" w:oddVBand="0" w:evenVBand="0" w:oddHBand="1" w:evenHBand="0" w:firstRowFirstColumn="0" w:firstRowLastColumn="0" w:lastRowFirstColumn="0" w:lastRowLastColumn="0"/>
        </w:trPr>
        <w:tc>
          <w:tcPr>
            <w:tcW w:w="3449" w:type="dxa"/>
            <w:vAlign w:val="bottom"/>
          </w:tcPr>
          <w:p w:rsidR="001609B3" w:rsidRPr="009723D4" w:rsidRDefault="001609B3" w:rsidP="008413F8">
            <w:proofErr w:type="spellStart"/>
            <w:r w:rsidRPr="009723D4">
              <w:t>EvidenceRef</w:t>
            </w:r>
            <w:proofErr w:type="spellEnd"/>
          </w:p>
        </w:tc>
        <w:tc>
          <w:tcPr>
            <w:tcW w:w="5798" w:type="dxa"/>
          </w:tcPr>
          <w:p w:rsidR="001609B3" w:rsidRDefault="001609B3" w:rsidP="008413F8">
            <w:proofErr w:type="spellStart"/>
            <w:r w:rsidRPr="00F92184">
              <w:t>EvidenceRef</w:t>
            </w:r>
            <w:proofErr w:type="spellEnd"/>
            <w:r>
              <w:t xml:space="preserve">, links to the </w:t>
            </w:r>
            <w:r w:rsidRPr="00F92184">
              <w:t>Evidence</w:t>
            </w:r>
            <w:r>
              <w:t xml:space="preserve"> CSV</w:t>
            </w:r>
          </w:p>
        </w:tc>
      </w:tr>
      <w:tr w:rsidR="001609B3" w:rsidTr="008413F8">
        <w:trPr>
          <w:cnfStyle w:val="000000010000" w:firstRow="0" w:lastRow="0" w:firstColumn="0" w:lastColumn="0" w:oddVBand="0" w:evenVBand="0" w:oddHBand="0" w:evenHBand="1" w:firstRowFirstColumn="0" w:firstRowLastColumn="0" w:lastRowFirstColumn="0" w:lastRowLastColumn="0"/>
        </w:trPr>
        <w:tc>
          <w:tcPr>
            <w:tcW w:w="3449" w:type="dxa"/>
            <w:vAlign w:val="bottom"/>
          </w:tcPr>
          <w:p w:rsidR="001609B3" w:rsidRPr="009723D4" w:rsidRDefault="001609B3" w:rsidP="008413F8">
            <w:proofErr w:type="spellStart"/>
            <w:r w:rsidRPr="009723D4">
              <w:t>EvidenceRefDetail</w:t>
            </w:r>
            <w:proofErr w:type="spellEnd"/>
          </w:p>
        </w:tc>
        <w:tc>
          <w:tcPr>
            <w:tcW w:w="5798" w:type="dxa"/>
          </w:tcPr>
          <w:p w:rsidR="001609B3" w:rsidRDefault="001609B3" w:rsidP="008413F8">
            <w:r>
              <w:t>Evidence Reference Detail (</w:t>
            </w:r>
            <w:proofErr w:type="spellStart"/>
            <w:r>
              <w:rPr>
                <w:rFonts w:ascii="Courier New" w:eastAsia="Times New Roman" w:hAnsi="Courier New" w:cs="Courier New"/>
                <w:noProof/>
                <w:lang w:eastAsia="en-GB"/>
              </w:rPr>
              <w:t>Member_Map_EvidenceRef</w:t>
            </w:r>
            <w:proofErr w:type="spellEnd"/>
            <w:r>
              <w:rPr>
                <w:rFonts w:ascii="Courier New" w:eastAsia="Times New Roman" w:hAnsi="Courier New" w:cs="Courier New"/>
                <w:noProof/>
                <w:lang w:eastAsia="en-GB"/>
              </w:rPr>
              <w:t>)</w:t>
            </w:r>
          </w:p>
        </w:tc>
      </w:tr>
      <w:tr w:rsidR="001609B3" w:rsidTr="008413F8">
        <w:trPr>
          <w:cnfStyle w:val="000000100000" w:firstRow="0" w:lastRow="0" w:firstColumn="0" w:lastColumn="0" w:oddVBand="0" w:evenVBand="0" w:oddHBand="1" w:evenHBand="0" w:firstRowFirstColumn="0" w:firstRowLastColumn="0" w:lastRowFirstColumn="0" w:lastRowLastColumn="0"/>
        </w:trPr>
        <w:tc>
          <w:tcPr>
            <w:tcW w:w="3449" w:type="dxa"/>
            <w:vAlign w:val="bottom"/>
          </w:tcPr>
          <w:p w:rsidR="001609B3" w:rsidRPr="009723D4" w:rsidRDefault="001609B3" w:rsidP="008413F8">
            <w:proofErr w:type="spellStart"/>
            <w:r w:rsidRPr="009723D4">
              <w:t>EvidenceNotes</w:t>
            </w:r>
            <w:proofErr w:type="spellEnd"/>
          </w:p>
        </w:tc>
        <w:tc>
          <w:tcPr>
            <w:tcW w:w="5798" w:type="dxa"/>
          </w:tcPr>
          <w:p w:rsidR="001609B3" w:rsidRDefault="001609B3" w:rsidP="008413F8">
            <w:r>
              <w:t>Evidence Notes</w:t>
            </w:r>
          </w:p>
        </w:tc>
      </w:tr>
      <w:tr w:rsidR="001609B3" w:rsidTr="008413F8">
        <w:trPr>
          <w:cnfStyle w:val="000000010000" w:firstRow="0" w:lastRow="0" w:firstColumn="0" w:lastColumn="0" w:oddVBand="0" w:evenVBand="0" w:oddHBand="0" w:evenHBand="1" w:firstRowFirstColumn="0" w:firstRowLastColumn="0" w:lastRowFirstColumn="0" w:lastRowLastColumn="0"/>
        </w:trPr>
        <w:tc>
          <w:tcPr>
            <w:tcW w:w="3449" w:type="dxa"/>
            <w:vAlign w:val="bottom"/>
          </w:tcPr>
          <w:p w:rsidR="001609B3" w:rsidRPr="009723D4" w:rsidRDefault="001609B3" w:rsidP="008413F8">
            <w:r w:rsidRPr="009723D4">
              <w:t>Registered</w:t>
            </w:r>
          </w:p>
        </w:tc>
        <w:tc>
          <w:tcPr>
            <w:tcW w:w="5798" w:type="dxa"/>
          </w:tcPr>
          <w:p w:rsidR="001609B3" w:rsidRDefault="001609B3" w:rsidP="008413F8">
            <w:r>
              <w:t>0 OR 1 (Default to 1)</w:t>
            </w:r>
          </w:p>
        </w:tc>
      </w:tr>
      <w:tr w:rsidR="001609B3" w:rsidTr="008413F8">
        <w:trPr>
          <w:cnfStyle w:val="000000100000" w:firstRow="0" w:lastRow="0" w:firstColumn="0" w:lastColumn="0" w:oddVBand="0" w:evenVBand="0" w:oddHBand="1" w:evenHBand="0" w:firstRowFirstColumn="0" w:firstRowLastColumn="0" w:lastRowFirstColumn="0" w:lastRowLastColumn="0"/>
        </w:trPr>
        <w:tc>
          <w:tcPr>
            <w:tcW w:w="3449" w:type="dxa"/>
            <w:vAlign w:val="bottom"/>
          </w:tcPr>
          <w:p w:rsidR="001609B3" w:rsidRPr="009723D4" w:rsidRDefault="001609B3" w:rsidP="008413F8">
            <w:proofErr w:type="spellStart"/>
            <w:r w:rsidRPr="009723D4">
              <w:t>ExistenceVerified</w:t>
            </w:r>
            <w:proofErr w:type="spellEnd"/>
          </w:p>
        </w:tc>
        <w:tc>
          <w:tcPr>
            <w:tcW w:w="5798" w:type="dxa"/>
          </w:tcPr>
          <w:p w:rsidR="001609B3" w:rsidRDefault="001609B3" w:rsidP="008413F8">
            <w:r>
              <w:t>0 OR 1 (Default to 1)</w:t>
            </w:r>
          </w:p>
        </w:tc>
      </w:tr>
      <w:tr w:rsidR="001609B3" w:rsidTr="008413F8">
        <w:trPr>
          <w:cnfStyle w:val="000000010000" w:firstRow="0" w:lastRow="0" w:firstColumn="0" w:lastColumn="0" w:oddVBand="0" w:evenVBand="0" w:oddHBand="0" w:evenHBand="1" w:firstRowFirstColumn="0" w:firstRowLastColumn="0" w:lastRowFirstColumn="0" w:lastRowLastColumn="0"/>
        </w:trPr>
        <w:tc>
          <w:tcPr>
            <w:tcW w:w="3449" w:type="dxa"/>
            <w:vAlign w:val="bottom"/>
          </w:tcPr>
          <w:p w:rsidR="001609B3" w:rsidRPr="009723D4" w:rsidRDefault="001609B3" w:rsidP="008413F8">
            <w:proofErr w:type="spellStart"/>
            <w:r w:rsidRPr="009723D4">
              <w:t>CopyOfTrustDeed</w:t>
            </w:r>
            <w:proofErr w:type="spellEnd"/>
          </w:p>
        </w:tc>
        <w:tc>
          <w:tcPr>
            <w:tcW w:w="5798" w:type="dxa"/>
          </w:tcPr>
          <w:p w:rsidR="001609B3" w:rsidRDefault="001609B3" w:rsidP="008413F8">
            <w:r>
              <w:t>0 OR 1 (Default to 0)</w:t>
            </w:r>
          </w:p>
        </w:tc>
      </w:tr>
      <w:tr w:rsidR="001609B3" w:rsidTr="008413F8">
        <w:trPr>
          <w:cnfStyle w:val="000000100000" w:firstRow="0" w:lastRow="0" w:firstColumn="0" w:lastColumn="0" w:oddVBand="0" w:evenVBand="0" w:oddHBand="1" w:evenHBand="0" w:firstRowFirstColumn="0" w:firstRowLastColumn="0" w:lastRowFirstColumn="0" w:lastRowLastColumn="0"/>
        </w:trPr>
        <w:tc>
          <w:tcPr>
            <w:tcW w:w="3449" w:type="dxa"/>
            <w:vAlign w:val="bottom"/>
          </w:tcPr>
          <w:p w:rsidR="001609B3" w:rsidRPr="009723D4" w:rsidRDefault="001609B3" w:rsidP="008413F8">
            <w:proofErr w:type="spellStart"/>
            <w:r w:rsidRPr="009723D4">
              <w:t>Nature_Or_PurposeOfEntity</w:t>
            </w:r>
            <w:proofErr w:type="spellEnd"/>
          </w:p>
        </w:tc>
        <w:tc>
          <w:tcPr>
            <w:tcW w:w="5798" w:type="dxa"/>
          </w:tcPr>
          <w:p w:rsidR="001609B3" w:rsidRDefault="001609B3" w:rsidP="008413F8">
            <w:r>
              <w:t>Nature/Purpose of Entity</w:t>
            </w:r>
          </w:p>
        </w:tc>
      </w:tr>
      <w:tr w:rsidR="001609B3" w:rsidTr="008413F8">
        <w:trPr>
          <w:cnfStyle w:val="000000010000" w:firstRow="0" w:lastRow="0" w:firstColumn="0" w:lastColumn="0" w:oddVBand="0" w:evenVBand="0" w:oddHBand="0" w:evenHBand="1" w:firstRowFirstColumn="0" w:firstRowLastColumn="0" w:lastRowFirstColumn="0" w:lastRowLastColumn="0"/>
        </w:trPr>
        <w:tc>
          <w:tcPr>
            <w:tcW w:w="3449" w:type="dxa"/>
            <w:vAlign w:val="bottom"/>
          </w:tcPr>
          <w:p w:rsidR="001609B3" w:rsidRPr="009723D4" w:rsidRDefault="001609B3" w:rsidP="008413F8">
            <w:proofErr w:type="spellStart"/>
            <w:r w:rsidRPr="009723D4">
              <w:t>Relationship_Or_Affiliation</w:t>
            </w:r>
            <w:proofErr w:type="spellEnd"/>
          </w:p>
        </w:tc>
        <w:tc>
          <w:tcPr>
            <w:tcW w:w="5798" w:type="dxa"/>
          </w:tcPr>
          <w:p w:rsidR="001609B3" w:rsidRDefault="001609B3" w:rsidP="008413F8">
            <w:r>
              <w:t>Relationship/Affiliation (Maximum to 100 character)</w:t>
            </w:r>
          </w:p>
        </w:tc>
      </w:tr>
      <w:tr w:rsidR="001609B3" w:rsidTr="008413F8">
        <w:trPr>
          <w:cnfStyle w:val="000000100000" w:firstRow="0" w:lastRow="0" w:firstColumn="0" w:lastColumn="0" w:oddVBand="0" w:evenVBand="0" w:oddHBand="1" w:evenHBand="0" w:firstRowFirstColumn="0" w:firstRowLastColumn="0" w:lastRowFirstColumn="0" w:lastRowLastColumn="0"/>
        </w:trPr>
        <w:tc>
          <w:tcPr>
            <w:tcW w:w="3449" w:type="dxa"/>
            <w:vAlign w:val="bottom"/>
          </w:tcPr>
          <w:p w:rsidR="001609B3" w:rsidRPr="009723D4" w:rsidRDefault="001609B3" w:rsidP="008413F8">
            <w:proofErr w:type="spellStart"/>
            <w:r w:rsidRPr="009723D4">
              <w:t>ReasonToActOnBehalfOfClient</w:t>
            </w:r>
            <w:proofErr w:type="spellEnd"/>
          </w:p>
        </w:tc>
        <w:tc>
          <w:tcPr>
            <w:tcW w:w="5798" w:type="dxa"/>
          </w:tcPr>
          <w:p w:rsidR="001609B3" w:rsidRDefault="001609B3" w:rsidP="008413F8">
            <w:r>
              <w:t>Reason to act on behalf of client (Maximum to 100 character)</w:t>
            </w:r>
          </w:p>
        </w:tc>
      </w:tr>
      <w:tr w:rsidR="001609B3" w:rsidTr="008413F8">
        <w:trPr>
          <w:cnfStyle w:val="000000010000" w:firstRow="0" w:lastRow="0" w:firstColumn="0" w:lastColumn="0" w:oddVBand="0" w:evenVBand="0" w:oddHBand="0" w:evenHBand="1" w:firstRowFirstColumn="0" w:firstRowLastColumn="0" w:lastRowFirstColumn="0" w:lastRowLastColumn="0"/>
        </w:trPr>
        <w:tc>
          <w:tcPr>
            <w:tcW w:w="3449" w:type="dxa"/>
            <w:vAlign w:val="bottom"/>
          </w:tcPr>
          <w:p w:rsidR="001609B3" w:rsidRPr="009723D4" w:rsidRDefault="001609B3" w:rsidP="008413F8">
            <w:proofErr w:type="spellStart"/>
            <w:r w:rsidRPr="009723D4">
              <w:t>SourceOfFunds</w:t>
            </w:r>
            <w:proofErr w:type="spellEnd"/>
          </w:p>
        </w:tc>
        <w:tc>
          <w:tcPr>
            <w:tcW w:w="5798" w:type="dxa"/>
          </w:tcPr>
          <w:p w:rsidR="001609B3" w:rsidRDefault="001609B3" w:rsidP="008413F8">
            <w:r>
              <w:t>Source of funds (Maximum to 100 character)</w:t>
            </w:r>
          </w:p>
        </w:tc>
      </w:tr>
      <w:tr w:rsidR="001609B3" w:rsidTr="008413F8">
        <w:trPr>
          <w:cnfStyle w:val="000000100000" w:firstRow="0" w:lastRow="0" w:firstColumn="0" w:lastColumn="0" w:oddVBand="0" w:evenVBand="0" w:oddHBand="1" w:evenHBand="0" w:firstRowFirstColumn="0" w:firstRowLastColumn="0" w:lastRowFirstColumn="0" w:lastRowLastColumn="0"/>
        </w:trPr>
        <w:tc>
          <w:tcPr>
            <w:tcW w:w="3449" w:type="dxa"/>
            <w:vAlign w:val="bottom"/>
          </w:tcPr>
          <w:p w:rsidR="001609B3" w:rsidRPr="009723D4" w:rsidRDefault="001609B3" w:rsidP="008413F8">
            <w:proofErr w:type="spellStart"/>
            <w:r w:rsidRPr="009723D4">
              <w:t>RegisteredNumber</w:t>
            </w:r>
            <w:proofErr w:type="spellEnd"/>
          </w:p>
        </w:tc>
        <w:tc>
          <w:tcPr>
            <w:tcW w:w="5798" w:type="dxa"/>
          </w:tcPr>
          <w:p w:rsidR="001609B3" w:rsidRDefault="001609B3" w:rsidP="008413F8">
            <w:r>
              <w:t>Registered number (Maximum to 40 n-character)</w:t>
            </w:r>
          </w:p>
        </w:tc>
      </w:tr>
    </w:tbl>
    <w:p w:rsidR="005E22FB" w:rsidRDefault="005E22FB" w:rsidP="005E22FB">
      <w:pPr>
        <w:pStyle w:val="NumHeading2"/>
      </w:pPr>
      <w:bookmarkStart w:id="58" w:name="_Toc310928712"/>
      <w:bookmarkStart w:id="59" w:name="_Toc423944033"/>
      <w:r w:rsidRPr="003E3DDC">
        <w:t>AMLSuspicion</w:t>
      </w:r>
      <w:r>
        <w:t>.csv</w:t>
      </w:r>
      <w:bookmarkEnd w:id="58"/>
      <w:bookmarkEnd w:id="59"/>
    </w:p>
    <w:tbl>
      <w:tblPr>
        <w:tblStyle w:val="TableGrid"/>
        <w:tblW w:w="0" w:type="auto"/>
        <w:tblLook w:val="04A0" w:firstRow="1" w:lastRow="0" w:firstColumn="1" w:lastColumn="0" w:noHBand="0" w:noVBand="1"/>
      </w:tblPr>
      <w:tblGrid>
        <w:gridCol w:w="3449"/>
        <w:gridCol w:w="5798"/>
      </w:tblGrid>
      <w:tr w:rsidR="005E22FB" w:rsidTr="008413F8">
        <w:trPr>
          <w:cnfStyle w:val="100000000000" w:firstRow="1" w:lastRow="0" w:firstColumn="0" w:lastColumn="0" w:oddVBand="0" w:evenVBand="0" w:oddHBand="0" w:evenHBand="0" w:firstRowFirstColumn="0" w:firstRowLastColumn="0" w:lastRowFirstColumn="0" w:lastRowLastColumn="0"/>
        </w:trPr>
        <w:tc>
          <w:tcPr>
            <w:tcW w:w="3449" w:type="dxa"/>
          </w:tcPr>
          <w:p w:rsidR="005E22FB" w:rsidRDefault="005E22FB" w:rsidP="008413F8">
            <w:pPr>
              <w:rPr>
                <w:b w:val="0"/>
              </w:rPr>
            </w:pPr>
            <w:r>
              <w:t>Field</w:t>
            </w:r>
          </w:p>
        </w:tc>
        <w:tc>
          <w:tcPr>
            <w:tcW w:w="5798" w:type="dxa"/>
          </w:tcPr>
          <w:p w:rsidR="005E22FB" w:rsidRDefault="005E22FB" w:rsidP="008413F8">
            <w:pPr>
              <w:rPr>
                <w:b w:val="0"/>
              </w:rPr>
            </w:pPr>
            <w:r>
              <w:t>Description</w:t>
            </w:r>
          </w:p>
        </w:tc>
      </w:tr>
      <w:tr w:rsidR="005E22FB" w:rsidTr="008413F8">
        <w:trPr>
          <w:cnfStyle w:val="000000100000" w:firstRow="0" w:lastRow="0" w:firstColumn="0" w:lastColumn="0" w:oddVBand="0" w:evenVBand="0" w:oddHBand="1" w:evenHBand="0" w:firstRowFirstColumn="0" w:firstRowLastColumn="0" w:lastRowFirstColumn="0" w:lastRowLastColumn="0"/>
        </w:trPr>
        <w:tc>
          <w:tcPr>
            <w:tcW w:w="3449" w:type="dxa"/>
          </w:tcPr>
          <w:p w:rsidR="005E22FB" w:rsidRDefault="005E22FB" w:rsidP="008413F8">
            <w:proofErr w:type="spellStart"/>
            <w:r w:rsidRPr="003E3DDC">
              <w:t>AMLSuspicionID</w:t>
            </w:r>
            <w:proofErr w:type="spellEnd"/>
          </w:p>
        </w:tc>
        <w:tc>
          <w:tcPr>
            <w:tcW w:w="5798" w:type="dxa"/>
          </w:tcPr>
          <w:p w:rsidR="005E22FB" w:rsidRDefault="005E22FB" w:rsidP="008413F8">
            <w:r>
              <w:t>Unique ID</w:t>
            </w:r>
          </w:p>
        </w:tc>
      </w:tr>
      <w:tr w:rsidR="005E22FB" w:rsidTr="008413F8">
        <w:trPr>
          <w:cnfStyle w:val="000000010000" w:firstRow="0" w:lastRow="0" w:firstColumn="0" w:lastColumn="0" w:oddVBand="0" w:evenVBand="0" w:oddHBand="0" w:evenHBand="1" w:firstRowFirstColumn="0" w:firstRowLastColumn="0" w:lastRowFirstColumn="0" w:lastRowLastColumn="0"/>
        </w:trPr>
        <w:tc>
          <w:tcPr>
            <w:tcW w:w="3449" w:type="dxa"/>
            <w:vAlign w:val="bottom"/>
          </w:tcPr>
          <w:p w:rsidR="005E22FB" w:rsidRPr="00F92184" w:rsidRDefault="005E22FB" w:rsidP="008413F8">
            <w:proofErr w:type="spellStart"/>
            <w:r w:rsidRPr="00F92184">
              <w:t>EntityID</w:t>
            </w:r>
            <w:proofErr w:type="spellEnd"/>
          </w:p>
        </w:tc>
        <w:tc>
          <w:tcPr>
            <w:tcW w:w="5798" w:type="dxa"/>
          </w:tcPr>
          <w:p w:rsidR="005E22FB" w:rsidRDefault="005E22FB" w:rsidP="008413F8">
            <w:proofErr w:type="spellStart"/>
            <w:r>
              <w:t>EntityID</w:t>
            </w:r>
            <w:proofErr w:type="spellEnd"/>
            <w:r>
              <w:t xml:space="preserve">, links to the entity </w:t>
            </w:r>
            <w:proofErr w:type="spellStart"/>
            <w:r>
              <w:t>csv</w:t>
            </w:r>
            <w:proofErr w:type="spellEnd"/>
          </w:p>
        </w:tc>
      </w:tr>
      <w:tr w:rsidR="005E22FB" w:rsidTr="008413F8">
        <w:trPr>
          <w:cnfStyle w:val="000000100000" w:firstRow="0" w:lastRow="0" w:firstColumn="0" w:lastColumn="0" w:oddVBand="0" w:evenVBand="0" w:oddHBand="1" w:evenHBand="0" w:firstRowFirstColumn="0" w:firstRowLastColumn="0" w:lastRowFirstColumn="0" w:lastRowLastColumn="0"/>
        </w:trPr>
        <w:tc>
          <w:tcPr>
            <w:tcW w:w="3449" w:type="dxa"/>
            <w:vAlign w:val="bottom"/>
          </w:tcPr>
          <w:p w:rsidR="005E22FB" w:rsidRDefault="005E22FB" w:rsidP="008413F8">
            <w:proofErr w:type="spellStart"/>
            <w:r w:rsidRPr="00F92184">
              <w:t>ClientNumber</w:t>
            </w:r>
            <w:proofErr w:type="spellEnd"/>
          </w:p>
        </w:tc>
        <w:tc>
          <w:tcPr>
            <w:tcW w:w="5798" w:type="dxa"/>
          </w:tcPr>
          <w:p w:rsidR="005E22FB" w:rsidRDefault="005E22FB" w:rsidP="008413F8">
            <w:proofErr w:type="spellStart"/>
            <w:r w:rsidRPr="00F92184">
              <w:t>ClientNumber</w:t>
            </w:r>
            <w:proofErr w:type="spellEnd"/>
            <w:r>
              <w:t xml:space="preserve">, links to the entity </w:t>
            </w:r>
            <w:proofErr w:type="spellStart"/>
            <w:r>
              <w:t>csv</w:t>
            </w:r>
            <w:proofErr w:type="spellEnd"/>
          </w:p>
        </w:tc>
      </w:tr>
      <w:tr w:rsidR="005E22FB" w:rsidTr="008413F8">
        <w:trPr>
          <w:cnfStyle w:val="000000010000" w:firstRow="0" w:lastRow="0" w:firstColumn="0" w:lastColumn="0" w:oddVBand="0" w:evenVBand="0" w:oddHBand="0" w:evenHBand="1" w:firstRowFirstColumn="0" w:firstRowLastColumn="0" w:lastRowFirstColumn="0" w:lastRowLastColumn="0"/>
        </w:trPr>
        <w:tc>
          <w:tcPr>
            <w:tcW w:w="3449" w:type="dxa"/>
            <w:vAlign w:val="bottom"/>
          </w:tcPr>
          <w:p w:rsidR="005E22FB" w:rsidRPr="00F92184" w:rsidRDefault="005E22FB" w:rsidP="008413F8">
            <w:proofErr w:type="spellStart"/>
            <w:r w:rsidRPr="00F92184">
              <w:t>OldClientNumber</w:t>
            </w:r>
            <w:proofErr w:type="spellEnd"/>
          </w:p>
        </w:tc>
        <w:tc>
          <w:tcPr>
            <w:tcW w:w="5798" w:type="dxa"/>
          </w:tcPr>
          <w:p w:rsidR="005E22FB" w:rsidRDefault="005E22FB" w:rsidP="008413F8">
            <w:proofErr w:type="spellStart"/>
            <w:r w:rsidRPr="00F92184">
              <w:t>ClientNumber</w:t>
            </w:r>
            <w:proofErr w:type="spellEnd"/>
            <w:r>
              <w:t xml:space="preserve">, links to the entity </w:t>
            </w:r>
            <w:proofErr w:type="spellStart"/>
            <w:r>
              <w:t>csv</w:t>
            </w:r>
            <w:proofErr w:type="spellEnd"/>
          </w:p>
        </w:tc>
      </w:tr>
      <w:tr w:rsidR="005E22FB" w:rsidTr="008413F8">
        <w:trPr>
          <w:cnfStyle w:val="000000100000" w:firstRow="0" w:lastRow="0" w:firstColumn="0" w:lastColumn="0" w:oddVBand="0" w:evenVBand="0" w:oddHBand="1" w:evenHBand="0" w:firstRowFirstColumn="0" w:firstRowLastColumn="0" w:lastRowFirstColumn="0" w:lastRowLastColumn="0"/>
        </w:trPr>
        <w:tc>
          <w:tcPr>
            <w:tcW w:w="3449" w:type="dxa"/>
            <w:vAlign w:val="bottom"/>
          </w:tcPr>
          <w:p w:rsidR="005E22FB" w:rsidRPr="00F92184" w:rsidRDefault="005E22FB" w:rsidP="008413F8">
            <w:proofErr w:type="spellStart"/>
            <w:r w:rsidRPr="003E3DDC">
              <w:t>MatterID</w:t>
            </w:r>
            <w:proofErr w:type="spellEnd"/>
          </w:p>
        </w:tc>
        <w:tc>
          <w:tcPr>
            <w:tcW w:w="5798" w:type="dxa"/>
          </w:tcPr>
          <w:p w:rsidR="005E22FB" w:rsidRDefault="005E22FB" w:rsidP="008413F8">
            <w:proofErr w:type="spellStart"/>
            <w:r w:rsidRPr="003E3DDC">
              <w:t>MatterID</w:t>
            </w:r>
            <w:proofErr w:type="spellEnd"/>
            <w:r>
              <w:t xml:space="preserve">, links to the Matter </w:t>
            </w:r>
            <w:proofErr w:type="spellStart"/>
            <w:r>
              <w:t>csv</w:t>
            </w:r>
            <w:proofErr w:type="spellEnd"/>
          </w:p>
        </w:tc>
      </w:tr>
      <w:tr w:rsidR="005E22FB" w:rsidTr="008413F8">
        <w:trPr>
          <w:cnfStyle w:val="000000010000" w:firstRow="0" w:lastRow="0" w:firstColumn="0" w:lastColumn="0" w:oddVBand="0" w:evenVBand="0" w:oddHBand="0" w:evenHBand="1" w:firstRowFirstColumn="0" w:firstRowLastColumn="0" w:lastRowFirstColumn="0" w:lastRowLastColumn="0"/>
        </w:trPr>
        <w:tc>
          <w:tcPr>
            <w:tcW w:w="3449" w:type="dxa"/>
            <w:vAlign w:val="bottom"/>
          </w:tcPr>
          <w:p w:rsidR="005E22FB" w:rsidRPr="00F92184" w:rsidRDefault="005E22FB" w:rsidP="008413F8">
            <w:proofErr w:type="spellStart"/>
            <w:r w:rsidRPr="003E3DDC">
              <w:t>MatterOldNumber</w:t>
            </w:r>
            <w:proofErr w:type="spellEnd"/>
          </w:p>
        </w:tc>
        <w:tc>
          <w:tcPr>
            <w:tcW w:w="5798" w:type="dxa"/>
          </w:tcPr>
          <w:p w:rsidR="005E22FB" w:rsidRDefault="005E22FB" w:rsidP="008413F8">
            <w:proofErr w:type="spellStart"/>
            <w:r w:rsidRPr="003E3DDC">
              <w:t>MatterOldNumber</w:t>
            </w:r>
            <w:proofErr w:type="spellEnd"/>
            <w:r>
              <w:t xml:space="preserve">, links to the Matter </w:t>
            </w:r>
            <w:proofErr w:type="spellStart"/>
            <w:r>
              <w:t>csv</w:t>
            </w:r>
            <w:proofErr w:type="spellEnd"/>
          </w:p>
        </w:tc>
      </w:tr>
      <w:tr w:rsidR="005E22FB" w:rsidTr="008413F8">
        <w:trPr>
          <w:cnfStyle w:val="000000100000" w:firstRow="0" w:lastRow="0" w:firstColumn="0" w:lastColumn="0" w:oddVBand="0" w:evenVBand="0" w:oddHBand="1" w:evenHBand="0" w:firstRowFirstColumn="0" w:firstRowLastColumn="0" w:lastRowFirstColumn="0" w:lastRowLastColumn="0"/>
        </w:trPr>
        <w:tc>
          <w:tcPr>
            <w:tcW w:w="3449" w:type="dxa"/>
            <w:vAlign w:val="bottom"/>
          </w:tcPr>
          <w:p w:rsidR="005E22FB" w:rsidRPr="00F92184" w:rsidRDefault="005E22FB" w:rsidP="008413F8">
            <w:proofErr w:type="spellStart"/>
            <w:r w:rsidRPr="003E3DDC">
              <w:t>SuspicionDetails</w:t>
            </w:r>
            <w:proofErr w:type="spellEnd"/>
          </w:p>
        </w:tc>
        <w:tc>
          <w:tcPr>
            <w:tcW w:w="5798" w:type="dxa"/>
          </w:tcPr>
          <w:p w:rsidR="005E22FB" w:rsidRDefault="005E22FB" w:rsidP="008413F8">
            <w:r>
              <w:t>Suspicion details (Maximum to 1000 character)</w:t>
            </w:r>
          </w:p>
        </w:tc>
      </w:tr>
      <w:tr w:rsidR="005E22FB" w:rsidTr="008413F8">
        <w:trPr>
          <w:cnfStyle w:val="000000010000" w:firstRow="0" w:lastRow="0" w:firstColumn="0" w:lastColumn="0" w:oddVBand="0" w:evenVBand="0" w:oddHBand="0" w:evenHBand="1" w:firstRowFirstColumn="0" w:firstRowLastColumn="0" w:lastRowFirstColumn="0" w:lastRowLastColumn="0"/>
        </w:trPr>
        <w:tc>
          <w:tcPr>
            <w:tcW w:w="3449" w:type="dxa"/>
            <w:vAlign w:val="bottom"/>
          </w:tcPr>
          <w:p w:rsidR="005E22FB" w:rsidRPr="00F92184" w:rsidRDefault="005E22FB" w:rsidP="008413F8">
            <w:proofErr w:type="spellStart"/>
            <w:r w:rsidRPr="003E3DDC">
              <w:t>SuspicionNoNCISReport</w:t>
            </w:r>
            <w:proofErr w:type="spellEnd"/>
          </w:p>
        </w:tc>
        <w:tc>
          <w:tcPr>
            <w:tcW w:w="5798" w:type="dxa"/>
          </w:tcPr>
          <w:p w:rsidR="005E22FB" w:rsidRDefault="005E22FB" w:rsidP="008413F8">
            <w:r>
              <w:t>Suspicion No NCIS Report details (Maximum to 1000 character)</w:t>
            </w:r>
          </w:p>
        </w:tc>
      </w:tr>
      <w:tr w:rsidR="005E22FB" w:rsidTr="008413F8">
        <w:trPr>
          <w:cnfStyle w:val="000000100000" w:firstRow="0" w:lastRow="0" w:firstColumn="0" w:lastColumn="0" w:oddVBand="0" w:evenVBand="0" w:oddHBand="1" w:evenHBand="0" w:firstRowFirstColumn="0" w:firstRowLastColumn="0" w:lastRowFirstColumn="0" w:lastRowLastColumn="0"/>
        </w:trPr>
        <w:tc>
          <w:tcPr>
            <w:tcW w:w="3449" w:type="dxa"/>
            <w:vAlign w:val="bottom"/>
          </w:tcPr>
          <w:p w:rsidR="005E22FB" w:rsidRPr="00F92184" w:rsidRDefault="005E22FB" w:rsidP="008413F8">
            <w:proofErr w:type="spellStart"/>
            <w:r w:rsidRPr="003E3DDC">
              <w:lastRenderedPageBreak/>
              <w:t>SuspicionNCISDiscuss</w:t>
            </w:r>
            <w:proofErr w:type="spellEnd"/>
          </w:p>
        </w:tc>
        <w:tc>
          <w:tcPr>
            <w:tcW w:w="5798" w:type="dxa"/>
          </w:tcPr>
          <w:p w:rsidR="005E22FB" w:rsidRDefault="005E22FB" w:rsidP="008413F8">
            <w:r>
              <w:t>Suspicion NCIS Discuss (Maximum to 1000 character)</w:t>
            </w:r>
          </w:p>
        </w:tc>
      </w:tr>
      <w:tr w:rsidR="005E22FB" w:rsidTr="008413F8">
        <w:trPr>
          <w:cnfStyle w:val="000000010000" w:firstRow="0" w:lastRow="0" w:firstColumn="0" w:lastColumn="0" w:oddVBand="0" w:evenVBand="0" w:oddHBand="0" w:evenHBand="1" w:firstRowFirstColumn="0" w:firstRowLastColumn="0" w:lastRowFirstColumn="0" w:lastRowLastColumn="0"/>
        </w:trPr>
        <w:tc>
          <w:tcPr>
            <w:tcW w:w="3449" w:type="dxa"/>
            <w:vAlign w:val="bottom"/>
          </w:tcPr>
          <w:p w:rsidR="005E22FB" w:rsidRPr="00F92184" w:rsidRDefault="005E22FB" w:rsidP="008413F8">
            <w:r w:rsidRPr="003E3DDC">
              <w:t>PoCa2002</w:t>
            </w:r>
          </w:p>
        </w:tc>
        <w:tc>
          <w:tcPr>
            <w:tcW w:w="5798" w:type="dxa"/>
          </w:tcPr>
          <w:p w:rsidR="005E22FB" w:rsidRDefault="005E22FB" w:rsidP="008413F8">
            <w:r>
              <w:t>0 OR 1 (Default to 0)</w:t>
            </w:r>
          </w:p>
        </w:tc>
      </w:tr>
      <w:tr w:rsidR="005E22FB" w:rsidTr="008413F8">
        <w:trPr>
          <w:cnfStyle w:val="000000100000" w:firstRow="0" w:lastRow="0" w:firstColumn="0" w:lastColumn="0" w:oddVBand="0" w:evenVBand="0" w:oddHBand="1" w:evenHBand="0" w:firstRowFirstColumn="0" w:firstRowLastColumn="0" w:lastRowFirstColumn="0" w:lastRowLastColumn="0"/>
        </w:trPr>
        <w:tc>
          <w:tcPr>
            <w:tcW w:w="3449" w:type="dxa"/>
            <w:vAlign w:val="bottom"/>
          </w:tcPr>
          <w:p w:rsidR="005E22FB" w:rsidRPr="00F92184" w:rsidRDefault="005E22FB" w:rsidP="008413F8">
            <w:proofErr w:type="spellStart"/>
            <w:r w:rsidRPr="003E3DDC">
              <w:t>TerrorismAct</w:t>
            </w:r>
            <w:proofErr w:type="spellEnd"/>
          </w:p>
        </w:tc>
        <w:tc>
          <w:tcPr>
            <w:tcW w:w="5798" w:type="dxa"/>
          </w:tcPr>
          <w:p w:rsidR="005E22FB" w:rsidRDefault="005E22FB" w:rsidP="008413F8">
            <w:r>
              <w:t>0 OR 1 (Default to 0)</w:t>
            </w:r>
          </w:p>
        </w:tc>
      </w:tr>
      <w:tr w:rsidR="005E22FB" w:rsidTr="008413F8">
        <w:trPr>
          <w:cnfStyle w:val="000000010000" w:firstRow="0" w:lastRow="0" w:firstColumn="0" w:lastColumn="0" w:oddVBand="0" w:evenVBand="0" w:oddHBand="0" w:evenHBand="1" w:firstRowFirstColumn="0" w:firstRowLastColumn="0" w:lastRowFirstColumn="0" w:lastRowLastColumn="0"/>
        </w:trPr>
        <w:tc>
          <w:tcPr>
            <w:tcW w:w="3449" w:type="dxa"/>
            <w:vAlign w:val="bottom"/>
          </w:tcPr>
          <w:p w:rsidR="005E22FB" w:rsidRPr="00F92184" w:rsidRDefault="005E22FB" w:rsidP="008413F8">
            <w:proofErr w:type="spellStart"/>
            <w:r w:rsidRPr="003E3DDC">
              <w:t>FastTrack</w:t>
            </w:r>
            <w:proofErr w:type="spellEnd"/>
          </w:p>
        </w:tc>
        <w:tc>
          <w:tcPr>
            <w:tcW w:w="5798" w:type="dxa"/>
          </w:tcPr>
          <w:p w:rsidR="005E22FB" w:rsidRDefault="005E22FB" w:rsidP="008413F8">
            <w:r>
              <w:t>0 OR 1 (Default to 0)</w:t>
            </w:r>
          </w:p>
        </w:tc>
      </w:tr>
      <w:tr w:rsidR="005E22FB" w:rsidTr="008413F8">
        <w:trPr>
          <w:cnfStyle w:val="000000100000" w:firstRow="0" w:lastRow="0" w:firstColumn="0" w:lastColumn="0" w:oddVBand="0" w:evenVBand="0" w:oddHBand="1" w:evenHBand="0" w:firstRowFirstColumn="0" w:firstRowLastColumn="0" w:lastRowFirstColumn="0" w:lastRowLastColumn="0"/>
        </w:trPr>
        <w:tc>
          <w:tcPr>
            <w:tcW w:w="3449" w:type="dxa"/>
            <w:vAlign w:val="bottom"/>
          </w:tcPr>
          <w:p w:rsidR="005E22FB" w:rsidRPr="00F92184" w:rsidRDefault="005E22FB" w:rsidP="008413F8">
            <w:proofErr w:type="spellStart"/>
            <w:r w:rsidRPr="003E3DDC">
              <w:t>FastTrackText</w:t>
            </w:r>
            <w:proofErr w:type="spellEnd"/>
          </w:p>
        </w:tc>
        <w:tc>
          <w:tcPr>
            <w:tcW w:w="5798" w:type="dxa"/>
          </w:tcPr>
          <w:p w:rsidR="005E22FB" w:rsidRDefault="005E22FB" w:rsidP="008413F8">
            <w:r>
              <w:t>Fast Track Text (Maximum to 50 character)</w:t>
            </w:r>
          </w:p>
        </w:tc>
      </w:tr>
      <w:tr w:rsidR="005E22FB" w:rsidTr="008413F8">
        <w:trPr>
          <w:cnfStyle w:val="000000010000" w:firstRow="0" w:lastRow="0" w:firstColumn="0" w:lastColumn="0" w:oddVBand="0" w:evenVBand="0" w:oddHBand="0" w:evenHBand="1" w:firstRowFirstColumn="0" w:firstRowLastColumn="0" w:lastRowFirstColumn="0" w:lastRowLastColumn="0"/>
        </w:trPr>
        <w:tc>
          <w:tcPr>
            <w:tcW w:w="3449" w:type="dxa"/>
            <w:vAlign w:val="bottom"/>
          </w:tcPr>
          <w:p w:rsidR="005E22FB" w:rsidRPr="00F92184" w:rsidRDefault="005E22FB" w:rsidP="008413F8">
            <w:r w:rsidRPr="003E3DDC">
              <w:t>Consent</w:t>
            </w:r>
          </w:p>
        </w:tc>
        <w:tc>
          <w:tcPr>
            <w:tcW w:w="5798" w:type="dxa"/>
          </w:tcPr>
          <w:p w:rsidR="005E22FB" w:rsidRDefault="005E22FB" w:rsidP="008413F8">
            <w:r>
              <w:t>0 OR 1 (Default to 0)</w:t>
            </w:r>
          </w:p>
        </w:tc>
      </w:tr>
      <w:tr w:rsidR="005E22FB" w:rsidTr="008413F8">
        <w:trPr>
          <w:cnfStyle w:val="000000100000" w:firstRow="0" w:lastRow="0" w:firstColumn="0" w:lastColumn="0" w:oddVBand="0" w:evenVBand="0" w:oddHBand="1" w:evenHBand="0" w:firstRowFirstColumn="0" w:firstRowLastColumn="0" w:lastRowFirstColumn="0" w:lastRowLastColumn="0"/>
        </w:trPr>
        <w:tc>
          <w:tcPr>
            <w:tcW w:w="3449" w:type="dxa"/>
            <w:vAlign w:val="bottom"/>
          </w:tcPr>
          <w:p w:rsidR="005E22FB" w:rsidRPr="00F92184" w:rsidRDefault="005E22FB" w:rsidP="008413F8">
            <w:proofErr w:type="spellStart"/>
            <w:r w:rsidRPr="003E3DDC">
              <w:t>ConsentDate</w:t>
            </w:r>
            <w:proofErr w:type="spellEnd"/>
          </w:p>
        </w:tc>
        <w:tc>
          <w:tcPr>
            <w:tcW w:w="5798" w:type="dxa"/>
          </w:tcPr>
          <w:p w:rsidR="005E22FB" w:rsidRDefault="005E22FB" w:rsidP="008413F8">
            <w:r>
              <w:t>Consent Date</w:t>
            </w:r>
          </w:p>
        </w:tc>
      </w:tr>
      <w:tr w:rsidR="005E22FB" w:rsidTr="008413F8">
        <w:trPr>
          <w:cnfStyle w:val="000000010000" w:firstRow="0" w:lastRow="0" w:firstColumn="0" w:lastColumn="0" w:oddVBand="0" w:evenVBand="0" w:oddHBand="0" w:evenHBand="1" w:firstRowFirstColumn="0" w:firstRowLastColumn="0" w:lastRowFirstColumn="0" w:lastRowLastColumn="0"/>
        </w:trPr>
        <w:tc>
          <w:tcPr>
            <w:tcW w:w="3449" w:type="dxa"/>
            <w:vAlign w:val="bottom"/>
          </w:tcPr>
          <w:p w:rsidR="005E22FB" w:rsidRPr="003E3DDC" w:rsidRDefault="005E22FB" w:rsidP="008413F8">
            <w:proofErr w:type="spellStart"/>
            <w:r w:rsidRPr="003E3DDC">
              <w:t>ReportedNOMLRO</w:t>
            </w:r>
            <w:proofErr w:type="spellEnd"/>
          </w:p>
        </w:tc>
        <w:tc>
          <w:tcPr>
            <w:tcW w:w="5798" w:type="dxa"/>
          </w:tcPr>
          <w:p w:rsidR="005E22FB" w:rsidRDefault="005E22FB" w:rsidP="008413F8">
            <w:r w:rsidRPr="003E3DDC">
              <w:t>Reported</w:t>
            </w:r>
            <w:r>
              <w:t xml:space="preserve"> </w:t>
            </w:r>
            <w:r w:rsidRPr="003E3DDC">
              <w:t>NO</w:t>
            </w:r>
            <w:r>
              <w:t>/</w:t>
            </w:r>
            <w:r w:rsidRPr="003E3DDC">
              <w:t>MLRO</w:t>
            </w:r>
            <w:r>
              <w:t xml:space="preserve">, refer to </w:t>
            </w:r>
            <w:proofErr w:type="spellStart"/>
            <w:r>
              <w:t>FeeEarnerRef</w:t>
            </w:r>
            <w:proofErr w:type="spellEnd"/>
            <w:r>
              <w:t xml:space="preserve"> in Earner CSV </w:t>
            </w:r>
          </w:p>
        </w:tc>
      </w:tr>
      <w:tr w:rsidR="005E22FB" w:rsidTr="008413F8">
        <w:trPr>
          <w:cnfStyle w:val="000000100000" w:firstRow="0" w:lastRow="0" w:firstColumn="0" w:lastColumn="0" w:oddVBand="0" w:evenVBand="0" w:oddHBand="1" w:evenHBand="0" w:firstRowFirstColumn="0" w:firstRowLastColumn="0" w:lastRowFirstColumn="0" w:lastRowLastColumn="0"/>
        </w:trPr>
        <w:tc>
          <w:tcPr>
            <w:tcW w:w="3449" w:type="dxa"/>
            <w:vAlign w:val="bottom"/>
          </w:tcPr>
          <w:p w:rsidR="005E22FB" w:rsidRPr="003E3DDC" w:rsidRDefault="005E22FB" w:rsidP="008413F8">
            <w:proofErr w:type="spellStart"/>
            <w:r w:rsidRPr="003E3DDC">
              <w:t>ReportedNOMLRODate</w:t>
            </w:r>
            <w:proofErr w:type="spellEnd"/>
          </w:p>
        </w:tc>
        <w:tc>
          <w:tcPr>
            <w:tcW w:w="5798" w:type="dxa"/>
          </w:tcPr>
          <w:p w:rsidR="005E22FB" w:rsidRDefault="005E22FB" w:rsidP="008413F8">
            <w:r w:rsidRPr="003E3DDC">
              <w:t>Reported</w:t>
            </w:r>
            <w:r>
              <w:t xml:space="preserve"> </w:t>
            </w:r>
            <w:r w:rsidRPr="003E3DDC">
              <w:t>NO</w:t>
            </w:r>
            <w:r>
              <w:t>/</w:t>
            </w:r>
            <w:r w:rsidRPr="003E3DDC">
              <w:t>MLRO</w:t>
            </w:r>
            <w:r>
              <w:t xml:space="preserve"> </w:t>
            </w:r>
            <w:r w:rsidRPr="003E3DDC">
              <w:t>Date</w:t>
            </w:r>
          </w:p>
        </w:tc>
      </w:tr>
      <w:tr w:rsidR="005E22FB" w:rsidTr="008413F8">
        <w:trPr>
          <w:cnfStyle w:val="000000010000" w:firstRow="0" w:lastRow="0" w:firstColumn="0" w:lastColumn="0" w:oddVBand="0" w:evenVBand="0" w:oddHBand="0" w:evenHBand="1" w:firstRowFirstColumn="0" w:firstRowLastColumn="0" w:lastRowFirstColumn="0" w:lastRowLastColumn="0"/>
        </w:trPr>
        <w:tc>
          <w:tcPr>
            <w:tcW w:w="3449" w:type="dxa"/>
            <w:vAlign w:val="bottom"/>
          </w:tcPr>
          <w:p w:rsidR="005E22FB" w:rsidRPr="003E3DDC" w:rsidRDefault="005E22FB" w:rsidP="008413F8">
            <w:proofErr w:type="spellStart"/>
            <w:r w:rsidRPr="003E3DDC">
              <w:t>ReportedMLCO</w:t>
            </w:r>
            <w:proofErr w:type="spellEnd"/>
          </w:p>
        </w:tc>
        <w:tc>
          <w:tcPr>
            <w:tcW w:w="5798" w:type="dxa"/>
          </w:tcPr>
          <w:p w:rsidR="005E22FB" w:rsidRDefault="005E22FB" w:rsidP="008413F8">
            <w:r w:rsidRPr="003E3DDC">
              <w:t>Reported</w:t>
            </w:r>
            <w:r>
              <w:t xml:space="preserve"> </w:t>
            </w:r>
            <w:r w:rsidRPr="003E3DDC">
              <w:t>MLCO</w:t>
            </w:r>
            <w:r>
              <w:t xml:space="preserve">, refer to </w:t>
            </w:r>
            <w:proofErr w:type="spellStart"/>
            <w:r>
              <w:t>FeeEarnerRef</w:t>
            </w:r>
            <w:proofErr w:type="spellEnd"/>
            <w:r>
              <w:t xml:space="preserve"> in Earner CSV</w:t>
            </w:r>
          </w:p>
        </w:tc>
      </w:tr>
      <w:tr w:rsidR="005E22FB" w:rsidTr="008413F8">
        <w:trPr>
          <w:cnfStyle w:val="000000100000" w:firstRow="0" w:lastRow="0" w:firstColumn="0" w:lastColumn="0" w:oddVBand="0" w:evenVBand="0" w:oddHBand="1" w:evenHBand="0" w:firstRowFirstColumn="0" w:firstRowLastColumn="0" w:lastRowFirstColumn="0" w:lastRowLastColumn="0"/>
        </w:trPr>
        <w:tc>
          <w:tcPr>
            <w:tcW w:w="3449" w:type="dxa"/>
            <w:vAlign w:val="bottom"/>
          </w:tcPr>
          <w:p w:rsidR="005E22FB" w:rsidRPr="003E3DDC" w:rsidRDefault="005E22FB" w:rsidP="008413F8">
            <w:proofErr w:type="spellStart"/>
            <w:r w:rsidRPr="003E3DDC">
              <w:t>ReportedMLCODate</w:t>
            </w:r>
            <w:proofErr w:type="spellEnd"/>
          </w:p>
        </w:tc>
        <w:tc>
          <w:tcPr>
            <w:tcW w:w="5798" w:type="dxa"/>
          </w:tcPr>
          <w:p w:rsidR="005E22FB" w:rsidRDefault="005E22FB" w:rsidP="008413F8">
            <w:r w:rsidRPr="003E3DDC">
              <w:t>Reported</w:t>
            </w:r>
            <w:r>
              <w:t xml:space="preserve"> </w:t>
            </w:r>
            <w:r w:rsidRPr="003E3DDC">
              <w:t>MLCO</w:t>
            </w:r>
            <w:r>
              <w:t xml:space="preserve"> </w:t>
            </w:r>
            <w:r w:rsidRPr="003E3DDC">
              <w:t>Date</w:t>
            </w:r>
          </w:p>
        </w:tc>
      </w:tr>
      <w:tr w:rsidR="005E22FB" w:rsidTr="008413F8">
        <w:trPr>
          <w:cnfStyle w:val="000000010000" w:firstRow="0" w:lastRow="0" w:firstColumn="0" w:lastColumn="0" w:oddVBand="0" w:evenVBand="0" w:oddHBand="0" w:evenHBand="1" w:firstRowFirstColumn="0" w:firstRowLastColumn="0" w:lastRowFirstColumn="0" w:lastRowLastColumn="0"/>
        </w:trPr>
        <w:tc>
          <w:tcPr>
            <w:tcW w:w="3449" w:type="dxa"/>
            <w:vAlign w:val="bottom"/>
          </w:tcPr>
          <w:p w:rsidR="005E22FB" w:rsidRPr="003E3DDC" w:rsidRDefault="005E22FB" w:rsidP="008413F8">
            <w:proofErr w:type="spellStart"/>
            <w:r w:rsidRPr="003E3DDC">
              <w:t>ReportedSOCA</w:t>
            </w:r>
            <w:proofErr w:type="spellEnd"/>
          </w:p>
        </w:tc>
        <w:tc>
          <w:tcPr>
            <w:tcW w:w="5798" w:type="dxa"/>
          </w:tcPr>
          <w:p w:rsidR="005E22FB" w:rsidRDefault="005E22FB" w:rsidP="008413F8">
            <w:r w:rsidRPr="003E3DDC">
              <w:t>Reported</w:t>
            </w:r>
            <w:r>
              <w:t xml:space="preserve"> </w:t>
            </w:r>
            <w:r w:rsidRPr="003E3DDC">
              <w:t>SOCA</w:t>
            </w:r>
            <w:r>
              <w:t xml:space="preserve">, refer to </w:t>
            </w:r>
            <w:proofErr w:type="spellStart"/>
            <w:r>
              <w:t>FeeEarnerRef</w:t>
            </w:r>
            <w:proofErr w:type="spellEnd"/>
            <w:r>
              <w:t xml:space="preserve"> in Earner CSV</w:t>
            </w:r>
          </w:p>
        </w:tc>
      </w:tr>
      <w:tr w:rsidR="005E22FB" w:rsidTr="008413F8">
        <w:trPr>
          <w:cnfStyle w:val="000000100000" w:firstRow="0" w:lastRow="0" w:firstColumn="0" w:lastColumn="0" w:oddVBand="0" w:evenVBand="0" w:oddHBand="1" w:evenHBand="0" w:firstRowFirstColumn="0" w:firstRowLastColumn="0" w:lastRowFirstColumn="0" w:lastRowLastColumn="0"/>
        </w:trPr>
        <w:tc>
          <w:tcPr>
            <w:tcW w:w="3449" w:type="dxa"/>
            <w:vAlign w:val="bottom"/>
          </w:tcPr>
          <w:p w:rsidR="005E22FB" w:rsidRPr="003E3DDC" w:rsidRDefault="005E22FB" w:rsidP="008413F8">
            <w:proofErr w:type="spellStart"/>
            <w:r w:rsidRPr="003E3DDC">
              <w:t>ReportedSOCADate</w:t>
            </w:r>
            <w:proofErr w:type="spellEnd"/>
          </w:p>
        </w:tc>
        <w:tc>
          <w:tcPr>
            <w:tcW w:w="5798" w:type="dxa"/>
          </w:tcPr>
          <w:p w:rsidR="005E22FB" w:rsidRDefault="005E22FB" w:rsidP="008413F8">
            <w:r w:rsidRPr="003E3DDC">
              <w:t>Reported</w:t>
            </w:r>
            <w:r>
              <w:t xml:space="preserve"> </w:t>
            </w:r>
            <w:r w:rsidRPr="003E3DDC">
              <w:t>SOCA</w:t>
            </w:r>
            <w:r>
              <w:t xml:space="preserve"> </w:t>
            </w:r>
            <w:r w:rsidRPr="003E3DDC">
              <w:t>Date</w:t>
            </w:r>
          </w:p>
        </w:tc>
      </w:tr>
    </w:tbl>
    <w:p w:rsidR="00F05741" w:rsidRDefault="00F05741" w:rsidP="00F05741">
      <w:pPr>
        <w:pStyle w:val="NumHeading2"/>
      </w:pPr>
      <w:bookmarkStart w:id="60" w:name="_Toc423944034"/>
      <w:r>
        <w:t>BillAllocation.csv</w:t>
      </w:r>
      <w:bookmarkEnd w:id="60"/>
    </w:p>
    <w:p w:rsidR="00F05741" w:rsidRDefault="00F05741" w:rsidP="00F05741">
      <w:r>
        <w:t>This holds payment allocations.  It can have the following combinations:</w:t>
      </w:r>
    </w:p>
    <w:p w:rsidR="00F05741" w:rsidRDefault="00F05741" w:rsidP="00F05741">
      <w:pPr>
        <w:pStyle w:val="ListParagraph"/>
        <w:numPr>
          <w:ilvl w:val="0"/>
          <w:numId w:val="11"/>
        </w:numPr>
        <w:spacing w:after="200" w:line="276" w:lineRule="auto"/>
      </w:pPr>
      <w:r>
        <w:t>Cash to pay bill.</w:t>
      </w:r>
    </w:p>
    <w:p w:rsidR="00F05741" w:rsidRDefault="00F05741" w:rsidP="00F05741">
      <w:pPr>
        <w:pStyle w:val="ListParagraph"/>
        <w:numPr>
          <w:ilvl w:val="0"/>
          <w:numId w:val="11"/>
        </w:numPr>
        <w:spacing w:after="200" w:line="276" w:lineRule="auto"/>
      </w:pPr>
      <w:r>
        <w:t>Credit note to pay bill.</w:t>
      </w:r>
    </w:p>
    <w:p w:rsidR="00F05741" w:rsidRDefault="00F05741" w:rsidP="00F05741">
      <w:pPr>
        <w:pStyle w:val="ListParagraph"/>
        <w:numPr>
          <w:ilvl w:val="0"/>
          <w:numId w:val="11"/>
        </w:numPr>
        <w:spacing w:after="200" w:line="276" w:lineRule="auto"/>
      </w:pPr>
      <w:r>
        <w:t>Cash to pay debit cash.</w:t>
      </w:r>
    </w:p>
    <w:tbl>
      <w:tblPr>
        <w:tblStyle w:val="TableGrid"/>
        <w:tblW w:w="0" w:type="auto"/>
        <w:tblLook w:val="04A0" w:firstRow="1" w:lastRow="0" w:firstColumn="1" w:lastColumn="0" w:noHBand="0" w:noVBand="1"/>
      </w:tblPr>
      <w:tblGrid>
        <w:gridCol w:w="2759"/>
        <w:gridCol w:w="6488"/>
      </w:tblGrid>
      <w:tr w:rsidR="00F05741" w:rsidTr="009B720C">
        <w:trPr>
          <w:cnfStyle w:val="100000000000" w:firstRow="1" w:lastRow="0" w:firstColumn="0" w:lastColumn="0" w:oddVBand="0" w:evenVBand="0" w:oddHBand="0" w:evenHBand="0" w:firstRowFirstColumn="0" w:firstRowLastColumn="0" w:lastRowFirstColumn="0" w:lastRowLastColumn="0"/>
        </w:trPr>
        <w:tc>
          <w:tcPr>
            <w:tcW w:w="2802" w:type="dxa"/>
          </w:tcPr>
          <w:p w:rsidR="00F05741" w:rsidRDefault="00F05741" w:rsidP="009B720C">
            <w:pPr>
              <w:rPr>
                <w:b w:val="0"/>
              </w:rPr>
            </w:pPr>
            <w:r>
              <w:t>Field</w:t>
            </w:r>
          </w:p>
        </w:tc>
        <w:tc>
          <w:tcPr>
            <w:tcW w:w="6662" w:type="dxa"/>
          </w:tcPr>
          <w:p w:rsidR="00F05741" w:rsidRDefault="00F05741" w:rsidP="009B720C">
            <w:pPr>
              <w:rPr>
                <w:b w:val="0"/>
              </w:rPr>
            </w:pPr>
            <w:r>
              <w:t>Description</w:t>
            </w:r>
          </w:p>
        </w:tc>
      </w:tr>
      <w:tr w:rsidR="00F05741"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F05741" w:rsidRDefault="00F05741" w:rsidP="009B720C">
            <w:r>
              <w:t>ID</w:t>
            </w:r>
          </w:p>
        </w:tc>
        <w:tc>
          <w:tcPr>
            <w:tcW w:w="6662" w:type="dxa"/>
          </w:tcPr>
          <w:p w:rsidR="00F05741" w:rsidRDefault="00F05741" w:rsidP="009B720C">
            <w:r>
              <w:t>Unique ID.</w:t>
            </w:r>
          </w:p>
        </w:tc>
      </w:tr>
      <w:tr w:rsidR="00F05741"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F05741" w:rsidRPr="00B965BE" w:rsidRDefault="00F05741" w:rsidP="009B720C">
            <w:proofErr w:type="spellStart"/>
            <w:r w:rsidRPr="00B965BE">
              <w:t>BillID</w:t>
            </w:r>
            <w:proofErr w:type="spellEnd"/>
          </w:p>
        </w:tc>
        <w:tc>
          <w:tcPr>
            <w:tcW w:w="6662" w:type="dxa"/>
          </w:tcPr>
          <w:p w:rsidR="00F05741" w:rsidRDefault="00F05741" w:rsidP="009B720C">
            <w:r>
              <w:t>ID of the bill (COB) in the Postings.csv file OR</w:t>
            </w:r>
            <w:r>
              <w:br/>
              <w:t>ID of a debit cash (OPR) transaction.</w:t>
            </w:r>
          </w:p>
        </w:tc>
      </w:tr>
      <w:tr w:rsidR="00F05741"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F05741" w:rsidRPr="00B965BE" w:rsidRDefault="00F05741" w:rsidP="009B720C">
            <w:proofErr w:type="spellStart"/>
            <w:r w:rsidRPr="00B965BE">
              <w:t>WriteOffID</w:t>
            </w:r>
            <w:proofErr w:type="spellEnd"/>
          </w:p>
        </w:tc>
        <w:tc>
          <w:tcPr>
            <w:tcW w:w="6662" w:type="dxa"/>
          </w:tcPr>
          <w:p w:rsidR="00F05741" w:rsidRDefault="00F05741" w:rsidP="009B720C">
            <w:r>
              <w:t>&lt;Not used&gt;</w:t>
            </w:r>
          </w:p>
        </w:tc>
      </w:tr>
      <w:tr w:rsidR="00F05741"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F05741" w:rsidRPr="00B965BE" w:rsidRDefault="00F05741" w:rsidP="009B720C">
            <w:proofErr w:type="spellStart"/>
            <w:r w:rsidRPr="00B965BE">
              <w:t>PaidByID</w:t>
            </w:r>
            <w:proofErr w:type="spellEnd"/>
          </w:p>
        </w:tc>
        <w:tc>
          <w:tcPr>
            <w:tcW w:w="6662" w:type="dxa"/>
          </w:tcPr>
          <w:p w:rsidR="00F05741" w:rsidRDefault="00F05741" w:rsidP="009B720C">
            <w:r>
              <w:t>ID of the payment (OPR) in the Postings.csv OR</w:t>
            </w:r>
          </w:p>
          <w:p w:rsidR="00F05741" w:rsidRDefault="00F05741" w:rsidP="009B720C">
            <w:r>
              <w:t>ID of a credit note (COB) to pay a bill</w:t>
            </w:r>
          </w:p>
        </w:tc>
      </w:tr>
      <w:tr w:rsidR="00F05741"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F05741" w:rsidRPr="00B965BE" w:rsidRDefault="00F05741" w:rsidP="009B720C">
            <w:r w:rsidRPr="00B965BE">
              <w:t>Costs</w:t>
            </w:r>
          </w:p>
        </w:tc>
        <w:tc>
          <w:tcPr>
            <w:tcW w:w="6662" w:type="dxa"/>
          </w:tcPr>
          <w:p w:rsidR="00F05741" w:rsidRDefault="00F05741" w:rsidP="009B720C">
            <w:r>
              <w:t>How much of the bill fees are being paid</w:t>
            </w:r>
          </w:p>
        </w:tc>
      </w:tr>
      <w:tr w:rsidR="00F05741"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F05741" w:rsidRPr="00B965BE" w:rsidRDefault="00F05741" w:rsidP="009B720C">
            <w:proofErr w:type="spellStart"/>
            <w:r w:rsidRPr="00B965BE">
              <w:t>Disbs</w:t>
            </w:r>
            <w:proofErr w:type="spellEnd"/>
          </w:p>
        </w:tc>
        <w:tc>
          <w:tcPr>
            <w:tcW w:w="6662" w:type="dxa"/>
          </w:tcPr>
          <w:p w:rsidR="00F05741" w:rsidRDefault="00F05741" w:rsidP="009B720C">
            <w:r>
              <w:t xml:space="preserve">How much of the bill </w:t>
            </w:r>
            <w:proofErr w:type="spellStart"/>
            <w:r>
              <w:t>vatable</w:t>
            </w:r>
            <w:proofErr w:type="spellEnd"/>
            <w:r>
              <w:t xml:space="preserve"> </w:t>
            </w:r>
            <w:proofErr w:type="spellStart"/>
            <w:r>
              <w:t>disbs</w:t>
            </w:r>
            <w:proofErr w:type="spellEnd"/>
            <w:r>
              <w:t xml:space="preserve"> are being paid.</w:t>
            </w:r>
          </w:p>
        </w:tc>
      </w:tr>
      <w:tr w:rsidR="00F05741"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F05741" w:rsidRPr="00B965BE" w:rsidRDefault="00F05741" w:rsidP="009B720C">
            <w:proofErr w:type="spellStart"/>
            <w:r w:rsidRPr="00B965BE">
              <w:t>DisbsNV</w:t>
            </w:r>
            <w:proofErr w:type="spellEnd"/>
          </w:p>
        </w:tc>
        <w:tc>
          <w:tcPr>
            <w:tcW w:w="6662" w:type="dxa"/>
          </w:tcPr>
          <w:p w:rsidR="00F05741" w:rsidRDefault="00F05741" w:rsidP="009B720C">
            <w:r>
              <w:t>How much of the bill non-</w:t>
            </w:r>
            <w:proofErr w:type="spellStart"/>
            <w:r>
              <w:t>vatable</w:t>
            </w:r>
            <w:proofErr w:type="spellEnd"/>
            <w:r>
              <w:t xml:space="preserve"> </w:t>
            </w:r>
            <w:proofErr w:type="spellStart"/>
            <w:r>
              <w:t>disbs</w:t>
            </w:r>
            <w:proofErr w:type="spellEnd"/>
            <w:r>
              <w:t xml:space="preserve"> are being paid.</w:t>
            </w:r>
          </w:p>
        </w:tc>
      </w:tr>
      <w:tr w:rsidR="00F05741"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F05741" w:rsidRPr="00B965BE" w:rsidRDefault="00F05741" w:rsidP="009B720C">
            <w:proofErr w:type="spellStart"/>
            <w:r w:rsidRPr="00B965BE">
              <w:t>VatAmount</w:t>
            </w:r>
            <w:proofErr w:type="spellEnd"/>
          </w:p>
        </w:tc>
        <w:tc>
          <w:tcPr>
            <w:tcW w:w="6662" w:type="dxa"/>
          </w:tcPr>
          <w:p w:rsidR="00F05741" w:rsidRDefault="00F05741" w:rsidP="009B720C">
            <w:r>
              <w:t>How much of the bill VAT is being paid.</w:t>
            </w:r>
          </w:p>
        </w:tc>
      </w:tr>
      <w:tr w:rsidR="00F05741"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F05741" w:rsidRPr="00B965BE" w:rsidRDefault="00F05741" w:rsidP="009B720C">
            <w:proofErr w:type="spellStart"/>
            <w:r w:rsidRPr="00B965BE">
              <w:t>AllocationDate</w:t>
            </w:r>
            <w:proofErr w:type="spellEnd"/>
          </w:p>
        </w:tc>
        <w:tc>
          <w:tcPr>
            <w:tcW w:w="6662" w:type="dxa"/>
          </w:tcPr>
          <w:p w:rsidR="00F05741" w:rsidRDefault="00F05741" w:rsidP="009B720C">
            <w:r>
              <w:t>The date the payment was allocated.</w:t>
            </w:r>
          </w:p>
        </w:tc>
      </w:tr>
    </w:tbl>
    <w:p w:rsidR="003954DE" w:rsidRDefault="003954DE" w:rsidP="003954DE">
      <w:pPr>
        <w:pStyle w:val="NumHeading2"/>
      </w:pPr>
      <w:bookmarkStart w:id="61" w:name="_Toc423944035"/>
      <w:r>
        <w:lastRenderedPageBreak/>
        <w:t>Branch.csv</w:t>
      </w:r>
      <w:bookmarkEnd w:id="61"/>
    </w:p>
    <w:p w:rsidR="003954DE" w:rsidRDefault="003954DE" w:rsidP="003954DE">
      <w:pPr>
        <w:spacing w:after="0" w:line="240" w:lineRule="auto"/>
      </w:pPr>
      <w:r>
        <w:t>This holds a list of Branches to be imported.</w:t>
      </w:r>
    </w:p>
    <w:p w:rsidR="003954DE" w:rsidRDefault="003954DE" w:rsidP="003954DE">
      <w:pPr>
        <w:spacing w:after="0" w:line="240" w:lineRule="auto"/>
      </w:pPr>
    </w:p>
    <w:tbl>
      <w:tblPr>
        <w:tblStyle w:val="TableGrid"/>
        <w:tblW w:w="0" w:type="auto"/>
        <w:tblLook w:val="04A0" w:firstRow="1" w:lastRow="0" w:firstColumn="1" w:lastColumn="0" w:noHBand="0" w:noVBand="1"/>
      </w:tblPr>
      <w:tblGrid>
        <w:gridCol w:w="3442"/>
        <w:gridCol w:w="5805"/>
      </w:tblGrid>
      <w:tr w:rsidR="003954DE" w:rsidTr="00032670">
        <w:trPr>
          <w:cnfStyle w:val="100000000000" w:firstRow="1" w:lastRow="0" w:firstColumn="0" w:lastColumn="0" w:oddVBand="0" w:evenVBand="0" w:oddHBand="0" w:evenHBand="0" w:firstRowFirstColumn="0" w:firstRowLastColumn="0" w:lastRowFirstColumn="0" w:lastRowLastColumn="0"/>
        </w:trPr>
        <w:tc>
          <w:tcPr>
            <w:tcW w:w="3442" w:type="dxa"/>
          </w:tcPr>
          <w:p w:rsidR="003954DE" w:rsidRDefault="003954DE" w:rsidP="009B720C">
            <w:pPr>
              <w:rPr>
                <w:b w:val="0"/>
              </w:rPr>
            </w:pPr>
            <w:r>
              <w:t>Field</w:t>
            </w:r>
          </w:p>
        </w:tc>
        <w:tc>
          <w:tcPr>
            <w:tcW w:w="5805" w:type="dxa"/>
          </w:tcPr>
          <w:p w:rsidR="003954DE" w:rsidRDefault="003954DE" w:rsidP="009B720C">
            <w:pPr>
              <w:rPr>
                <w:b w:val="0"/>
              </w:rPr>
            </w:pPr>
            <w:r>
              <w:t>Description</w:t>
            </w:r>
          </w:p>
        </w:tc>
      </w:tr>
      <w:tr w:rsidR="003954DE" w:rsidTr="00032670">
        <w:trPr>
          <w:cnfStyle w:val="000000100000" w:firstRow="0" w:lastRow="0" w:firstColumn="0" w:lastColumn="0" w:oddVBand="0" w:evenVBand="0" w:oddHBand="1" w:evenHBand="0" w:firstRowFirstColumn="0" w:firstRowLastColumn="0" w:lastRowFirstColumn="0" w:lastRowLastColumn="0"/>
        </w:trPr>
        <w:tc>
          <w:tcPr>
            <w:tcW w:w="3442" w:type="dxa"/>
          </w:tcPr>
          <w:p w:rsidR="003954DE" w:rsidRDefault="003954DE" w:rsidP="009B720C">
            <w:r w:rsidRPr="00B965BE">
              <w:t>Branch Code</w:t>
            </w:r>
          </w:p>
        </w:tc>
        <w:tc>
          <w:tcPr>
            <w:tcW w:w="5805" w:type="dxa"/>
          </w:tcPr>
          <w:p w:rsidR="003954DE" w:rsidRDefault="003954DE" w:rsidP="009B720C">
            <w:r>
              <w:t>Alpha Numeric Code, 10 chars</w:t>
            </w:r>
          </w:p>
        </w:tc>
      </w:tr>
      <w:tr w:rsidR="003954DE" w:rsidTr="00032670">
        <w:trPr>
          <w:cnfStyle w:val="000000010000" w:firstRow="0" w:lastRow="0" w:firstColumn="0" w:lastColumn="0" w:oddVBand="0" w:evenVBand="0" w:oddHBand="0" w:evenHBand="1" w:firstRowFirstColumn="0" w:firstRowLastColumn="0" w:lastRowFirstColumn="0" w:lastRowLastColumn="0"/>
        </w:trPr>
        <w:tc>
          <w:tcPr>
            <w:tcW w:w="3442" w:type="dxa"/>
            <w:vAlign w:val="bottom"/>
          </w:tcPr>
          <w:p w:rsidR="003954DE" w:rsidRPr="00B965BE" w:rsidRDefault="003954DE" w:rsidP="009B720C">
            <w:r w:rsidRPr="00B965BE">
              <w:t>Branch Description</w:t>
            </w:r>
          </w:p>
        </w:tc>
        <w:tc>
          <w:tcPr>
            <w:tcW w:w="5805" w:type="dxa"/>
          </w:tcPr>
          <w:p w:rsidR="003954DE" w:rsidRDefault="003954DE" w:rsidP="009B720C">
            <w:r>
              <w:t>Branch Name</w:t>
            </w:r>
          </w:p>
        </w:tc>
      </w:tr>
      <w:tr w:rsidR="003954DE" w:rsidTr="00032670">
        <w:trPr>
          <w:cnfStyle w:val="000000100000" w:firstRow="0" w:lastRow="0" w:firstColumn="0" w:lastColumn="0" w:oddVBand="0" w:evenVBand="0" w:oddHBand="1" w:evenHBand="0" w:firstRowFirstColumn="0" w:firstRowLastColumn="0" w:lastRowFirstColumn="0" w:lastRowLastColumn="0"/>
        </w:trPr>
        <w:tc>
          <w:tcPr>
            <w:tcW w:w="3442" w:type="dxa"/>
            <w:vAlign w:val="bottom"/>
          </w:tcPr>
          <w:p w:rsidR="003954DE" w:rsidRPr="00B965BE" w:rsidRDefault="003954DE" w:rsidP="009B720C">
            <w:proofErr w:type="spellStart"/>
            <w:r w:rsidRPr="00B965BE">
              <w:t>LondonRates</w:t>
            </w:r>
            <w:proofErr w:type="spellEnd"/>
          </w:p>
        </w:tc>
        <w:tc>
          <w:tcPr>
            <w:tcW w:w="5805" w:type="dxa"/>
          </w:tcPr>
          <w:p w:rsidR="003954DE" w:rsidRDefault="003954DE" w:rsidP="009B720C">
            <w:r>
              <w:t>1 for London or 0 for elsewhere</w:t>
            </w:r>
          </w:p>
        </w:tc>
      </w:tr>
      <w:tr w:rsidR="003954DE" w:rsidTr="00032670">
        <w:trPr>
          <w:cnfStyle w:val="000000010000" w:firstRow="0" w:lastRow="0" w:firstColumn="0" w:lastColumn="0" w:oddVBand="0" w:evenVBand="0" w:oddHBand="0" w:evenHBand="1" w:firstRowFirstColumn="0" w:firstRowLastColumn="0" w:lastRowFirstColumn="0" w:lastRowLastColumn="0"/>
        </w:trPr>
        <w:tc>
          <w:tcPr>
            <w:tcW w:w="3442" w:type="dxa"/>
            <w:vAlign w:val="bottom"/>
          </w:tcPr>
          <w:p w:rsidR="003954DE" w:rsidRPr="00B965BE" w:rsidRDefault="003954DE" w:rsidP="009B720C">
            <w:proofErr w:type="spellStart"/>
            <w:r w:rsidRPr="00B965BE">
              <w:t>TelNo</w:t>
            </w:r>
            <w:proofErr w:type="spellEnd"/>
          </w:p>
        </w:tc>
        <w:tc>
          <w:tcPr>
            <w:tcW w:w="5805" w:type="dxa"/>
          </w:tcPr>
          <w:p w:rsidR="003954DE" w:rsidRDefault="003954DE" w:rsidP="009B720C">
            <w:r>
              <w:t>Telephone number</w:t>
            </w:r>
          </w:p>
        </w:tc>
      </w:tr>
      <w:tr w:rsidR="002944A4" w:rsidTr="00032670">
        <w:trPr>
          <w:cnfStyle w:val="000000100000" w:firstRow="0" w:lastRow="0" w:firstColumn="0" w:lastColumn="0" w:oddVBand="0" w:evenVBand="0" w:oddHBand="1" w:evenHBand="0" w:firstRowFirstColumn="0" w:firstRowLastColumn="0" w:lastRowFirstColumn="0" w:lastRowLastColumn="0"/>
        </w:trPr>
        <w:tc>
          <w:tcPr>
            <w:tcW w:w="3442" w:type="dxa"/>
            <w:vAlign w:val="bottom"/>
          </w:tcPr>
          <w:p w:rsidR="002944A4" w:rsidRPr="00B965BE" w:rsidRDefault="002944A4" w:rsidP="009051AF">
            <w:proofErr w:type="spellStart"/>
            <w:r w:rsidRPr="002944A4">
              <w:t>SupNum</w:t>
            </w:r>
            <w:proofErr w:type="spellEnd"/>
          </w:p>
        </w:tc>
        <w:tc>
          <w:tcPr>
            <w:tcW w:w="5805" w:type="dxa"/>
          </w:tcPr>
          <w:p w:rsidR="002944A4" w:rsidRDefault="009051AF" w:rsidP="009051AF">
            <w:r>
              <w:t xml:space="preserve">Sup Number,  </w:t>
            </w:r>
            <w:r w:rsidR="002944A4">
              <w:t xml:space="preserve">Maximum to 7 digit e.g. </w:t>
            </w:r>
            <w:r w:rsidR="002944A4" w:rsidRPr="002944A4">
              <w:t>BB/IRV</w:t>
            </w:r>
          </w:p>
        </w:tc>
      </w:tr>
      <w:tr w:rsidR="002944A4" w:rsidTr="00032670">
        <w:trPr>
          <w:cnfStyle w:val="000000010000" w:firstRow="0" w:lastRow="0" w:firstColumn="0" w:lastColumn="0" w:oddVBand="0" w:evenVBand="0" w:oddHBand="0" w:evenHBand="1" w:firstRowFirstColumn="0" w:firstRowLastColumn="0" w:lastRowFirstColumn="0" w:lastRowLastColumn="0"/>
        </w:trPr>
        <w:tc>
          <w:tcPr>
            <w:tcW w:w="3442" w:type="dxa"/>
            <w:vAlign w:val="bottom"/>
          </w:tcPr>
          <w:p w:rsidR="002944A4" w:rsidRPr="00B965BE" w:rsidRDefault="002944A4" w:rsidP="009051AF">
            <w:proofErr w:type="spellStart"/>
            <w:r w:rsidRPr="002944A4">
              <w:t>CivilContractNo</w:t>
            </w:r>
            <w:proofErr w:type="spellEnd"/>
          </w:p>
        </w:tc>
        <w:tc>
          <w:tcPr>
            <w:tcW w:w="5805" w:type="dxa"/>
          </w:tcPr>
          <w:p w:rsidR="002944A4" w:rsidRDefault="009051AF" w:rsidP="009051AF">
            <w:r>
              <w:t xml:space="preserve">Civil Contract number, </w:t>
            </w:r>
            <w:r w:rsidR="002944A4">
              <w:t xml:space="preserve">Maximum to 10 digit e.g. </w:t>
            </w:r>
            <w:r w:rsidR="002944A4" w:rsidRPr="002944A4">
              <w:t>XX/IRV/V</w:t>
            </w:r>
          </w:p>
        </w:tc>
      </w:tr>
      <w:tr w:rsidR="002944A4" w:rsidTr="00032670">
        <w:trPr>
          <w:cnfStyle w:val="000000100000" w:firstRow="0" w:lastRow="0" w:firstColumn="0" w:lastColumn="0" w:oddVBand="0" w:evenVBand="0" w:oddHBand="1" w:evenHBand="0" w:firstRowFirstColumn="0" w:firstRowLastColumn="0" w:lastRowFirstColumn="0" w:lastRowLastColumn="0"/>
        </w:trPr>
        <w:tc>
          <w:tcPr>
            <w:tcW w:w="3442" w:type="dxa"/>
            <w:vAlign w:val="bottom"/>
          </w:tcPr>
          <w:p w:rsidR="002944A4" w:rsidRPr="00B965BE" w:rsidRDefault="002944A4" w:rsidP="009051AF">
            <w:proofErr w:type="spellStart"/>
            <w:r w:rsidRPr="002944A4">
              <w:t>CDSReg</w:t>
            </w:r>
            <w:proofErr w:type="spellEnd"/>
          </w:p>
        </w:tc>
        <w:tc>
          <w:tcPr>
            <w:tcW w:w="5805" w:type="dxa"/>
          </w:tcPr>
          <w:p w:rsidR="002944A4" w:rsidRDefault="002944A4" w:rsidP="009051AF">
            <w:r>
              <w:t xml:space="preserve">Maximum to 2 digit e.g. </w:t>
            </w:r>
            <w:r w:rsidRPr="002944A4">
              <w:t>08</w:t>
            </w:r>
          </w:p>
        </w:tc>
      </w:tr>
      <w:tr w:rsidR="002944A4" w:rsidTr="00032670">
        <w:trPr>
          <w:cnfStyle w:val="000000010000" w:firstRow="0" w:lastRow="0" w:firstColumn="0" w:lastColumn="0" w:oddVBand="0" w:evenVBand="0" w:oddHBand="0" w:evenHBand="1" w:firstRowFirstColumn="0" w:firstRowLastColumn="0" w:lastRowFirstColumn="0" w:lastRowLastColumn="0"/>
        </w:trPr>
        <w:tc>
          <w:tcPr>
            <w:tcW w:w="3442" w:type="dxa"/>
            <w:vAlign w:val="bottom"/>
          </w:tcPr>
          <w:p w:rsidR="002944A4" w:rsidRPr="00B965BE" w:rsidRDefault="002944A4" w:rsidP="009051AF">
            <w:proofErr w:type="spellStart"/>
            <w:r w:rsidRPr="002944A4">
              <w:t>CDSVersion</w:t>
            </w:r>
            <w:proofErr w:type="spellEnd"/>
          </w:p>
        </w:tc>
        <w:tc>
          <w:tcPr>
            <w:tcW w:w="5805" w:type="dxa"/>
          </w:tcPr>
          <w:p w:rsidR="002944A4" w:rsidRDefault="002944A4" w:rsidP="009051AF">
            <w:r>
              <w:t>Maximum to 10 Digit</w:t>
            </w:r>
          </w:p>
        </w:tc>
      </w:tr>
      <w:tr w:rsidR="002944A4" w:rsidTr="00032670">
        <w:trPr>
          <w:cnfStyle w:val="000000100000" w:firstRow="0" w:lastRow="0" w:firstColumn="0" w:lastColumn="0" w:oddVBand="0" w:evenVBand="0" w:oddHBand="1" w:evenHBand="0" w:firstRowFirstColumn="0" w:firstRowLastColumn="0" w:lastRowFirstColumn="0" w:lastRowLastColumn="0"/>
        </w:trPr>
        <w:tc>
          <w:tcPr>
            <w:tcW w:w="3442" w:type="dxa"/>
            <w:vAlign w:val="bottom"/>
          </w:tcPr>
          <w:p w:rsidR="002944A4" w:rsidRPr="002944A4" w:rsidRDefault="002944A4" w:rsidP="002944A4">
            <w:proofErr w:type="spellStart"/>
            <w:r w:rsidRPr="002944A4">
              <w:t>LSCYear</w:t>
            </w:r>
            <w:proofErr w:type="spellEnd"/>
          </w:p>
        </w:tc>
        <w:tc>
          <w:tcPr>
            <w:tcW w:w="5805" w:type="dxa"/>
          </w:tcPr>
          <w:p w:rsidR="002944A4" w:rsidRDefault="002944A4" w:rsidP="009051AF">
            <w:r>
              <w:t xml:space="preserve">Maximum to </w:t>
            </w:r>
            <w:r w:rsidRPr="002944A4">
              <w:t>1</w:t>
            </w:r>
            <w:r>
              <w:t>0 Digit</w:t>
            </w:r>
          </w:p>
        </w:tc>
      </w:tr>
      <w:tr w:rsidR="00AB269C" w:rsidTr="00032670">
        <w:trPr>
          <w:cnfStyle w:val="000000010000" w:firstRow="0" w:lastRow="0" w:firstColumn="0" w:lastColumn="0" w:oddVBand="0" w:evenVBand="0" w:oddHBand="0" w:evenHBand="1" w:firstRowFirstColumn="0" w:firstRowLastColumn="0" w:lastRowFirstColumn="0" w:lastRowLastColumn="0"/>
        </w:trPr>
        <w:tc>
          <w:tcPr>
            <w:tcW w:w="3442" w:type="dxa"/>
            <w:vAlign w:val="bottom"/>
          </w:tcPr>
          <w:p w:rsidR="00AB269C" w:rsidRPr="002944A4" w:rsidRDefault="00AB269C" w:rsidP="002944A4">
            <w:r>
              <w:t>AddressLine1</w:t>
            </w:r>
          </w:p>
        </w:tc>
        <w:tc>
          <w:tcPr>
            <w:tcW w:w="5805" w:type="dxa"/>
          </w:tcPr>
          <w:p w:rsidR="00AB269C" w:rsidRDefault="00AB269C" w:rsidP="009051AF">
            <w:r>
              <w:t>Address line 1</w:t>
            </w:r>
          </w:p>
        </w:tc>
      </w:tr>
      <w:tr w:rsidR="00AB269C" w:rsidTr="00032670">
        <w:trPr>
          <w:cnfStyle w:val="000000100000" w:firstRow="0" w:lastRow="0" w:firstColumn="0" w:lastColumn="0" w:oddVBand="0" w:evenVBand="0" w:oddHBand="1" w:evenHBand="0" w:firstRowFirstColumn="0" w:firstRowLastColumn="0" w:lastRowFirstColumn="0" w:lastRowLastColumn="0"/>
        </w:trPr>
        <w:tc>
          <w:tcPr>
            <w:tcW w:w="3442" w:type="dxa"/>
            <w:vAlign w:val="bottom"/>
          </w:tcPr>
          <w:p w:rsidR="00AB269C" w:rsidRDefault="00AB269C" w:rsidP="002944A4">
            <w:r>
              <w:t>AddressLine2</w:t>
            </w:r>
          </w:p>
        </w:tc>
        <w:tc>
          <w:tcPr>
            <w:tcW w:w="5805" w:type="dxa"/>
          </w:tcPr>
          <w:p w:rsidR="00AB269C" w:rsidRDefault="00AB269C" w:rsidP="009051AF">
            <w:r>
              <w:t>Address Line 2</w:t>
            </w:r>
          </w:p>
        </w:tc>
      </w:tr>
      <w:tr w:rsidR="00AB269C" w:rsidTr="00032670">
        <w:trPr>
          <w:cnfStyle w:val="000000010000" w:firstRow="0" w:lastRow="0" w:firstColumn="0" w:lastColumn="0" w:oddVBand="0" w:evenVBand="0" w:oddHBand="0" w:evenHBand="1" w:firstRowFirstColumn="0" w:firstRowLastColumn="0" w:lastRowFirstColumn="0" w:lastRowLastColumn="0"/>
        </w:trPr>
        <w:tc>
          <w:tcPr>
            <w:tcW w:w="3442" w:type="dxa"/>
            <w:vAlign w:val="bottom"/>
          </w:tcPr>
          <w:p w:rsidR="00AB269C" w:rsidRDefault="00AB269C" w:rsidP="002944A4">
            <w:r>
              <w:t>AddressLine3</w:t>
            </w:r>
          </w:p>
        </w:tc>
        <w:tc>
          <w:tcPr>
            <w:tcW w:w="5805" w:type="dxa"/>
          </w:tcPr>
          <w:p w:rsidR="00AB269C" w:rsidRDefault="00AB269C" w:rsidP="009051AF">
            <w:r>
              <w:t>Address line 3</w:t>
            </w:r>
          </w:p>
        </w:tc>
      </w:tr>
      <w:tr w:rsidR="00AB269C" w:rsidTr="00032670">
        <w:trPr>
          <w:cnfStyle w:val="000000100000" w:firstRow="0" w:lastRow="0" w:firstColumn="0" w:lastColumn="0" w:oddVBand="0" w:evenVBand="0" w:oddHBand="1" w:evenHBand="0" w:firstRowFirstColumn="0" w:firstRowLastColumn="0" w:lastRowFirstColumn="0" w:lastRowLastColumn="0"/>
        </w:trPr>
        <w:tc>
          <w:tcPr>
            <w:tcW w:w="3442" w:type="dxa"/>
            <w:vAlign w:val="bottom"/>
          </w:tcPr>
          <w:p w:rsidR="00AB269C" w:rsidRDefault="00AB269C" w:rsidP="002944A4">
            <w:r>
              <w:t>Town</w:t>
            </w:r>
          </w:p>
        </w:tc>
        <w:tc>
          <w:tcPr>
            <w:tcW w:w="5805" w:type="dxa"/>
          </w:tcPr>
          <w:p w:rsidR="00AB269C" w:rsidRDefault="00AB269C" w:rsidP="009051AF">
            <w:r>
              <w:t>Town, also updates Towns table</w:t>
            </w:r>
          </w:p>
        </w:tc>
      </w:tr>
      <w:tr w:rsidR="00AB269C" w:rsidTr="00032670">
        <w:trPr>
          <w:cnfStyle w:val="000000010000" w:firstRow="0" w:lastRow="0" w:firstColumn="0" w:lastColumn="0" w:oddVBand="0" w:evenVBand="0" w:oddHBand="0" w:evenHBand="1" w:firstRowFirstColumn="0" w:firstRowLastColumn="0" w:lastRowFirstColumn="0" w:lastRowLastColumn="0"/>
        </w:trPr>
        <w:tc>
          <w:tcPr>
            <w:tcW w:w="3442" w:type="dxa"/>
            <w:vAlign w:val="bottom"/>
          </w:tcPr>
          <w:p w:rsidR="00AB269C" w:rsidRDefault="00AB269C" w:rsidP="002944A4">
            <w:r>
              <w:t>County</w:t>
            </w:r>
          </w:p>
        </w:tc>
        <w:tc>
          <w:tcPr>
            <w:tcW w:w="5805" w:type="dxa"/>
          </w:tcPr>
          <w:p w:rsidR="00AB269C" w:rsidRDefault="00AB269C" w:rsidP="009051AF">
            <w:r>
              <w:t>County, also updates County table</w:t>
            </w:r>
          </w:p>
        </w:tc>
      </w:tr>
      <w:tr w:rsidR="00AB269C" w:rsidTr="00032670">
        <w:trPr>
          <w:cnfStyle w:val="000000100000" w:firstRow="0" w:lastRow="0" w:firstColumn="0" w:lastColumn="0" w:oddVBand="0" w:evenVBand="0" w:oddHBand="1" w:evenHBand="0" w:firstRowFirstColumn="0" w:firstRowLastColumn="0" w:lastRowFirstColumn="0" w:lastRowLastColumn="0"/>
        </w:trPr>
        <w:tc>
          <w:tcPr>
            <w:tcW w:w="3442" w:type="dxa"/>
            <w:vAlign w:val="bottom"/>
          </w:tcPr>
          <w:p w:rsidR="00AB269C" w:rsidRDefault="00AB269C" w:rsidP="002944A4">
            <w:proofErr w:type="spellStart"/>
            <w:r>
              <w:t>PostCode</w:t>
            </w:r>
            <w:proofErr w:type="spellEnd"/>
          </w:p>
        </w:tc>
        <w:tc>
          <w:tcPr>
            <w:tcW w:w="5805" w:type="dxa"/>
          </w:tcPr>
          <w:p w:rsidR="00AB269C" w:rsidRDefault="00AB269C" w:rsidP="009051AF">
            <w:r>
              <w:t>Postcode (limited to 10 characters)</w:t>
            </w:r>
          </w:p>
        </w:tc>
      </w:tr>
      <w:tr w:rsidR="00AB269C" w:rsidTr="00032670">
        <w:trPr>
          <w:cnfStyle w:val="000000010000" w:firstRow="0" w:lastRow="0" w:firstColumn="0" w:lastColumn="0" w:oddVBand="0" w:evenVBand="0" w:oddHBand="0" w:evenHBand="1" w:firstRowFirstColumn="0" w:firstRowLastColumn="0" w:lastRowFirstColumn="0" w:lastRowLastColumn="0"/>
        </w:trPr>
        <w:tc>
          <w:tcPr>
            <w:tcW w:w="3442" w:type="dxa"/>
            <w:vAlign w:val="bottom"/>
          </w:tcPr>
          <w:p w:rsidR="00AB269C" w:rsidRDefault="00AB269C" w:rsidP="002944A4">
            <w:r>
              <w:t>Country</w:t>
            </w:r>
          </w:p>
        </w:tc>
        <w:tc>
          <w:tcPr>
            <w:tcW w:w="5805" w:type="dxa"/>
          </w:tcPr>
          <w:p w:rsidR="00AB269C" w:rsidRDefault="00AB269C" w:rsidP="009051AF">
            <w:r>
              <w:t>Country</w:t>
            </w:r>
          </w:p>
        </w:tc>
      </w:tr>
      <w:tr w:rsidR="00AB269C" w:rsidTr="00032670">
        <w:trPr>
          <w:cnfStyle w:val="000000100000" w:firstRow="0" w:lastRow="0" w:firstColumn="0" w:lastColumn="0" w:oddVBand="0" w:evenVBand="0" w:oddHBand="1" w:evenHBand="0" w:firstRowFirstColumn="0" w:firstRowLastColumn="0" w:lastRowFirstColumn="0" w:lastRowLastColumn="0"/>
        </w:trPr>
        <w:tc>
          <w:tcPr>
            <w:tcW w:w="3442" w:type="dxa"/>
            <w:vAlign w:val="bottom"/>
          </w:tcPr>
          <w:p w:rsidR="00AB269C" w:rsidRDefault="00AB269C" w:rsidP="002944A4">
            <w:proofErr w:type="spellStart"/>
            <w:r>
              <w:t>DXNumber</w:t>
            </w:r>
            <w:proofErr w:type="spellEnd"/>
          </w:p>
        </w:tc>
        <w:tc>
          <w:tcPr>
            <w:tcW w:w="5805" w:type="dxa"/>
          </w:tcPr>
          <w:p w:rsidR="00AB269C" w:rsidRDefault="00AB269C" w:rsidP="009051AF">
            <w:r>
              <w:t>DX Number</w:t>
            </w:r>
          </w:p>
        </w:tc>
      </w:tr>
      <w:tr w:rsidR="00AB269C" w:rsidTr="00032670">
        <w:trPr>
          <w:cnfStyle w:val="000000010000" w:firstRow="0" w:lastRow="0" w:firstColumn="0" w:lastColumn="0" w:oddVBand="0" w:evenVBand="0" w:oddHBand="0" w:evenHBand="1" w:firstRowFirstColumn="0" w:firstRowLastColumn="0" w:lastRowFirstColumn="0" w:lastRowLastColumn="0"/>
        </w:trPr>
        <w:tc>
          <w:tcPr>
            <w:tcW w:w="3442" w:type="dxa"/>
            <w:vAlign w:val="bottom"/>
          </w:tcPr>
          <w:p w:rsidR="00AB269C" w:rsidRDefault="00AB269C" w:rsidP="002944A4">
            <w:proofErr w:type="spellStart"/>
            <w:r>
              <w:t>DXTown</w:t>
            </w:r>
            <w:proofErr w:type="spellEnd"/>
          </w:p>
        </w:tc>
        <w:tc>
          <w:tcPr>
            <w:tcW w:w="5805" w:type="dxa"/>
          </w:tcPr>
          <w:p w:rsidR="00AB269C" w:rsidRDefault="00AB269C" w:rsidP="009051AF">
            <w:r>
              <w:t>DX Town</w:t>
            </w:r>
          </w:p>
        </w:tc>
      </w:tr>
      <w:tr w:rsidR="00AB269C" w:rsidTr="00032670">
        <w:trPr>
          <w:cnfStyle w:val="000000100000" w:firstRow="0" w:lastRow="0" w:firstColumn="0" w:lastColumn="0" w:oddVBand="0" w:evenVBand="0" w:oddHBand="1" w:evenHBand="0" w:firstRowFirstColumn="0" w:firstRowLastColumn="0" w:lastRowFirstColumn="0" w:lastRowLastColumn="0"/>
        </w:trPr>
        <w:tc>
          <w:tcPr>
            <w:tcW w:w="3442" w:type="dxa"/>
            <w:vAlign w:val="bottom"/>
          </w:tcPr>
          <w:p w:rsidR="00AB269C" w:rsidRDefault="00AB269C" w:rsidP="002944A4">
            <w:r>
              <w:t>Organisation</w:t>
            </w:r>
          </w:p>
        </w:tc>
        <w:tc>
          <w:tcPr>
            <w:tcW w:w="5805" w:type="dxa"/>
          </w:tcPr>
          <w:p w:rsidR="00AB269C" w:rsidRDefault="00AB269C" w:rsidP="009051AF">
            <w:r>
              <w:t>Address Organisation Name</w:t>
            </w:r>
          </w:p>
        </w:tc>
      </w:tr>
      <w:tr w:rsidR="00AB269C" w:rsidTr="00032670">
        <w:trPr>
          <w:cnfStyle w:val="000000010000" w:firstRow="0" w:lastRow="0" w:firstColumn="0" w:lastColumn="0" w:oddVBand="0" w:evenVBand="0" w:oddHBand="0" w:evenHBand="1" w:firstRowFirstColumn="0" w:firstRowLastColumn="0" w:lastRowFirstColumn="0" w:lastRowLastColumn="0"/>
        </w:trPr>
        <w:tc>
          <w:tcPr>
            <w:tcW w:w="3442" w:type="dxa"/>
            <w:vAlign w:val="bottom"/>
          </w:tcPr>
          <w:p w:rsidR="00AB269C" w:rsidRDefault="00AB269C" w:rsidP="002944A4">
            <w:proofErr w:type="spellStart"/>
            <w:r>
              <w:t>SubBuilding</w:t>
            </w:r>
            <w:proofErr w:type="spellEnd"/>
          </w:p>
        </w:tc>
        <w:tc>
          <w:tcPr>
            <w:tcW w:w="5805" w:type="dxa"/>
          </w:tcPr>
          <w:p w:rsidR="00AB269C" w:rsidRDefault="00AB269C" w:rsidP="009051AF">
            <w:r>
              <w:t>Address Sub-Building Name</w:t>
            </w:r>
          </w:p>
        </w:tc>
      </w:tr>
      <w:tr w:rsidR="00AB269C" w:rsidTr="00032670">
        <w:trPr>
          <w:cnfStyle w:val="000000100000" w:firstRow="0" w:lastRow="0" w:firstColumn="0" w:lastColumn="0" w:oddVBand="0" w:evenVBand="0" w:oddHBand="1" w:evenHBand="0" w:firstRowFirstColumn="0" w:firstRowLastColumn="0" w:lastRowFirstColumn="0" w:lastRowLastColumn="0"/>
        </w:trPr>
        <w:tc>
          <w:tcPr>
            <w:tcW w:w="3442" w:type="dxa"/>
            <w:vAlign w:val="bottom"/>
          </w:tcPr>
          <w:p w:rsidR="00AB269C" w:rsidRDefault="00AB269C" w:rsidP="002944A4">
            <w:r>
              <w:t>Building</w:t>
            </w:r>
          </w:p>
        </w:tc>
        <w:tc>
          <w:tcPr>
            <w:tcW w:w="5805" w:type="dxa"/>
          </w:tcPr>
          <w:p w:rsidR="00AB269C" w:rsidRDefault="00AB269C" w:rsidP="009051AF">
            <w:r>
              <w:t>Street (House) Name</w:t>
            </w:r>
          </w:p>
        </w:tc>
      </w:tr>
      <w:tr w:rsidR="00AB269C" w:rsidTr="00032670">
        <w:trPr>
          <w:cnfStyle w:val="000000010000" w:firstRow="0" w:lastRow="0" w:firstColumn="0" w:lastColumn="0" w:oddVBand="0" w:evenVBand="0" w:oddHBand="0" w:evenHBand="1" w:firstRowFirstColumn="0" w:firstRowLastColumn="0" w:lastRowFirstColumn="0" w:lastRowLastColumn="0"/>
        </w:trPr>
        <w:tc>
          <w:tcPr>
            <w:tcW w:w="3442" w:type="dxa"/>
            <w:vAlign w:val="bottom"/>
          </w:tcPr>
          <w:p w:rsidR="00AB269C" w:rsidRDefault="00AB269C" w:rsidP="002944A4">
            <w:r>
              <w:t>Street</w:t>
            </w:r>
          </w:p>
        </w:tc>
        <w:tc>
          <w:tcPr>
            <w:tcW w:w="5805" w:type="dxa"/>
          </w:tcPr>
          <w:p w:rsidR="00AB269C" w:rsidRDefault="00AB269C" w:rsidP="009051AF">
            <w:r>
              <w:t>Address Street Name</w:t>
            </w:r>
          </w:p>
        </w:tc>
      </w:tr>
      <w:tr w:rsidR="00AB269C" w:rsidTr="00032670">
        <w:trPr>
          <w:cnfStyle w:val="000000100000" w:firstRow="0" w:lastRow="0" w:firstColumn="0" w:lastColumn="0" w:oddVBand="0" w:evenVBand="0" w:oddHBand="1" w:evenHBand="0" w:firstRowFirstColumn="0" w:firstRowLastColumn="0" w:lastRowFirstColumn="0" w:lastRowLastColumn="0"/>
        </w:trPr>
        <w:tc>
          <w:tcPr>
            <w:tcW w:w="3442" w:type="dxa"/>
            <w:vAlign w:val="bottom"/>
          </w:tcPr>
          <w:p w:rsidR="00AB269C" w:rsidRDefault="00AB269C" w:rsidP="002944A4">
            <w:proofErr w:type="spellStart"/>
            <w:r>
              <w:t>DependentLocality</w:t>
            </w:r>
            <w:proofErr w:type="spellEnd"/>
          </w:p>
        </w:tc>
        <w:tc>
          <w:tcPr>
            <w:tcW w:w="5805" w:type="dxa"/>
          </w:tcPr>
          <w:p w:rsidR="00AB269C" w:rsidRDefault="00AB269C" w:rsidP="009051AF">
            <w:r>
              <w:t>Dependant Locality</w:t>
            </w:r>
          </w:p>
        </w:tc>
      </w:tr>
    </w:tbl>
    <w:p w:rsidR="00032670" w:rsidRDefault="00032670" w:rsidP="00032670">
      <w:pPr>
        <w:pStyle w:val="NumHeading2"/>
      </w:pPr>
      <w:bookmarkStart w:id="62" w:name="_Toc423944036"/>
      <w:r>
        <w:t>BranchDept.csv</w:t>
      </w:r>
      <w:bookmarkEnd w:id="62"/>
    </w:p>
    <w:p w:rsidR="00032670" w:rsidRDefault="00032670" w:rsidP="00032670">
      <w:pPr>
        <w:spacing w:after="0" w:line="240" w:lineRule="auto"/>
      </w:pPr>
      <w:r>
        <w:t>This links each branch to its relevant departments and sets the default fee earner &amp; banks for the Branch / Department combination.</w:t>
      </w:r>
    </w:p>
    <w:p w:rsidR="00032670" w:rsidRDefault="00032670" w:rsidP="00032670">
      <w:pPr>
        <w:spacing w:after="0" w:line="240" w:lineRule="auto"/>
      </w:pPr>
    </w:p>
    <w:tbl>
      <w:tblPr>
        <w:tblStyle w:val="TableGrid"/>
        <w:tblW w:w="0" w:type="auto"/>
        <w:tblLook w:val="04A0" w:firstRow="1" w:lastRow="0" w:firstColumn="1" w:lastColumn="0" w:noHBand="0" w:noVBand="1"/>
      </w:tblPr>
      <w:tblGrid>
        <w:gridCol w:w="3436"/>
        <w:gridCol w:w="5811"/>
      </w:tblGrid>
      <w:tr w:rsidR="00032670" w:rsidTr="00520B3C">
        <w:trPr>
          <w:cnfStyle w:val="100000000000" w:firstRow="1" w:lastRow="0" w:firstColumn="0" w:lastColumn="0" w:oddVBand="0" w:evenVBand="0" w:oddHBand="0" w:evenHBand="0" w:firstRowFirstColumn="0" w:firstRowLastColumn="0" w:lastRowFirstColumn="0" w:lastRowLastColumn="0"/>
        </w:trPr>
        <w:tc>
          <w:tcPr>
            <w:tcW w:w="3436" w:type="dxa"/>
          </w:tcPr>
          <w:p w:rsidR="00032670" w:rsidRDefault="00032670" w:rsidP="009B720C">
            <w:pPr>
              <w:rPr>
                <w:b w:val="0"/>
              </w:rPr>
            </w:pPr>
            <w:r>
              <w:t>Field</w:t>
            </w:r>
          </w:p>
        </w:tc>
        <w:tc>
          <w:tcPr>
            <w:tcW w:w="5811" w:type="dxa"/>
          </w:tcPr>
          <w:p w:rsidR="00032670" w:rsidRDefault="00032670" w:rsidP="009B720C">
            <w:pPr>
              <w:rPr>
                <w:b w:val="0"/>
              </w:rPr>
            </w:pPr>
            <w:r>
              <w:t>Description</w:t>
            </w:r>
          </w:p>
        </w:tc>
      </w:tr>
      <w:tr w:rsidR="00032670" w:rsidTr="00520B3C">
        <w:trPr>
          <w:cnfStyle w:val="000000100000" w:firstRow="0" w:lastRow="0" w:firstColumn="0" w:lastColumn="0" w:oddVBand="0" w:evenVBand="0" w:oddHBand="1" w:evenHBand="0" w:firstRowFirstColumn="0" w:firstRowLastColumn="0" w:lastRowFirstColumn="0" w:lastRowLastColumn="0"/>
        </w:trPr>
        <w:tc>
          <w:tcPr>
            <w:tcW w:w="3436" w:type="dxa"/>
          </w:tcPr>
          <w:p w:rsidR="00032670" w:rsidRDefault="00032670" w:rsidP="009B720C">
            <w:r w:rsidRPr="00B965BE">
              <w:t>Branch Code</w:t>
            </w:r>
          </w:p>
        </w:tc>
        <w:tc>
          <w:tcPr>
            <w:tcW w:w="5811" w:type="dxa"/>
          </w:tcPr>
          <w:p w:rsidR="00032670" w:rsidRDefault="00032670" w:rsidP="009B720C">
            <w:r>
              <w:t>Refers to the branch code in Branch.csv</w:t>
            </w:r>
          </w:p>
        </w:tc>
      </w:tr>
      <w:tr w:rsidR="00032670" w:rsidTr="00520B3C">
        <w:trPr>
          <w:cnfStyle w:val="000000010000" w:firstRow="0" w:lastRow="0" w:firstColumn="0" w:lastColumn="0" w:oddVBand="0" w:evenVBand="0" w:oddHBand="0" w:evenHBand="1" w:firstRowFirstColumn="0" w:firstRowLastColumn="0" w:lastRowFirstColumn="0" w:lastRowLastColumn="0"/>
        </w:trPr>
        <w:tc>
          <w:tcPr>
            <w:tcW w:w="3436" w:type="dxa"/>
            <w:vAlign w:val="bottom"/>
          </w:tcPr>
          <w:p w:rsidR="00032670" w:rsidRPr="00B965BE" w:rsidRDefault="00032670" w:rsidP="009B720C">
            <w:r w:rsidRPr="00B965BE">
              <w:t>Department</w:t>
            </w:r>
          </w:p>
        </w:tc>
        <w:tc>
          <w:tcPr>
            <w:tcW w:w="5811" w:type="dxa"/>
          </w:tcPr>
          <w:p w:rsidR="00032670" w:rsidRDefault="00032670" w:rsidP="009B720C">
            <w:r>
              <w:t>Refers to the Department code in Departments.csv</w:t>
            </w:r>
          </w:p>
        </w:tc>
      </w:tr>
      <w:tr w:rsidR="00032670" w:rsidTr="00520B3C">
        <w:trPr>
          <w:cnfStyle w:val="000000100000" w:firstRow="0" w:lastRow="0" w:firstColumn="0" w:lastColumn="0" w:oddVBand="0" w:evenVBand="0" w:oddHBand="1" w:evenHBand="0" w:firstRowFirstColumn="0" w:firstRowLastColumn="0" w:lastRowFirstColumn="0" w:lastRowLastColumn="0"/>
        </w:trPr>
        <w:tc>
          <w:tcPr>
            <w:tcW w:w="3436" w:type="dxa"/>
            <w:vAlign w:val="bottom"/>
          </w:tcPr>
          <w:p w:rsidR="00032670" w:rsidRPr="00B965BE" w:rsidRDefault="00032670" w:rsidP="009B720C">
            <w:r w:rsidRPr="00B965BE">
              <w:t>Fee Earner</w:t>
            </w:r>
          </w:p>
        </w:tc>
        <w:tc>
          <w:tcPr>
            <w:tcW w:w="5811" w:type="dxa"/>
          </w:tcPr>
          <w:p w:rsidR="00032670" w:rsidRDefault="00032670" w:rsidP="009B720C">
            <w:r>
              <w:t xml:space="preserve">Refers to the </w:t>
            </w:r>
            <w:proofErr w:type="spellStart"/>
            <w:r>
              <w:t>FeeEarnerCode</w:t>
            </w:r>
            <w:proofErr w:type="spellEnd"/>
            <w:r>
              <w:t xml:space="preserve"> in FeeEarner.csv</w:t>
            </w:r>
          </w:p>
        </w:tc>
      </w:tr>
      <w:tr w:rsidR="00032670" w:rsidTr="00520B3C">
        <w:trPr>
          <w:cnfStyle w:val="000000010000" w:firstRow="0" w:lastRow="0" w:firstColumn="0" w:lastColumn="0" w:oddVBand="0" w:evenVBand="0" w:oddHBand="0" w:evenHBand="1" w:firstRowFirstColumn="0" w:firstRowLastColumn="0" w:lastRowFirstColumn="0" w:lastRowLastColumn="0"/>
        </w:trPr>
        <w:tc>
          <w:tcPr>
            <w:tcW w:w="3436" w:type="dxa"/>
            <w:vAlign w:val="bottom"/>
          </w:tcPr>
          <w:p w:rsidR="00032670" w:rsidRPr="00B965BE" w:rsidRDefault="00032670" w:rsidP="009B720C">
            <w:r w:rsidRPr="00B965BE">
              <w:t>Office Bank</w:t>
            </w:r>
          </w:p>
        </w:tc>
        <w:tc>
          <w:tcPr>
            <w:tcW w:w="5811" w:type="dxa"/>
          </w:tcPr>
          <w:p w:rsidR="00032670" w:rsidRDefault="00032670" w:rsidP="009B720C">
            <w:r>
              <w:t>Refers to the Office Bank Account code in OfficeBanks.csv</w:t>
            </w:r>
          </w:p>
        </w:tc>
      </w:tr>
      <w:tr w:rsidR="00032670" w:rsidTr="00520B3C">
        <w:trPr>
          <w:cnfStyle w:val="000000100000" w:firstRow="0" w:lastRow="0" w:firstColumn="0" w:lastColumn="0" w:oddVBand="0" w:evenVBand="0" w:oddHBand="1" w:evenHBand="0" w:firstRowFirstColumn="0" w:firstRowLastColumn="0" w:lastRowFirstColumn="0" w:lastRowLastColumn="0"/>
        </w:trPr>
        <w:tc>
          <w:tcPr>
            <w:tcW w:w="3436" w:type="dxa"/>
            <w:vAlign w:val="bottom"/>
          </w:tcPr>
          <w:p w:rsidR="00032670" w:rsidRPr="00B965BE" w:rsidRDefault="00032670" w:rsidP="009B720C">
            <w:r w:rsidRPr="00B965BE">
              <w:t>Client Bank</w:t>
            </w:r>
          </w:p>
        </w:tc>
        <w:tc>
          <w:tcPr>
            <w:tcW w:w="5811" w:type="dxa"/>
          </w:tcPr>
          <w:p w:rsidR="00032670" w:rsidRDefault="00032670" w:rsidP="009B720C">
            <w:r>
              <w:t>Refers to the Client Bank Account code in ClientBanks.csv</w:t>
            </w:r>
          </w:p>
        </w:tc>
      </w:tr>
    </w:tbl>
    <w:p w:rsidR="00A15D49" w:rsidRDefault="00A15D49" w:rsidP="00A15D49">
      <w:pPr>
        <w:pStyle w:val="NumHeading2"/>
      </w:pPr>
      <w:bookmarkStart w:id="63" w:name="_Toc423944037"/>
      <w:r>
        <w:t>BusinessSources.csv</w:t>
      </w:r>
      <w:bookmarkEnd w:id="63"/>
    </w:p>
    <w:p w:rsidR="00A15D49" w:rsidRDefault="00A15D49" w:rsidP="00A15D49">
      <w:pPr>
        <w:spacing w:after="0" w:line="240" w:lineRule="auto"/>
      </w:pPr>
      <w:r>
        <w:t xml:space="preserve">This table contains business source information, and is linked to by the entity </w:t>
      </w:r>
      <w:proofErr w:type="spellStart"/>
      <w:r>
        <w:t>csv</w:t>
      </w:r>
      <w:proofErr w:type="spellEnd"/>
      <w:r>
        <w:t xml:space="preserve"> by looking up the description of the entity “</w:t>
      </w:r>
      <w:proofErr w:type="spellStart"/>
      <w:r>
        <w:t>Buisness</w:t>
      </w:r>
      <w:proofErr w:type="spellEnd"/>
      <w:r>
        <w:t xml:space="preserve"> Type </w:t>
      </w:r>
      <w:proofErr w:type="spellStart"/>
      <w:r>
        <w:t>Desc</w:t>
      </w:r>
      <w:proofErr w:type="spellEnd"/>
      <w:r>
        <w:t>” field.</w:t>
      </w:r>
    </w:p>
    <w:p w:rsidR="00A15D49" w:rsidRDefault="00A15D49" w:rsidP="00A15D49">
      <w:pPr>
        <w:spacing w:after="0" w:line="240" w:lineRule="auto"/>
      </w:pPr>
    </w:p>
    <w:tbl>
      <w:tblPr>
        <w:tblStyle w:val="TableGrid"/>
        <w:tblW w:w="0" w:type="auto"/>
        <w:tblLook w:val="04A0" w:firstRow="1" w:lastRow="0" w:firstColumn="1" w:lastColumn="0" w:noHBand="0" w:noVBand="1"/>
      </w:tblPr>
      <w:tblGrid>
        <w:gridCol w:w="2776"/>
        <w:gridCol w:w="6471"/>
      </w:tblGrid>
      <w:tr w:rsidR="00A15D49" w:rsidTr="001052E4">
        <w:trPr>
          <w:cnfStyle w:val="100000000000" w:firstRow="1" w:lastRow="0" w:firstColumn="0" w:lastColumn="0" w:oddVBand="0" w:evenVBand="0" w:oddHBand="0" w:evenHBand="0" w:firstRowFirstColumn="0" w:firstRowLastColumn="0" w:lastRowFirstColumn="0" w:lastRowLastColumn="0"/>
        </w:trPr>
        <w:tc>
          <w:tcPr>
            <w:tcW w:w="2776" w:type="dxa"/>
          </w:tcPr>
          <w:p w:rsidR="00A15D49" w:rsidRDefault="00A15D49" w:rsidP="009B720C">
            <w:pPr>
              <w:rPr>
                <w:b w:val="0"/>
              </w:rPr>
            </w:pPr>
            <w:r>
              <w:t>Field</w:t>
            </w:r>
          </w:p>
        </w:tc>
        <w:tc>
          <w:tcPr>
            <w:tcW w:w="6471" w:type="dxa"/>
          </w:tcPr>
          <w:p w:rsidR="00A15D49" w:rsidRDefault="00A15D49" w:rsidP="009B720C">
            <w:pPr>
              <w:rPr>
                <w:b w:val="0"/>
              </w:rPr>
            </w:pPr>
            <w:r>
              <w:t>Description</w:t>
            </w:r>
          </w:p>
        </w:tc>
      </w:tr>
      <w:tr w:rsidR="00A15D49" w:rsidTr="001052E4">
        <w:trPr>
          <w:cnfStyle w:val="000000100000" w:firstRow="0" w:lastRow="0" w:firstColumn="0" w:lastColumn="0" w:oddVBand="0" w:evenVBand="0" w:oddHBand="1" w:evenHBand="0" w:firstRowFirstColumn="0" w:firstRowLastColumn="0" w:lastRowFirstColumn="0" w:lastRowLastColumn="0"/>
        </w:trPr>
        <w:tc>
          <w:tcPr>
            <w:tcW w:w="2776" w:type="dxa"/>
          </w:tcPr>
          <w:p w:rsidR="00A15D49" w:rsidRDefault="00A15D49" w:rsidP="009B720C">
            <w:proofErr w:type="spellStart"/>
            <w:r>
              <w:t>BusSourceID</w:t>
            </w:r>
            <w:proofErr w:type="spellEnd"/>
          </w:p>
        </w:tc>
        <w:tc>
          <w:tcPr>
            <w:tcW w:w="6471" w:type="dxa"/>
          </w:tcPr>
          <w:p w:rsidR="00A15D49" w:rsidRDefault="00A15D49" w:rsidP="009B720C">
            <w:r>
              <w:t>Numeric id</w:t>
            </w:r>
          </w:p>
        </w:tc>
      </w:tr>
      <w:tr w:rsidR="00A15D49" w:rsidTr="001052E4">
        <w:trPr>
          <w:cnfStyle w:val="000000010000" w:firstRow="0" w:lastRow="0" w:firstColumn="0" w:lastColumn="0" w:oddVBand="0" w:evenVBand="0" w:oddHBand="0" w:evenHBand="1" w:firstRowFirstColumn="0" w:firstRowLastColumn="0" w:lastRowFirstColumn="0" w:lastRowLastColumn="0"/>
        </w:trPr>
        <w:tc>
          <w:tcPr>
            <w:tcW w:w="2776" w:type="dxa"/>
            <w:vAlign w:val="bottom"/>
          </w:tcPr>
          <w:p w:rsidR="00A15D49" w:rsidRPr="00091D2D" w:rsidRDefault="00A15D49" w:rsidP="009B720C">
            <w:proofErr w:type="spellStart"/>
            <w:r w:rsidRPr="00091D2D">
              <w:t>BusSourceCode</w:t>
            </w:r>
            <w:proofErr w:type="spellEnd"/>
          </w:p>
        </w:tc>
        <w:tc>
          <w:tcPr>
            <w:tcW w:w="6471" w:type="dxa"/>
          </w:tcPr>
          <w:p w:rsidR="00A15D49" w:rsidRDefault="00A15D49" w:rsidP="009B720C">
            <w:r>
              <w:t>Business Source Code</w:t>
            </w:r>
          </w:p>
        </w:tc>
      </w:tr>
      <w:tr w:rsidR="00A15D49" w:rsidTr="001052E4">
        <w:trPr>
          <w:cnfStyle w:val="000000100000" w:firstRow="0" w:lastRow="0" w:firstColumn="0" w:lastColumn="0" w:oddVBand="0" w:evenVBand="0" w:oddHBand="1" w:evenHBand="0" w:firstRowFirstColumn="0" w:firstRowLastColumn="0" w:lastRowFirstColumn="0" w:lastRowLastColumn="0"/>
        </w:trPr>
        <w:tc>
          <w:tcPr>
            <w:tcW w:w="2776" w:type="dxa"/>
            <w:vAlign w:val="bottom"/>
          </w:tcPr>
          <w:p w:rsidR="00A15D49" w:rsidRPr="00091D2D" w:rsidRDefault="00A15D49" w:rsidP="009B720C">
            <w:proofErr w:type="spellStart"/>
            <w:r w:rsidRPr="00091D2D">
              <w:t>BusSourceDescrption</w:t>
            </w:r>
            <w:proofErr w:type="spellEnd"/>
          </w:p>
        </w:tc>
        <w:tc>
          <w:tcPr>
            <w:tcW w:w="6471" w:type="dxa"/>
          </w:tcPr>
          <w:p w:rsidR="00A15D49" w:rsidRDefault="00A15D49" w:rsidP="009B720C">
            <w:r>
              <w:t>Business Source Description</w:t>
            </w:r>
          </w:p>
        </w:tc>
      </w:tr>
    </w:tbl>
    <w:p w:rsidR="001052E4" w:rsidRDefault="001052E4" w:rsidP="001052E4">
      <w:pPr>
        <w:pStyle w:val="NumHeading2"/>
      </w:pPr>
      <w:bookmarkStart w:id="64" w:name="_Toc423944038"/>
      <w:r>
        <w:t>ChargeDesc.csv</w:t>
      </w:r>
      <w:bookmarkEnd w:id="64"/>
    </w:p>
    <w:p w:rsidR="001052E4" w:rsidRDefault="001052E4" w:rsidP="001052E4">
      <w:pPr>
        <w:spacing w:after="0" w:line="240" w:lineRule="auto"/>
      </w:pPr>
      <w:r>
        <w:t>This holds a list of Charge Headers (Rate tables) to be imported.</w:t>
      </w:r>
    </w:p>
    <w:p w:rsidR="001052E4" w:rsidRDefault="001052E4" w:rsidP="001052E4">
      <w:pPr>
        <w:spacing w:after="0" w:line="240" w:lineRule="auto"/>
      </w:pPr>
    </w:p>
    <w:tbl>
      <w:tblPr>
        <w:tblStyle w:val="TableGrid"/>
        <w:tblW w:w="0" w:type="auto"/>
        <w:tblLook w:val="04A0" w:firstRow="1" w:lastRow="0" w:firstColumn="1" w:lastColumn="0" w:noHBand="0" w:noVBand="1"/>
      </w:tblPr>
      <w:tblGrid>
        <w:gridCol w:w="3439"/>
        <w:gridCol w:w="5808"/>
      </w:tblGrid>
      <w:tr w:rsidR="001052E4" w:rsidTr="009B720C">
        <w:trPr>
          <w:cnfStyle w:val="100000000000" w:firstRow="1" w:lastRow="0" w:firstColumn="0" w:lastColumn="0" w:oddVBand="0" w:evenVBand="0" w:oddHBand="0" w:evenHBand="0" w:firstRowFirstColumn="0" w:firstRowLastColumn="0" w:lastRowFirstColumn="0" w:lastRowLastColumn="0"/>
        </w:trPr>
        <w:tc>
          <w:tcPr>
            <w:tcW w:w="3510" w:type="dxa"/>
          </w:tcPr>
          <w:p w:rsidR="001052E4" w:rsidRDefault="001052E4" w:rsidP="009B720C">
            <w:pPr>
              <w:rPr>
                <w:b w:val="0"/>
              </w:rPr>
            </w:pPr>
            <w:r>
              <w:t>Field</w:t>
            </w:r>
          </w:p>
        </w:tc>
        <w:tc>
          <w:tcPr>
            <w:tcW w:w="5954" w:type="dxa"/>
          </w:tcPr>
          <w:p w:rsidR="001052E4" w:rsidRDefault="001052E4" w:rsidP="009B720C">
            <w:pPr>
              <w:rPr>
                <w:b w:val="0"/>
              </w:rPr>
            </w:pPr>
            <w:r>
              <w:t>Description</w:t>
            </w:r>
          </w:p>
        </w:tc>
      </w:tr>
      <w:tr w:rsidR="001052E4" w:rsidTr="009B720C">
        <w:trPr>
          <w:cnfStyle w:val="000000100000" w:firstRow="0" w:lastRow="0" w:firstColumn="0" w:lastColumn="0" w:oddVBand="0" w:evenVBand="0" w:oddHBand="1" w:evenHBand="0" w:firstRowFirstColumn="0" w:firstRowLastColumn="0" w:lastRowFirstColumn="0" w:lastRowLastColumn="0"/>
        </w:trPr>
        <w:tc>
          <w:tcPr>
            <w:tcW w:w="3510" w:type="dxa"/>
          </w:tcPr>
          <w:p w:rsidR="001052E4" w:rsidRDefault="001052E4" w:rsidP="009B720C">
            <w:r>
              <w:t>Code</w:t>
            </w:r>
          </w:p>
        </w:tc>
        <w:tc>
          <w:tcPr>
            <w:tcW w:w="5954" w:type="dxa"/>
          </w:tcPr>
          <w:p w:rsidR="001052E4" w:rsidRDefault="001052E4" w:rsidP="009B720C">
            <w:r>
              <w:t>Charge Description Reference</w:t>
            </w:r>
            <w:r w:rsidR="00E43513">
              <w:t xml:space="preserve"> (Maximum to 60 Digit)</w:t>
            </w:r>
          </w:p>
        </w:tc>
      </w:tr>
      <w:tr w:rsidR="001052E4"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052E4" w:rsidRPr="00B965BE" w:rsidRDefault="001052E4" w:rsidP="009B720C">
            <w:r w:rsidRPr="00B965BE">
              <w:t>Description</w:t>
            </w:r>
          </w:p>
        </w:tc>
        <w:tc>
          <w:tcPr>
            <w:tcW w:w="5954" w:type="dxa"/>
          </w:tcPr>
          <w:p w:rsidR="001052E4" w:rsidRDefault="001052E4" w:rsidP="009B720C">
            <w:r>
              <w:t>Description</w:t>
            </w:r>
          </w:p>
        </w:tc>
      </w:tr>
    </w:tbl>
    <w:p w:rsidR="001052E4" w:rsidRPr="00B965BE" w:rsidRDefault="001052E4" w:rsidP="001052E4">
      <w:pPr>
        <w:spacing w:after="0" w:line="240" w:lineRule="auto"/>
      </w:pPr>
      <w:r w:rsidRPr="00B965BE">
        <w:rPr>
          <w:b/>
        </w:rPr>
        <w:t>Note</w:t>
      </w:r>
      <w:r w:rsidRPr="00B965BE">
        <w:t>: Inside IDMF hard coded Code – ‘01’, so kindly create one 01 charged description for created non-chargeable matter &amp; Work type</w:t>
      </w:r>
    </w:p>
    <w:p w:rsidR="000F38EA" w:rsidRDefault="000F38EA" w:rsidP="000F38EA">
      <w:pPr>
        <w:pStyle w:val="NumHeading2"/>
      </w:pPr>
      <w:bookmarkStart w:id="65" w:name="_Toc423944039"/>
      <w:r>
        <w:t>ChartOfAccount.csv</w:t>
      </w:r>
      <w:bookmarkEnd w:id="65"/>
    </w:p>
    <w:p w:rsidR="000F38EA" w:rsidRDefault="000F38EA" w:rsidP="000F38EA">
      <w:pPr>
        <w:spacing w:after="0" w:line="240" w:lineRule="auto"/>
      </w:pPr>
      <w:r>
        <w:t>This imports nominal accounts and also causes nominal department records to be created.</w:t>
      </w:r>
    </w:p>
    <w:p w:rsidR="000F38EA" w:rsidRDefault="000F38EA" w:rsidP="000F38EA">
      <w:pPr>
        <w:spacing w:after="0" w:line="240" w:lineRule="auto"/>
      </w:pPr>
    </w:p>
    <w:tbl>
      <w:tblPr>
        <w:tblStyle w:val="TableGrid"/>
        <w:tblW w:w="0" w:type="auto"/>
        <w:tblLook w:val="04A0" w:firstRow="1" w:lastRow="0" w:firstColumn="1" w:lastColumn="0" w:noHBand="0" w:noVBand="1"/>
      </w:tblPr>
      <w:tblGrid>
        <w:gridCol w:w="2765"/>
        <w:gridCol w:w="6482"/>
      </w:tblGrid>
      <w:tr w:rsidR="000F38EA" w:rsidTr="009B720C">
        <w:trPr>
          <w:cnfStyle w:val="100000000000" w:firstRow="1" w:lastRow="0" w:firstColumn="0" w:lastColumn="0" w:oddVBand="0" w:evenVBand="0" w:oddHBand="0" w:evenHBand="0" w:firstRowFirstColumn="0" w:firstRowLastColumn="0" w:lastRowFirstColumn="0" w:lastRowLastColumn="0"/>
        </w:trPr>
        <w:tc>
          <w:tcPr>
            <w:tcW w:w="2765" w:type="dxa"/>
          </w:tcPr>
          <w:p w:rsidR="000F38EA" w:rsidRDefault="000F38EA" w:rsidP="009B720C">
            <w:pPr>
              <w:rPr>
                <w:b w:val="0"/>
              </w:rPr>
            </w:pPr>
            <w:r>
              <w:t>Field</w:t>
            </w:r>
          </w:p>
        </w:tc>
        <w:tc>
          <w:tcPr>
            <w:tcW w:w="6482" w:type="dxa"/>
          </w:tcPr>
          <w:p w:rsidR="000F38EA" w:rsidRDefault="000F38EA" w:rsidP="009B720C">
            <w:pPr>
              <w:rPr>
                <w:b w:val="0"/>
              </w:rPr>
            </w:pPr>
            <w:r>
              <w:t>Description</w:t>
            </w:r>
          </w:p>
        </w:tc>
      </w:tr>
      <w:tr w:rsidR="000F38EA" w:rsidTr="009B720C">
        <w:trPr>
          <w:cnfStyle w:val="000000100000" w:firstRow="0" w:lastRow="0" w:firstColumn="0" w:lastColumn="0" w:oddVBand="0" w:evenVBand="0" w:oddHBand="1" w:evenHBand="0" w:firstRowFirstColumn="0" w:firstRowLastColumn="0" w:lastRowFirstColumn="0" w:lastRowLastColumn="0"/>
        </w:trPr>
        <w:tc>
          <w:tcPr>
            <w:tcW w:w="2765" w:type="dxa"/>
          </w:tcPr>
          <w:p w:rsidR="000F38EA" w:rsidRDefault="000F38EA" w:rsidP="009B720C">
            <w:proofErr w:type="spellStart"/>
            <w:r>
              <w:t>AccountTypeCode</w:t>
            </w:r>
            <w:proofErr w:type="spellEnd"/>
          </w:p>
        </w:tc>
        <w:tc>
          <w:tcPr>
            <w:tcW w:w="6482" w:type="dxa"/>
          </w:tcPr>
          <w:p w:rsidR="000F38EA" w:rsidRDefault="000F38EA" w:rsidP="009B720C">
            <w:r>
              <w:t>Nominal account type.  This actually has to contain the description text of the ILB nominal type.  E.g. “Current Liabilities”</w:t>
            </w:r>
          </w:p>
          <w:p w:rsidR="000F38EA" w:rsidRDefault="000F38EA" w:rsidP="009B720C">
            <w:r>
              <w:t>The nominal types in ILB are:</w:t>
            </w:r>
          </w:p>
          <w:p w:rsidR="000F38EA" w:rsidRDefault="000F38EA" w:rsidP="009B720C">
            <w:r>
              <w:t>1</w:t>
            </w:r>
            <w:r>
              <w:tab/>
              <w:t>Not on Balance Sheet</w:t>
            </w:r>
          </w:p>
          <w:p w:rsidR="000F38EA" w:rsidRDefault="000F38EA" w:rsidP="009B720C">
            <w:r>
              <w:t>2</w:t>
            </w:r>
            <w:r>
              <w:tab/>
              <w:t>Income From Costs</w:t>
            </w:r>
          </w:p>
          <w:p w:rsidR="000F38EA" w:rsidRDefault="000F38EA" w:rsidP="009B720C">
            <w:r>
              <w:lastRenderedPageBreak/>
              <w:t>3</w:t>
            </w:r>
            <w:r>
              <w:tab/>
              <w:t>Other Income</w:t>
            </w:r>
          </w:p>
          <w:p w:rsidR="000F38EA" w:rsidRDefault="000F38EA" w:rsidP="009B720C">
            <w:r>
              <w:t>4</w:t>
            </w:r>
            <w:r>
              <w:tab/>
              <w:t>Expenditure</w:t>
            </w:r>
          </w:p>
          <w:p w:rsidR="000F38EA" w:rsidRDefault="000F38EA" w:rsidP="009B720C">
            <w:r>
              <w:t>5</w:t>
            </w:r>
            <w:r>
              <w:tab/>
              <w:t>Fixed Assets</w:t>
            </w:r>
          </w:p>
          <w:p w:rsidR="000F38EA" w:rsidRDefault="000F38EA" w:rsidP="009B720C">
            <w:r>
              <w:t>6</w:t>
            </w:r>
            <w:r>
              <w:tab/>
              <w:t>Current Assets</w:t>
            </w:r>
          </w:p>
          <w:p w:rsidR="000F38EA" w:rsidRDefault="000F38EA" w:rsidP="009B720C">
            <w:r>
              <w:t>7</w:t>
            </w:r>
            <w:r>
              <w:tab/>
              <w:t>Current Liabilities</w:t>
            </w:r>
          </w:p>
          <w:p w:rsidR="000F38EA" w:rsidRDefault="000F38EA" w:rsidP="009B720C">
            <w:r>
              <w:t>8</w:t>
            </w:r>
            <w:r>
              <w:tab/>
              <w:t>Partners Accounts</w:t>
            </w:r>
          </w:p>
          <w:p w:rsidR="000F38EA" w:rsidRDefault="000F38EA" w:rsidP="009B720C">
            <w:r>
              <w:t>9</w:t>
            </w:r>
            <w:r>
              <w:tab/>
              <w:t>Long Term Liabilities</w:t>
            </w:r>
          </w:p>
          <w:p w:rsidR="000F38EA" w:rsidRDefault="000F38EA" w:rsidP="009B720C">
            <w:r>
              <w:t>10</w:t>
            </w:r>
            <w:r>
              <w:tab/>
              <w:t>Petty Cash</w:t>
            </w:r>
          </w:p>
          <w:p w:rsidR="000F38EA" w:rsidRDefault="000F38EA" w:rsidP="009B720C">
            <w:r>
              <w:t>11</w:t>
            </w:r>
            <w:r>
              <w:tab/>
              <w:t>Purchase Ledger Control</w:t>
            </w:r>
          </w:p>
          <w:p w:rsidR="000F38EA" w:rsidRDefault="000F38EA" w:rsidP="009B720C">
            <w:r>
              <w:t>12</w:t>
            </w:r>
            <w:r>
              <w:tab/>
              <w:t>Counsel Ledger Control</w:t>
            </w:r>
          </w:p>
          <w:p w:rsidR="000F38EA" w:rsidRDefault="000F38EA" w:rsidP="009B720C">
            <w:r>
              <w:t>13</w:t>
            </w:r>
            <w:r>
              <w:tab/>
              <w:t>Vat Control</w:t>
            </w:r>
          </w:p>
          <w:p w:rsidR="000F38EA" w:rsidRDefault="000F38EA" w:rsidP="009B720C">
            <w:r>
              <w:t>14</w:t>
            </w:r>
            <w:r>
              <w:tab/>
              <w:t>Unpaid Billing Disbursements</w:t>
            </w:r>
          </w:p>
          <w:p w:rsidR="000F38EA" w:rsidRDefault="000F38EA" w:rsidP="009B720C">
            <w:r>
              <w:t>15</w:t>
            </w:r>
            <w:r>
              <w:tab/>
              <w:t>Interest Nominal</w:t>
            </w:r>
          </w:p>
          <w:p w:rsidR="000F38EA" w:rsidRDefault="000F38EA" w:rsidP="009B720C">
            <w:r>
              <w:t>16</w:t>
            </w:r>
            <w:r>
              <w:tab/>
              <w:t>Unpaid Vat</w:t>
            </w:r>
          </w:p>
          <w:p w:rsidR="000F38EA" w:rsidRDefault="000F38EA" w:rsidP="009B720C">
            <w:r>
              <w:t>17</w:t>
            </w:r>
            <w:r>
              <w:tab/>
              <w:t>Unpaid Costs</w:t>
            </w:r>
          </w:p>
          <w:p w:rsidR="000F38EA" w:rsidRDefault="000F38EA" w:rsidP="009B720C">
            <w:r>
              <w:t>18</w:t>
            </w:r>
            <w:r>
              <w:tab/>
              <w:t>Realised Loss/Gain</w:t>
            </w:r>
          </w:p>
          <w:p w:rsidR="000F38EA" w:rsidRDefault="000F38EA" w:rsidP="009B720C">
            <w:r>
              <w:t>19</w:t>
            </w:r>
            <w:r>
              <w:tab/>
              <w:t>Office Opening Balance Equity</w:t>
            </w:r>
          </w:p>
          <w:p w:rsidR="000F38EA" w:rsidRDefault="000F38EA" w:rsidP="009B720C">
            <w:r>
              <w:t>20</w:t>
            </w:r>
            <w:r>
              <w:tab/>
              <w:t>Accruals</w:t>
            </w:r>
          </w:p>
          <w:p w:rsidR="000F38EA" w:rsidRDefault="000F38EA" w:rsidP="009B720C">
            <w:r>
              <w:t>21</w:t>
            </w:r>
            <w:r>
              <w:tab/>
              <w:t>Pre-Payments</w:t>
            </w:r>
          </w:p>
          <w:p w:rsidR="000F38EA" w:rsidRDefault="000F38EA" w:rsidP="009B720C">
            <w:r>
              <w:t>22</w:t>
            </w:r>
            <w:r>
              <w:tab/>
              <w:t>Other System Nominal</w:t>
            </w:r>
          </w:p>
          <w:p w:rsidR="000F38EA" w:rsidRDefault="000F38EA" w:rsidP="009B720C">
            <w:r>
              <w:t>23</w:t>
            </w:r>
            <w:r>
              <w:tab/>
              <w:t>Client Opening Balance Equity</w:t>
            </w:r>
          </w:p>
          <w:p w:rsidR="000F38EA" w:rsidRDefault="000F38EA" w:rsidP="009B720C">
            <w:r>
              <w:t>24</w:t>
            </w:r>
            <w:r>
              <w:tab/>
              <w:t>Profit Share</w:t>
            </w:r>
          </w:p>
          <w:p w:rsidR="000F38EA" w:rsidRDefault="000F38EA" w:rsidP="009B720C">
            <w:r>
              <w:t>25</w:t>
            </w:r>
            <w:r>
              <w:tab/>
              <w:t>Bill Write Off</w:t>
            </w:r>
          </w:p>
          <w:p w:rsidR="000F38EA" w:rsidRDefault="000F38EA" w:rsidP="009B720C">
            <w:r>
              <w:t>26</w:t>
            </w:r>
            <w:r>
              <w:tab/>
              <w:t>LSC payments</w:t>
            </w:r>
          </w:p>
        </w:tc>
      </w:tr>
      <w:tr w:rsidR="000F38EA" w:rsidTr="009B720C">
        <w:trPr>
          <w:cnfStyle w:val="000000010000" w:firstRow="0" w:lastRow="0" w:firstColumn="0" w:lastColumn="0" w:oddVBand="0" w:evenVBand="0" w:oddHBand="0" w:evenHBand="1" w:firstRowFirstColumn="0" w:firstRowLastColumn="0" w:lastRowFirstColumn="0" w:lastRowLastColumn="0"/>
        </w:trPr>
        <w:tc>
          <w:tcPr>
            <w:tcW w:w="2765" w:type="dxa"/>
            <w:vAlign w:val="bottom"/>
          </w:tcPr>
          <w:p w:rsidR="000F38EA" w:rsidRPr="00B965BE" w:rsidRDefault="000F38EA" w:rsidP="009B720C">
            <w:proofErr w:type="spellStart"/>
            <w:r w:rsidRPr="00B965BE">
              <w:lastRenderedPageBreak/>
              <w:t>HeaderCode</w:t>
            </w:r>
            <w:proofErr w:type="spellEnd"/>
          </w:p>
        </w:tc>
        <w:tc>
          <w:tcPr>
            <w:tcW w:w="6482" w:type="dxa"/>
          </w:tcPr>
          <w:p w:rsidR="000F38EA" w:rsidRDefault="000F38EA" w:rsidP="009B720C">
            <w:r>
              <w:t>First part of ILB nominal code</w:t>
            </w:r>
          </w:p>
        </w:tc>
      </w:tr>
      <w:tr w:rsidR="000F38EA" w:rsidTr="009B720C">
        <w:trPr>
          <w:cnfStyle w:val="000000100000" w:firstRow="0" w:lastRow="0" w:firstColumn="0" w:lastColumn="0" w:oddVBand="0" w:evenVBand="0" w:oddHBand="1" w:evenHBand="0" w:firstRowFirstColumn="0" w:firstRowLastColumn="0" w:lastRowFirstColumn="0" w:lastRowLastColumn="0"/>
        </w:trPr>
        <w:tc>
          <w:tcPr>
            <w:tcW w:w="2765" w:type="dxa"/>
            <w:vAlign w:val="bottom"/>
          </w:tcPr>
          <w:p w:rsidR="000F38EA" w:rsidRPr="00B965BE" w:rsidRDefault="000F38EA" w:rsidP="009B720C">
            <w:proofErr w:type="spellStart"/>
            <w:r w:rsidRPr="00B965BE">
              <w:t>HeaderDescription</w:t>
            </w:r>
            <w:proofErr w:type="spellEnd"/>
          </w:p>
        </w:tc>
        <w:tc>
          <w:tcPr>
            <w:tcW w:w="6482" w:type="dxa"/>
          </w:tcPr>
          <w:p w:rsidR="000F38EA" w:rsidRDefault="000F38EA" w:rsidP="009B720C">
            <w:r>
              <w:t>Nominal account description</w:t>
            </w:r>
          </w:p>
        </w:tc>
      </w:tr>
      <w:tr w:rsidR="000F38EA" w:rsidTr="009B720C">
        <w:trPr>
          <w:cnfStyle w:val="000000010000" w:firstRow="0" w:lastRow="0" w:firstColumn="0" w:lastColumn="0" w:oddVBand="0" w:evenVBand="0" w:oddHBand="0" w:evenHBand="1" w:firstRowFirstColumn="0" w:firstRowLastColumn="0" w:lastRowFirstColumn="0" w:lastRowLastColumn="0"/>
        </w:trPr>
        <w:tc>
          <w:tcPr>
            <w:tcW w:w="2765" w:type="dxa"/>
            <w:vAlign w:val="bottom"/>
          </w:tcPr>
          <w:p w:rsidR="000F38EA" w:rsidRPr="00B965BE" w:rsidRDefault="000F38EA" w:rsidP="009B720C">
            <w:proofErr w:type="spellStart"/>
            <w:r w:rsidRPr="00B965BE">
              <w:t>AccountCode</w:t>
            </w:r>
            <w:proofErr w:type="spellEnd"/>
          </w:p>
        </w:tc>
        <w:tc>
          <w:tcPr>
            <w:tcW w:w="6482" w:type="dxa"/>
          </w:tcPr>
          <w:p w:rsidR="000F38EA" w:rsidRDefault="000F38EA" w:rsidP="009B720C">
            <w:r>
              <w:t>Second part of ILB nominal code</w:t>
            </w:r>
          </w:p>
        </w:tc>
      </w:tr>
      <w:tr w:rsidR="000F38EA" w:rsidTr="009B720C">
        <w:trPr>
          <w:cnfStyle w:val="000000100000" w:firstRow="0" w:lastRow="0" w:firstColumn="0" w:lastColumn="0" w:oddVBand="0" w:evenVBand="0" w:oddHBand="1" w:evenHBand="0" w:firstRowFirstColumn="0" w:firstRowLastColumn="0" w:lastRowFirstColumn="0" w:lastRowLastColumn="0"/>
        </w:trPr>
        <w:tc>
          <w:tcPr>
            <w:tcW w:w="2765" w:type="dxa"/>
            <w:vAlign w:val="bottom"/>
          </w:tcPr>
          <w:p w:rsidR="000F38EA" w:rsidRPr="00B965BE" w:rsidRDefault="000F38EA" w:rsidP="009B720C">
            <w:proofErr w:type="spellStart"/>
            <w:r w:rsidRPr="00B965BE">
              <w:t>YearEndHeader</w:t>
            </w:r>
            <w:proofErr w:type="spellEnd"/>
          </w:p>
        </w:tc>
        <w:tc>
          <w:tcPr>
            <w:tcW w:w="6482" w:type="dxa"/>
          </w:tcPr>
          <w:p w:rsidR="000F38EA" w:rsidRDefault="000F38EA" w:rsidP="009B720C">
            <w:r>
              <w:t>&lt;Not used&gt;</w:t>
            </w:r>
          </w:p>
        </w:tc>
      </w:tr>
      <w:tr w:rsidR="000F38EA" w:rsidTr="009B720C">
        <w:trPr>
          <w:cnfStyle w:val="000000010000" w:firstRow="0" w:lastRow="0" w:firstColumn="0" w:lastColumn="0" w:oddVBand="0" w:evenVBand="0" w:oddHBand="0" w:evenHBand="1" w:firstRowFirstColumn="0" w:firstRowLastColumn="0" w:lastRowFirstColumn="0" w:lastRowLastColumn="0"/>
        </w:trPr>
        <w:tc>
          <w:tcPr>
            <w:tcW w:w="2765" w:type="dxa"/>
            <w:vAlign w:val="bottom"/>
          </w:tcPr>
          <w:p w:rsidR="000F38EA" w:rsidRPr="00B965BE" w:rsidRDefault="000F38EA" w:rsidP="009B720C">
            <w:proofErr w:type="spellStart"/>
            <w:r w:rsidRPr="00B965BE">
              <w:t>NominalCode</w:t>
            </w:r>
            <w:proofErr w:type="spellEnd"/>
          </w:p>
        </w:tc>
        <w:tc>
          <w:tcPr>
            <w:tcW w:w="6482" w:type="dxa"/>
          </w:tcPr>
          <w:p w:rsidR="000F38EA" w:rsidRDefault="000F38EA" w:rsidP="009B720C">
            <w:r>
              <w:t>Internal code to use when referencing nominal from Posting.csv</w:t>
            </w:r>
          </w:p>
        </w:tc>
      </w:tr>
      <w:tr w:rsidR="000F38EA" w:rsidTr="009B720C">
        <w:trPr>
          <w:cnfStyle w:val="000000100000" w:firstRow="0" w:lastRow="0" w:firstColumn="0" w:lastColumn="0" w:oddVBand="0" w:evenVBand="0" w:oddHBand="1" w:evenHBand="0" w:firstRowFirstColumn="0" w:firstRowLastColumn="0" w:lastRowFirstColumn="0" w:lastRowLastColumn="0"/>
        </w:trPr>
        <w:tc>
          <w:tcPr>
            <w:tcW w:w="2765" w:type="dxa"/>
            <w:vAlign w:val="bottom"/>
          </w:tcPr>
          <w:p w:rsidR="000F38EA" w:rsidRPr="00B965BE" w:rsidRDefault="000F38EA" w:rsidP="009B720C">
            <w:proofErr w:type="spellStart"/>
            <w:r w:rsidRPr="00B965BE">
              <w:t>BranchCode</w:t>
            </w:r>
            <w:proofErr w:type="spellEnd"/>
          </w:p>
        </w:tc>
        <w:tc>
          <w:tcPr>
            <w:tcW w:w="6482" w:type="dxa"/>
          </w:tcPr>
          <w:p w:rsidR="000F38EA" w:rsidRDefault="000F38EA" w:rsidP="009B720C">
            <w:r>
              <w:t>Refers to the branch code in Branch.csv</w:t>
            </w:r>
          </w:p>
        </w:tc>
      </w:tr>
      <w:tr w:rsidR="000F38EA" w:rsidTr="009B720C">
        <w:trPr>
          <w:cnfStyle w:val="000000010000" w:firstRow="0" w:lastRow="0" w:firstColumn="0" w:lastColumn="0" w:oddVBand="0" w:evenVBand="0" w:oddHBand="0" w:evenHBand="1" w:firstRowFirstColumn="0" w:firstRowLastColumn="0" w:lastRowFirstColumn="0" w:lastRowLastColumn="0"/>
        </w:trPr>
        <w:tc>
          <w:tcPr>
            <w:tcW w:w="2765" w:type="dxa"/>
            <w:vAlign w:val="bottom"/>
          </w:tcPr>
          <w:p w:rsidR="000F38EA" w:rsidRPr="00B965BE" w:rsidRDefault="000F38EA" w:rsidP="009B720C">
            <w:r w:rsidRPr="00B965BE">
              <w:t>Banks</w:t>
            </w:r>
          </w:p>
        </w:tc>
        <w:tc>
          <w:tcPr>
            <w:tcW w:w="6482" w:type="dxa"/>
          </w:tcPr>
          <w:p w:rsidR="000F38EA" w:rsidRDefault="000F38EA" w:rsidP="009B720C">
            <w:r>
              <w:t>*Appears to be used in import script but does not show in ILB</w:t>
            </w:r>
          </w:p>
        </w:tc>
      </w:tr>
      <w:tr w:rsidR="000F38EA" w:rsidTr="009B720C">
        <w:trPr>
          <w:cnfStyle w:val="000000100000" w:firstRow="0" w:lastRow="0" w:firstColumn="0" w:lastColumn="0" w:oddVBand="0" w:evenVBand="0" w:oddHBand="1" w:evenHBand="0" w:firstRowFirstColumn="0" w:firstRowLastColumn="0" w:lastRowFirstColumn="0" w:lastRowLastColumn="0"/>
        </w:trPr>
        <w:tc>
          <w:tcPr>
            <w:tcW w:w="2765" w:type="dxa"/>
            <w:vAlign w:val="bottom"/>
          </w:tcPr>
          <w:p w:rsidR="000F38EA" w:rsidRDefault="000F38EA" w:rsidP="009B720C">
            <w:pPr>
              <w:rPr>
                <w:rFonts w:ascii="Calibri" w:eastAsia="Times New Roman" w:hAnsi="Calibri" w:cs="Times New Roman"/>
                <w:color w:val="000000"/>
                <w:lang w:eastAsia="en-GB"/>
              </w:rPr>
            </w:pPr>
            <w:proofErr w:type="spellStart"/>
            <w:r w:rsidRPr="00B965BE">
              <w:t>PLBSHeadersCode</w:t>
            </w:r>
            <w:proofErr w:type="spellEnd"/>
          </w:p>
        </w:tc>
        <w:tc>
          <w:tcPr>
            <w:tcW w:w="6482" w:type="dxa"/>
          </w:tcPr>
          <w:p w:rsidR="000F38EA" w:rsidRPr="00B965BE" w:rsidRDefault="000F38EA" w:rsidP="009B720C">
            <w:r>
              <w:t xml:space="preserve">Refer </w:t>
            </w:r>
            <w:proofErr w:type="spellStart"/>
            <w:r>
              <w:t>PLBSHeaderCode</w:t>
            </w:r>
            <w:proofErr w:type="spellEnd"/>
            <w:r>
              <w:t xml:space="preserve"> to </w:t>
            </w:r>
            <w:proofErr w:type="spellStart"/>
            <w:r w:rsidRPr="00B965BE">
              <w:t>CSV_PLBSHeaders</w:t>
            </w:r>
            <w:proofErr w:type="spellEnd"/>
          </w:p>
          <w:p w:rsidR="000F38EA" w:rsidRDefault="000F38EA" w:rsidP="009B720C">
            <w:r>
              <w:t xml:space="preserve">OR Refer </w:t>
            </w:r>
            <w:proofErr w:type="spellStart"/>
            <w:r>
              <w:t>PLBSHeaderRef</w:t>
            </w:r>
            <w:proofErr w:type="spellEnd"/>
            <w:r>
              <w:t xml:space="preserve"> IN ILB in </w:t>
            </w:r>
            <w:proofErr w:type="spellStart"/>
            <w:r w:rsidRPr="00B965BE">
              <w:t>PLBSHeaders</w:t>
            </w:r>
            <w:proofErr w:type="spellEnd"/>
            <w:r w:rsidRPr="00B965BE">
              <w:t xml:space="preserve"> Table</w:t>
            </w:r>
          </w:p>
        </w:tc>
      </w:tr>
    </w:tbl>
    <w:p w:rsidR="004512BA" w:rsidRDefault="004512BA" w:rsidP="004512BA">
      <w:pPr>
        <w:pStyle w:val="NumHeading2"/>
      </w:pPr>
      <w:bookmarkStart w:id="66" w:name="_Toc423944040"/>
      <w:r>
        <w:lastRenderedPageBreak/>
        <w:t>ClientBanks.csv</w:t>
      </w:r>
      <w:bookmarkEnd w:id="66"/>
    </w:p>
    <w:p w:rsidR="004512BA" w:rsidRDefault="004512BA" w:rsidP="004512BA">
      <w:pPr>
        <w:spacing w:after="0" w:line="240" w:lineRule="auto"/>
      </w:pPr>
      <w:r>
        <w:t xml:space="preserve">This holds a list of Client Banks to be imported. These are transferred to the Banks table in ILB with a </w:t>
      </w:r>
      <w:proofErr w:type="spellStart"/>
      <w:r>
        <w:t>BankTypeID</w:t>
      </w:r>
      <w:proofErr w:type="spellEnd"/>
      <w:r>
        <w:t xml:space="preserve"> of 1 (Client Bank).</w:t>
      </w:r>
    </w:p>
    <w:p w:rsidR="004512BA" w:rsidRDefault="004512BA" w:rsidP="004512BA">
      <w:pPr>
        <w:spacing w:after="0" w:line="240" w:lineRule="auto"/>
      </w:pPr>
    </w:p>
    <w:tbl>
      <w:tblPr>
        <w:tblStyle w:val="TableGrid"/>
        <w:tblW w:w="0" w:type="auto"/>
        <w:tblLook w:val="04A0" w:firstRow="1" w:lastRow="0" w:firstColumn="1" w:lastColumn="0" w:noHBand="0" w:noVBand="1"/>
      </w:tblPr>
      <w:tblGrid>
        <w:gridCol w:w="3437"/>
        <w:gridCol w:w="5810"/>
      </w:tblGrid>
      <w:tr w:rsidR="004512BA" w:rsidTr="009B720C">
        <w:trPr>
          <w:cnfStyle w:val="100000000000" w:firstRow="1" w:lastRow="0" w:firstColumn="0" w:lastColumn="0" w:oddVBand="0" w:evenVBand="0" w:oddHBand="0" w:evenHBand="0" w:firstRowFirstColumn="0" w:firstRowLastColumn="0" w:lastRowFirstColumn="0" w:lastRowLastColumn="0"/>
        </w:trPr>
        <w:tc>
          <w:tcPr>
            <w:tcW w:w="3510" w:type="dxa"/>
          </w:tcPr>
          <w:p w:rsidR="004512BA" w:rsidRDefault="004512BA" w:rsidP="009B720C">
            <w:pPr>
              <w:rPr>
                <w:b w:val="0"/>
              </w:rPr>
            </w:pPr>
            <w:r>
              <w:t>Field</w:t>
            </w:r>
          </w:p>
        </w:tc>
        <w:tc>
          <w:tcPr>
            <w:tcW w:w="5954" w:type="dxa"/>
          </w:tcPr>
          <w:p w:rsidR="004512BA" w:rsidRDefault="004512BA" w:rsidP="009B720C">
            <w:pPr>
              <w:rPr>
                <w:b w:val="0"/>
              </w:rPr>
            </w:pPr>
            <w:r>
              <w:t>Description</w:t>
            </w:r>
          </w:p>
        </w:tc>
      </w:tr>
      <w:tr w:rsidR="004512BA" w:rsidTr="009B720C">
        <w:trPr>
          <w:cnfStyle w:val="000000100000" w:firstRow="0" w:lastRow="0" w:firstColumn="0" w:lastColumn="0" w:oddVBand="0" w:evenVBand="0" w:oddHBand="1" w:evenHBand="0" w:firstRowFirstColumn="0" w:firstRowLastColumn="0" w:lastRowFirstColumn="0" w:lastRowLastColumn="0"/>
        </w:trPr>
        <w:tc>
          <w:tcPr>
            <w:tcW w:w="3510" w:type="dxa"/>
          </w:tcPr>
          <w:p w:rsidR="004512BA" w:rsidRDefault="004512BA" w:rsidP="009B720C">
            <w:r>
              <w:rPr>
                <w:rFonts w:ascii="Calibri" w:eastAsia="Times New Roman" w:hAnsi="Calibri" w:cs="Times New Roman"/>
                <w:color w:val="000000"/>
                <w:lang w:eastAsia="en-GB"/>
              </w:rPr>
              <w:t>Client Bank Account</w:t>
            </w:r>
          </w:p>
        </w:tc>
        <w:tc>
          <w:tcPr>
            <w:tcW w:w="5954" w:type="dxa"/>
          </w:tcPr>
          <w:p w:rsidR="004512BA" w:rsidRDefault="004512BA" w:rsidP="009B720C">
            <w:r>
              <w:t>Alpha Numeric Code, 4 chars</w:t>
            </w:r>
          </w:p>
        </w:tc>
      </w:tr>
      <w:tr w:rsidR="004512BA" w:rsidTr="009B720C">
        <w:trPr>
          <w:cnfStyle w:val="000000010000" w:firstRow="0" w:lastRow="0" w:firstColumn="0" w:lastColumn="0" w:oddVBand="0" w:evenVBand="0" w:oddHBand="0" w:evenHBand="1" w:firstRowFirstColumn="0" w:firstRowLastColumn="0" w:lastRowFirstColumn="0" w:lastRowLastColumn="0"/>
        </w:trPr>
        <w:tc>
          <w:tcPr>
            <w:tcW w:w="3510" w:type="dxa"/>
          </w:tcPr>
          <w:p w:rsidR="004512BA" w:rsidRDefault="004512BA" w:rsidP="009B720C">
            <w:pPr>
              <w:rPr>
                <w:rFonts w:ascii="Calibri" w:eastAsia="Times New Roman" w:hAnsi="Calibri" w:cs="Times New Roman"/>
                <w:color w:val="000000"/>
                <w:lang w:eastAsia="en-GB"/>
              </w:rPr>
            </w:pPr>
            <w:r>
              <w:rPr>
                <w:rFonts w:ascii="Calibri" w:eastAsia="Times New Roman" w:hAnsi="Calibri" w:cs="Times New Roman"/>
                <w:color w:val="000000"/>
                <w:lang w:eastAsia="en-GB"/>
              </w:rPr>
              <w:t>Client Bank Account Description</w:t>
            </w:r>
          </w:p>
        </w:tc>
        <w:tc>
          <w:tcPr>
            <w:tcW w:w="5954" w:type="dxa"/>
          </w:tcPr>
          <w:p w:rsidR="004512BA" w:rsidRDefault="004512BA" w:rsidP="009B720C">
            <w:r>
              <w:t>Bank Account Name</w:t>
            </w:r>
          </w:p>
        </w:tc>
      </w:tr>
      <w:tr w:rsidR="004512BA" w:rsidTr="009B720C">
        <w:trPr>
          <w:cnfStyle w:val="000000100000" w:firstRow="0" w:lastRow="0" w:firstColumn="0" w:lastColumn="0" w:oddVBand="0" w:evenVBand="0" w:oddHBand="1" w:evenHBand="0" w:firstRowFirstColumn="0" w:firstRowLastColumn="0" w:lastRowFirstColumn="0" w:lastRowLastColumn="0"/>
        </w:trPr>
        <w:tc>
          <w:tcPr>
            <w:tcW w:w="3510" w:type="dxa"/>
          </w:tcPr>
          <w:p w:rsidR="004512BA" w:rsidRDefault="004512BA" w:rsidP="009B720C">
            <w:pPr>
              <w:rPr>
                <w:rFonts w:ascii="Calibri" w:eastAsia="Times New Roman" w:hAnsi="Calibri" w:cs="Times New Roman"/>
                <w:color w:val="000000"/>
                <w:lang w:eastAsia="en-GB"/>
              </w:rPr>
            </w:pPr>
            <w:r>
              <w:rPr>
                <w:rFonts w:ascii="Calibri" w:eastAsia="Times New Roman" w:hAnsi="Calibri" w:cs="Times New Roman"/>
                <w:color w:val="000000"/>
                <w:lang w:eastAsia="en-GB"/>
              </w:rPr>
              <w:t>Sort Code</w:t>
            </w:r>
          </w:p>
        </w:tc>
        <w:tc>
          <w:tcPr>
            <w:tcW w:w="5954" w:type="dxa"/>
          </w:tcPr>
          <w:p w:rsidR="004512BA" w:rsidRDefault="004512BA" w:rsidP="009B720C">
            <w:proofErr w:type="spellStart"/>
            <w:r>
              <w:t>SortCode</w:t>
            </w:r>
            <w:proofErr w:type="spellEnd"/>
            <w:r>
              <w:t xml:space="preserve"> [Will be </w:t>
            </w:r>
            <w:proofErr w:type="spellStart"/>
            <w:r>
              <w:t>use</w:t>
            </w:r>
            <w:proofErr w:type="spellEnd"/>
            <w:r>
              <w:t xml:space="preserve"> for creating service)</w:t>
            </w:r>
          </w:p>
        </w:tc>
      </w:tr>
      <w:tr w:rsidR="004512BA"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4512BA" w:rsidRDefault="004512BA" w:rsidP="009B720C">
            <w:pPr>
              <w:rPr>
                <w:rFonts w:ascii="Calibri" w:eastAsia="Times New Roman" w:hAnsi="Calibri" w:cs="Times New Roman"/>
                <w:color w:val="000000"/>
                <w:lang w:eastAsia="en-GB"/>
              </w:rPr>
            </w:pPr>
            <w:r>
              <w:rPr>
                <w:rFonts w:ascii="Calibri" w:eastAsia="Times New Roman" w:hAnsi="Calibri" w:cs="Times New Roman"/>
                <w:color w:val="000000"/>
                <w:lang w:eastAsia="en-GB"/>
              </w:rPr>
              <w:t>Account Number</w:t>
            </w:r>
          </w:p>
        </w:tc>
        <w:tc>
          <w:tcPr>
            <w:tcW w:w="5954" w:type="dxa"/>
          </w:tcPr>
          <w:p w:rsidR="004512BA" w:rsidRDefault="004512BA" w:rsidP="009B720C">
            <w:r>
              <w:t>Sort Code &amp; Account Number</w:t>
            </w:r>
          </w:p>
        </w:tc>
      </w:tr>
    </w:tbl>
    <w:p w:rsidR="00DE32B4" w:rsidRDefault="00DE32B4" w:rsidP="00D8050C">
      <w:pPr>
        <w:pStyle w:val="NumHeading2"/>
      </w:pPr>
      <w:bookmarkStart w:id="67" w:name="_Toc423944041"/>
      <w:r>
        <w:t>Config.csv</w:t>
      </w:r>
      <w:bookmarkEnd w:id="67"/>
    </w:p>
    <w:p w:rsidR="00DE32B4" w:rsidRDefault="00DE32B4" w:rsidP="00DE32B4">
      <w:pPr>
        <w:spacing w:after="0" w:line="240" w:lineRule="auto"/>
      </w:pPr>
      <w:r>
        <w:t>This holds a list of single values to import.</w:t>
      </w:r>
    </w:p>
    <w:tbl>
      <w:tblPr>
        <w:tblStyle w:val="TableGrid"/>
        <w:tblW w:w="0" w:type="auto"/>
        <w:tblLook w:val="04A0" w:firstRow="1" w:lastRow="0" w:firstColumn="1" w:lastColumn="0" w:noHBand="0" w:noVBand="1"/>
      </w:tblPr>
      <w:tblGrid>
        <w:gridCol w:w="3429"/>
        <w:gridCol w:w="5818"/>
      </w:tblGrid>
      <w:tr w:rsidR="00DE32B4" w:rsidTr="00D87BD6">
        <w:trPr>
          <w:cnfStyle w:val="100000000000" w:firstRow="1" w:lastRow="0" w:firstColumn="0" w:lastColumn="0" w:oddVBand="0" w:evenVBand="0" w:oddHBand="0" w:evenHBand="0" w:firstRowFirstColumn="0" w:firstRowLastColumn="0" w:lastRowFirstColumn="0" w:lastRowLastColumn="0"/>
        </w:trPr>
        <w:tc>
          <w:tcPr>
            <w:tcW w:w="3510" w:type="dxa"/>
          </w:tcPr>
          <w:p w:rsidR="00DE32B4" w:rsidRDefault="00DE32B4" w:rsidP="00D87BD6">
            <w:pPr>
              <w:rPr>
                <w:b w:val="0"/>
              </w:rPr>
            </w:pPr>
            <w:r>
              <w:t>Field</w:t>
            </w:r>
          </w:p>
        </w:tc>
        <w:tc>
          <w:tcPr>
            <w:tcW w:w="5954" w:type="dxa"/>
          </w:tcPr>
          <w:p w:rsidR="00DE32B4" w:rsidRDefault="00DE32B4" w:rsidP="00D87BD6">
            <w:pPr>
              <w:rPr>
                <w:b w:val="0"/>
              </w:rPr>
            </w:pPr>
            <w:r>
              <w:t>Description</w:t>
            </w:r>
          </w:p>
        </w:tc>
      </w:tr>
      <w:tr w:rsidR="00DE32B4" w:rsidTr="00D87BD6">
        <w:trPr>
          <w:cnfStyle w:val="000000100000" w:firstRow="0" w:lastRow="0" w:firstColumn="0" w:lastColumn="0" w:oddVBand="0" w:evenVBand="0" w:oddHBand="1" w:evenHBand="0" w:firstRowFirstColumn="0" w:firstRowLastColumn="0" w:lastRowFirstColumn="0" w:lastRowLastColumn="0"/>
        </w:trPr>
        <w:tc>
          <w:tcPr>
            <w:tcW w:w="3510" w:type="dxa"/>
          </w:tcPr>
          <w:p w:rsidR="00DE32B4" w:rsidRDefault="00DE32B4" w:rsidP="00D87BD6">
            <w:r>
              <w:rPr>
                <w:rFonts w:ascii="Calibri" w:eastAsia="Times New Roman" w:hAnsi="Calibri" w:cs="Times New Roman"/>
                <w:color w:val="000000"/>
                <w:lang w:eastAsia="en-GB"/>
              </w:rPr>
              <w:t>Name</w:t>
            </w:r>
          </w:p>
        </w:tc>
        <w:tc>
          <w:tcPr>
            <w:tcW w:w="5954" w:type="dxa"/>
          </w:tcPr>
          <w:p w:rsidR="00DE32B4" w:rsidRDefault="00DE32B4" w:rsidP="00D87BD6">
            <w:r>
              <w:t>Name of variable</w:t>
            </w:r>
          </w:p>
        </w:tc>
      </w:tr>
      <w:tr w:rsidR="00DE32B4" w:rsidTr="00D87BD6">
        <w:trPr>
          <w:cnfStyle w:val="000000010000" w:firstRow="0" w:lastRow="0" w:firstColumn="0" w:lastColumn="0" w:oddVBand="0" w:evenVBand="0" w:oddHBand="0" w:evenHBand="1" w:firstRowFirstColumn="0" w:firstRowLastColumn="0" w:lastRowFirstColumn="0" w:lastRowLastColumn="0"/>
        </w:trPr>
        <w:tc>
          <w:tcPr>
            <w:tcW w:w="3510" w:type="dxa"/>
          </w:tcPr>
          <w:p w:rsidR="00DE32B4" w:rsidRDefault="00DE32B4" w:rsidP="00D87BD6">
            <w:pPr>
              <w:rPr>
                <w:rFonts w:ascii="Calibri" w:eastAsia="Times New Roman" w:hAnsi="Calibri" w:cs="Times New Roman"/>
                <w:color w:val="000000"/>
                <w:lang w:eastAsia="en-GB"/>
              </w:rPr>
            </w:pPr>
            <w:r>
              <w:rPr>
                <w:rFonts w:ascii="Calibri" w:eastAsia="Times New Roman" w:hAnsi="Calibri" w:cs="Times New Roman"/>
                <w:color w:val="000000"/>
                <w:lang w:eastAsia="en-GB"/>
              </w:rPr>
              <w:t>Value</w:t>
            </w:r>
          </w:p>
        </w:tc>
        <w:tc>
          <w:tcPr>
            <w:tcW w:w="5954" w:type="dxa"/>
          </w:tcPr>
          <w:p w:rsidR="00DE32B4" w:rsidRDefault="00DE32B4" w:rsidP="00D87BD6">
            <w:r>
              <w:t>Value of variable</w:t>
            </w:r>
          </w:p>
        </w:tc>
      </w:tr>
    </w:tbl>
    <w:p w:rsidR="00DE32B4" w:rsidRDefault="00DE32B4" w:rsidP="00DE32B4">
      <w:pPr>
        <w:spacing w:after="0" w:line="240" w:lineRule="auto"/>
      </w:pPr>
      <w:r>
        <w:t xml:space="preserve">The current </w:t>
      </w:r>
      <w:proofErr w:type="spellStart"/>
      <w:r>
        <w:t>config</w:t>
      </w:r>
      <w:proofErr w:type="spellEnd"/>
      <w:r>
        <w:t xml:space="preserve"> values are:</w:t>
      </w:r>
    </w:p>
    <w:tbl>
      <w:tblPr>
        <w:tblStyle w:val="TableGrid"/>
        <w:tblW w:w="0" w:type="auto"/>
        <w:tblLook w:val="04A0" w:firstRow="1" w:lastRow="0" w:firstColumn="1" w:lastColumn="0" w:noHBand="0" w:noVBand="1"/>
      </w:tblPr>
      <w:tblGrid>
        <w:gridCol w:w="3296"/>
        <w:gridCol w:w="5796"/>
      </w:tblGrid>
      <w:tr w:rsidR="00DE32B4" w:rsidTr="00FA0FF5">
        <w:trPr>
          <w:cnfStyle w:val="100000000000" w:firstRow="1" w:lastRow="0" w:firstColumn="0" w:lastColumn="0" w:oddVBand="0" w:evenVBand="0" w:oddHBand="0" w:evenHBand="0" w:firstRowFirstColumn="0" w:firstRowLastColumn="0" w:lastRowFirstColumn="0" w:lastRowLastColumn="0"/>
        </w:trPr>
        <w:tc>
          <w:tcPr>
            <w:tcW w:w="3296" w:type="dxa"/>
          </w:tcPr>
          <w:p w:rsidR="00DE32B4" w:rsidRDefault="00DE32B4" w:rsidP="00D87BD6">
            <w:pPr>
              <w:rPr>
                <w:b w:val="0"/>
              </w:rPr>
            </w:pPr>
            <w:r>
              <w:t>Name</w:t>
            </w:r>
          </w:p>
        </w:tc>
        <w:tc>
          <w:tcPr>
            <w:tcW w:w="5796" w:type="dxa"/>
          </w:tcPr>
          <w:p w:rsidR="00DE32B4" w:rsidRDefault="00DE32B4" w:rsidP="00D87BD6">
            <w:pPr>
              <w:rPr>
                <w:b w:val="0"/>
              </w:rPr>
            </w:pPr>
            <w:r>
              <w:t>Value description</w:t>
            </w:r>
          </w:p>
        </w:tc>
      </w:tr>
      <w:tr w:rsidR="00DE32B4" w:rsidTr="00FA0FF5">
        <w:trPr>
          <w:cnfStyle w:val="000000100000" w:firstRow="0" w:lastRow="0" w:firstColumn="0" w:lastColumn="0" w:oddVBand="0" w:evenVBand="0" w:oddHBand="1" w:evenHBand="0" w:firstRowFirstColumn="0" w:firstRowLastColumn="0" w:lastRowFirstColumn="0" w:lastRowLastColumn="0"/>
        </w:trPr>
        <w:tc>
          <w:tcPr>
            <w:tcW w:w="3296" w:type="dxa"/>
          </w:tcPr>
          <w:p w:rsidR="00DE32B4" w:rsidRDefault="00DE32B4" w:rsidP="00D87BD6">
            <w:proofErr w:type="spellStart"/>
            <w:r>
              <w:rPr>
                <w:rFonts w:ascii="Calibri" w:eastAsia="Times New Roman" w:hAnsi="Calibri" w:cs="Times New Roman"/>
                <w:color w:val="000000"/>
                <w:lang w:eastAsia="en-GB"/>
              </w:rPr>
              <w:t>CurrentPeriod</w:t>
            </w:r>
            <w:proofErr w:type="spellEnd"/>
          </w:p>
        </w:tc>
        <w:tc>
          <w:tcPr>
            <w:tcW w:w="5796" w:type="dxa"/>
          </w:tcPr>
          <w:p w:rsidR="00DE32B4" w:rsidRDefault="00DE32B4" w:rsidP="00D87BD6">
            <w:r>
              <w:t xml:space="preserve">The date of the start of the current period.  This should be the same date as the period start in the Years.csv file.  The format is </w:t>
            </w:r>
            <w:proofErr w:type="spellStart"/>
            <w:r>
              <w:t>dd</w:t>
            </w:r>
            <w:proofErr w:type="spellEnd"/>
            <w:r>
              <w:t>-mmm-</w:t>
            </w:r>
            <w:proofErr w:type="spellStart"/>
            <w:r>
              <w:t>yyyy</w:t>
            </w:r>
            <w:proofErr w:type="spellEnd"/>
            <w:r>
              <w:t>.  E.g. 01-Nov-2009</w:t>
            </w:r>
          </w:p>
        </w:tc>
      </w:tr>
      <w:tr w:rsidR="00DE32B4" w:rsidTr="00FA0FF5">
        <w:trPr>
          <w:cnfStyle w:val="000000010000" w:firstRow="0" w:lastRow="0" w:firstColumn="0" w:lastColumn="0" w:oddVBand="0" w:evenVBand="0" w:oddHBand="0" w:evenHBand="1" w:firstRowFirstColumn="0" w:firstRowLastColumn="0" w:lastRowFirstColumn="0" w:lastRowLastColumn="0"/>
        </w:trPr>
        <w:tc>
          <w:tcPr>
            <w:tcW w:w="3296" w:type="dxa"/>
          </w:tcPr>
          <w:p w:rsidR="00DE32B4" w:rsidRDefault="00DE32B4" w:rsidP="00D87BD6">
            <w:pPr>
              <w:rPr>
                <w:rFonts w:ascii="Calibri" w:eastAsia="Times New Roman" w:hAnsi="Calibri" w:cs="Times New Roman"/>
                <w:color w:val="000000"/>
                <w:lang w:eastAsia="en-GB"/>
              </w:rPr>
            </w:pPr>
            <w:proofErr w:type="spellStart"/>
            <w:r w:rsidRPr="00713AAA">
              <w:rPr>
                <w:rFonts w:ascii="Calibri" w:eastAsia="Times New Roman" w:hAnsi="Calibri" w:cs="Times New Roman"/>
                <w:color w:val="000000"/>
                <w:lang w:eastAsia="en-GB"/>
              </w:rPr>
              <w:t>FirmClient</w:t>
            </w:r>
            <w:proofErr w:type="spellEnd"/>
          </w:p>
        </w:tc>
        <w:tc>
          <w:tcPr>
            <w:tcW w:w="5796" w:type="dxa"/>
          </w:tcPr>
          <w:p w:rsidR="00DE32B4" w:rsidRDefault="00DE32B4" w:rsidP="00D87BD6">
            <w:r>
              <w:t>The client code for the firm client.  If this code does not exist in the client import data the client will be added.  The client record will then be given the firm client type.</w:t>
            </w:r>
          </w:p>
        </w:tc>
      </w:tr>
      <w:tr w:rsidR="00800202" w:rsidTr="00FA0FF5">
        <w:trPr>
          <w:cnfStyle w:val="000000100000" w:firstRow="0" w:lastRow="0" w:firstColumn="0" w:lastColumn="0" w:oddVBand="0" w:evenVBand="0" w:oddHBand="1" w:evenHBand="0" w:firstRowFirstColumn="0" w:firstRowLastColumn="0" w:lastRowFirstColumn="0" w:lastRowLastColumn="0"/>
        </w:trPr>
        <w:tc>
          <w:tcPr>
            <w:tcW w:w="3296" w:type="dxa"/>
          </w:tcPr>
          <w:p w:rsidR="00800202" w:rsidRPr="00713AAA" w:rsidRDefault="00800202" w:rsidP="00D87BD6">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FirmBranch</w:t>
            </w:r>
            <w:proofErr w:type="spellEnd"/>
          </w:p>
        </w:tc>
        <w:tc>
          <w:tcPr>
            <w:tcW w:w="5796" w:type="dxa"/>
          </w:tcPr>
          <w:p w:rsidR="00800202" w:rsidRDefault="00800202">
            <w:pPr>
              <w:rPr>
                <w:sz w:val="20"/>
                <w:szCs w:val="20"/>
              </w:rPr>
            </w:pPr>
            <w:r>
              <w:t xml:space="preserve">The Branch code for the firm </w:t>
            </w:r>
            <w:r w:rsidR="00B672EB">
              <w:t>Client</w:t>
            </w:r>
            <w:r>
              <w:t>.  The client record will then be given the firm client Branch.</w:t>
            </w:r>
          </w:p>
        </w:tc>
      </w:tr>
      <w:tr w:rsidR="00DE32B4" w:rsidTr="00FA0FF5">
        <w:trPr>
          <w:cnfStyle w:val="000000010000" w:firstRow="0" w:lastRow="0" w:firstColumn="0" w:lastColumn="0" w:oddVBand="0" w:evenVBand="0" w:oddHBand="0" w:evenHBand="1" w:firstRowFirstColumn="0" w:firstRowLastColumn="0" w:lastRowFirstColumn="0" w:lastRowLastColumn="0"/>
        </w:trPr>
        <w:tc>
          <w:tcPr>
            <w:tcW w:w="3296" w:type="dxa"/>
          </w:tcPr>
          <w:p w:rsidR="00DE32B4" w:rsidRPr="00713AAA" w:rsidRDefault="00DE32B4" w:rsidP="00D87BD6">
            <w:pPr>
              <w:rPr>
                <w:rFonts w:ascii="Calibri" w:eastAsia="Times New Roman" w:hAnsi="Calibri" w:cs="Times New Roman"/>
                <w:color w:val="000000"/>
                <w:lang w:eastAsia="en-GB"/>
              </w:rPr>
            </w:pPr>
            <w:proofErr w:type="spellStart"/>
            <w:r w:rsidRPr="00713AAA">
              <w:rPr>
                <w:rFonts w:ascii="Calibri" w:eastAsia="Times New Roman" w:hAnsi="Calibri" w:cs="Times New Roman"/>
                <w:color w:val="000000"/>
                <w:lang w:eastAsia="en-GB"/>
              </w:rPr>
              <w:t>FirmName</w:t>
            </w:r>
            <w:proofErr w:type="spellEnd"/>
            <w:r w:rsidRPr="00713AAA">
              <w:rPr>
                <w:rFonts w:ascii="Calibri" w:eastAsia="Times New Roman" w:hAnsi="Calibri" w:cs="Times New Roman"/>
                <w:color w:val="000000"/>
                <w:lang w:eastAsia="en-GB"/>
              </w:rPr>
              <w:t xml:space="preserve"> </w:t>
            </w:r>
          </w:p>
        </w:tc>
        <w:tc>
          <w:tcPr>
            <w:tcW w:w="5796" w:type="dxa"/>
          </w:tcPr>
          <w:p w:rsidR="00DE32B4" w:rsidRDefault="00DE32B4" w:rsidP="00D87BD6">
            <w:r>
              <w:t>If the firm client is added, this is the firm name to use.</w:t>
            </w:r>
          </w:p>
        </w:tc>
      </w:tr>
      <w:tr w:rsidR="00DE32B4" w:rsidTr="00FA0FF5">
        <w:trPr>
          <w:cnfStyle w:val="000000100000" w:firstRow="0" w:lastRow="0" w:firstColumn="0" w:lastColumn="0" w:oddVBand="0" w:evenVBand="0" w:oddHBand="1" w:evenHBand="0" w:firstRowFirstColumn="0" w:firstRowLastColumn="0" w:lastRowFirstColumn="0" w:lastRowLastColumn="0"/>
        </w:trPr>
        <w:tc>
          <w:tcPr>
            <w:tcW w:w="3296" w:type="dxa"/>
          </w:tcPr>
          <w:p w:rsidR="00DE32B4" w:rsidRPr="00713AAA" w:rsidRDefault="00DE32B4" w:rsidP="00D87BD6">
            <w:pPr>
              <w:rPr>
                <w:rFonts w:ascii="Calibri" w:eastAsia="Times New Roman" w:hAnsi="Calibri" w:cs="Times New Roman"/>
                <w:color w:val="000000"/>
                <w:lang w:eastAsia="en-GB"/>
              </w:rPr>
            </w:pPr>
            <w:proofErr w:type="spellStart"/>
            <w:r w:rsidRPr="00713AAA">
              <w:rPr>
                <w:rFonts w:ascii="Calibri" w:eastAsia="Times New Roman" w:hAnsi="Calibri" w:cs="Times New Roman"/>
                <w:color w:val="000000"/>
                <w:lang w:eastAsia="en-GB"/>
              </w:rPr>
              <w:t>LSCClient</w:t>
            </w:r>
            <w:proofErr w:type="spellEnd"/>
          </w:p>
        </w:tc>
        <w:tc>
          <w:tcPr>
            <w:tcW w:w="5796" w:type="dxa"/>
          </w:tcPr>
          <w:p w:rsidR="00DE32B4" w:rsidRDefault="00DE32B4" w:rsidP="00D87BD6">
            <w:r>
              <w:t>The client code for the LSC client.  If this code does not exist in the client import data the client will be added.  The client record will then be given the LSC client type.</w:t>
            </w:r>
          </w:p>
        </w:tc>
      </w:tr>
      <w:tr w:rsidR="00DE32B4" w:rsidTr="00FA0FF5">
        <w:trPr>
          <w:cnfStyle w:val="000000010000" w:firstRow="0" w:lastRow="0" w:firstColumn="0" w:lastColumn="0" w:oddVBand="0" w:evenVBand="0" w:oddHBand="0" w:evenHBand="1" w:firstRowFirstColumn="0" w:firstRowLastColumn="0" w:lastRowFirstColumn="0" w:lastRowLastColumn="0"/>
        </w:trPr>
        <w:tc>
          <w:tcPr>
            <w:tcW w:w="3296" w:type="dxa"/>
          </w:tcPr>
          <w:p w:rsidR="00DE32B4" w:rsidRPr="00713AAA" w:rsidRDefault="00DE32B4" w:rsidP="00D87BD6">
            <w:pPr>
              <w:rPr>
                <w:rFonts w:ascii="Calibri" w:eastAsia="Times New Roman" w:hAnsi="Calibri" w:cs="Times New Roman"/>
                <w:color w:val="000000"/>
                <w:lang w:eastAsia="en-GB"/>
              </w:rPr>
            </w:pPr>
            <w:proofErr w:type="spellStart"/>
            <w:r w:rsidRPr="001211F4">
              <w:rPr>
                <w:rFonts w:ascii="Calibri" w:eastAsia="Times New Roman" w:hAnsi="Calibri" w:cs="Times New Roman"/>
                <w:color w:val="000000"/>
                <w:lang w:eastAsia="en-GB"/>
              </w:rPr>
              <w:t>WorkingOfficeBank</w:t>
            </w:r>
            <w:proofErr w:type="spellEnd"/>
          </w:p>
        </w:tc>
        <w:tc>
          <w:tcPr>
            <w:tcW w:w="5796" w:type="dxa"/>
          </w:tcPr>
          <w:p w:rsidR="00DE32B4" w:rsidRDefault="00DE32B4" w:rsidP="00D87BD6">
            <w:r>
              <w:t>The bank code of the office bank to use as a working bank.  This is used for purchase ledger payments because there is no way to make them balance against the nominal ledger.  The working bank is used and then the total amount is transferred from the bank to the nominal at the end.</w:t>
            </w:r>
          </w:p>
        </w:tc>
      </w:tr>
      <w:tr w:rsidR="005503B2" w:rsidTr="00FA0FF5">
        <w:trPr>
          <w:cnfStyle w:val="000000100000" w:firstRow="0" w:lastRow="0" w:firstColumn="0" w:lastColumn="0" w:oddVBand="0" w:evenVBand="0" w:oddHBand="1" w:evenHBand="0" w:firstRowFirstColumn="0" w:firstRowLastColumn="0" w:lastRowFirstColumn="0" w:lastRowLastColumn="0"/>
        </w:trPr>
        <w:tc>
          <w:tcPr>
            <w:tcW w:w="3296" w:type="dxa"/>
          </w:tcPr>
          <w:p w:rsidR="005503B2" w:rsidRDefault="005503B2">
            <w:pPr>
              <w:rPr>
                <w:rFonts w:ascii="Calibri" w:eastAsia="Times New Roman" w:hAnsi="Calibri" w:cs="Times New Roman"/>
                <w:color w:val="000000"/>
                <w:lang w:eastAsia="en-GB"/>
              </w:rPr>
            </w:pPr>
            <w:proofErr w:type="spellStart"/>
            <w:r w:rsidRPr="00E73EF8">
              <w:rPr>
                <w:rFonts w:ascii="Calibri" w:eastAsia="Times New Roman" w:hAnsi="Calibri" w:cs="Times New Roman"/>
                <w:color w:val="000000"/>
                <w:lang w:eastAsia="en-GB"/>
              </w:rPr>
              <w:t>SystemType</w:t>
            </w:r>
            <w:proofErr w:type="spellEnd"/>
          </w:p>
        </w:tc>
        <w:tc>
          <w:tcPr>
            <w:tcW w:w="5796" w:type="dxa"/>
          </w:tcPr>
          <w:p w:rsidR="005503B2" w:rsidRDefault="005503B2" w:rsidP="00D87BD6">
            <w:r>
              <w:t xml:space="preserve">This parameter updating ILB system parameter  for “Account Type” </w:t>
            </w:r>
            <w:r w:rsidR="004640D5">
              <w:t xml:space="preserve">i.e. </w:t>
            </w:r>
            <w:proofErr w:type="spellStart"/>
            <w:r w:rsidR="004640D5">
              <w:t>SysParamID</w:t>
            </w:r>
            <w:proofErr w:type="spellEnd"/>
            <w:r w:rsidR="004640D5">
              <w:t xml:space="preserve"> = 3 </w:t>
            </w:r>
            <w:r>
              <w:t xml:space="preserve">and values for this can be </w:t>
            </w:r>
          </w:p>
          <w:p w:rsidR="005503B2" w:rsidRDefault="005503B2">
            <w:pPr>
              <w:rPr>
                <w:sz w:val="20"/>
                <w:szCs w:val="20"/>
              </w:rPr>
            </w:pPr>
            <w:r w:rsidRPr="00E73EF8">
              <w:t>Bills Delivered</w:t>
            </w:r>
            <w:r w:rsidR="006764EF">
              <w:t xml:space="preserve"> </w:t>
            </w:r>
            <w:r w:rsidR="006764EF" w:rsidRPr="00E73EF8">
              <w:rPr>
                <w:b/>
              </w:rPr>
              <w:t>OR</w:t>
            </w:r>
            <w:r w:rsidR="006764EF">
              <w:t xml:space="preserve"> </w:t>
            </w:r>
            <w:r w:rsidRPr="00E73EF8">
              <w:t>Cash Received</w:t>
            </w:r>
            <w:r w:rsidR="006764EF">
              <w:t xml:space="preserve"> </w:t>
            </w:r>
            <w:r w:rsidR="006764EF" w:rsidRPr="00E73EF8">
              <w:rPr>
                <w:b/>
              </w:rPr>
              <w:t>OR</w:t>
            </w:r>
            <w:r w:rsidR="006764EF">
              <w:t xml:space="preserve"> </w:t>
            </w:r>
            <w:r w:rsidRPr="00E73EF8">
              <w:t>Cash on Vat</w:t>
            </w:r>
            <w:r w:rsidR="006764EF">
              <w:t xml:space="preserve"> </w:t>
            </w:r>
            <w:r w:rsidR="006764EF" w:rsidRPr="00E73EF8">
              <w:rPr>
                <w:b/>
              </w:rPr>
              <w:t>OR</w:t>
            </w:r>
            <w:r w:rsidR="006764EF">
              <w:t xml:space="preserve"> </w:t>
            </w:r>
            <w:r w:rsidRPr="00E73EF8">
              <w:t xml:space="preserve">Cash on </w:t>
            </w:r>
            <w:r w:rsidRPr="00E73EF8">
              <w:lastRenderedPageBreak/>
              <w:t>Costs and Vat</w:t>
            </w:r>
          </w:p>
        </w:tc>
      </w:tr>
      <w:tr w:rsidR="005503B2" w:rsidTr="00FA0FF5">
        <w:trPr>
          <w:cnfStyle w:val="000000010000" w:firstRow="0" w:lastRow="0" w:firstColumn="0" w:lastColumn="0" w:oddVBand="0" w:evenVBand="0" w:oddHBand="0" w:evenHBand="1" w:firstRowFirstColumn="0" w:firstRowLastColumn="0" w:lastRowFirstColumn="0" w:lastRowLastColumn="0"/>
        </w:trPr>
        <w:tc>
          <w:tcPr>
            <w:tcW w:w="3296" w:type="dxa"/>
          </w:tcPr>
          <w:p w:rsidR="005503B2" w:rsidRPr="00E73EF8" w:rsidRDefault="005503B2">
            <w:pPr>
              <w:rPr>
                <w:rFonts w:ascii="Calibri" w:eastAsia="Times New Roman" w:hAnsi="Calibri" w:cs="Times New Roman"/>
                <w:color w:val="000000"/>
                <w:lang w:eastAsia="en-GB"/>
              </w:rPr>
            </w:pPr>
            <w:proofErr w:type="spellStart"/>
            <w:r w:rsidRPr="00E73EF8">
              <w:rPr>
                <w:rFonts w:ascii="Calibri" w:eastAsia="Times New Roman" w:hAnsi="Calibri" w:cs="Times New Roman"/>
                <w:color w:val="000000"/>
                <w:lang w:eastAsia="en-GB"/>
              </w:rPr>
              <w:lastRenderedPageBreak/>
              <w:t>UseCounselLedger</w:t>
            </w:r>
            <w:proofErr w:type="spellEnd"/>
          </w:p>
        </w:tc>
        <w:tc>
          <w:tcPr>
            <w:tcW w:w="5796" w:type="dxa"/>
          </w:tcPr>
          <w:p w:rsidR="005503B2" w:rsidRDefault="005503B2">
            <w:pPr>
              <w:rPr>
                <w:sz w:val="20"/>
                <w:szCs w:val="20"/>
              </w:rPr>
            </w:pPr>
            <w:r w:rsidRPr="00E73EF8">
              <w:t xml:space="preserve">This can be TRUE or Blank and this will be updating ILB parameter </w:t>
            </w:r>
            <w:r w:rsidR="00EE5F4E">
              <w:t>“</w:t>
            </w:r>
            <w:r w:rsidRPr="00E73EF8">
              <w:t>Use Counsel Ledger</w:t>
            </w:r>
            <w:r w:rsidR="00EE5F4E">
              <w:t>”</w:t>
            </w:r>
            <w:r w:rsidRPr="00E73EF8">
              <w:t xml:space="preserve"> i.e. </w:t>
            </w:r>
            <w:proofErr w:type="spellStart"/>
            <w:r w:rsidRPr="00E73EF8">
              <w:t>SysparamID</w:t>
            </w:r>
            <w:proofErr w:type="spellEnd"/>
            <w:r w:rsidRPr="00E73EF8">
              <w:t xml:space="preserve"> = 10</w:t>
            </w:r>
          </w:p>
        </w:tc>
      </w:tr>
      <w:tr w:rsidR="006C38DB" w:rsidTr="00FA0FF5">
        <w:trPr>
          <w:cnfStyle w:val="000000100000" w:firstRow="0" w:lastRow="0" w:firstColumn="0" w:lastColumn="0" w:oddVBand="0" w:evenVBand="0" w:oddHBand="1" w:evenHBand="0" w:firstRowFirstColumn="0" w:firstRowLastColumn="0" w:lastRowFirstColumn="0" w:lastRowLastColumn="0"/>
        </w:trPr>
        <w:tc>
          <w:tcPr>
            <w:tcW w:w="3296" w:type="dxa"/>
          </w:tcPr>
          <w:p w:rsidR="006C38DB" w:rsidRPr="001211F4" w:rsidRDefault="006C38DB">
            <w:pPr>
              <w:rPr>
                <w:rFonts w:ascii="Calibri" w:eastAsia="Times New Roman" w:hAnsi="Calibri" w:cs="Times New Roman"/>
                <w:color w:val="000000"/>
                <w:sz w:val="20"/>
                <w:szCs w:val="20"/>
                <w:lang w:eastAsia="en-GB"/>
              </w:rPr>
            </w:pPr>
            <w:proofErr w:type="spellStart"/>
            <w:r w:rsidRPr="00E73EF8">
              <w:rPr>
                <w:rFonts w:ascii="Calibri" w:eastAsia="Times New Roman" w:hAnsi="Calibri" w:cs="Times New Roman"/>
                <w:color w:val="000000"/>
                <w:lang w:eastAsia="en-GB"/>
              </w:rPr>
              <w:t>ClientNumberFormat</w:t>
            </w:r>
            <w:proofErr w:type="spellEnd"/>
          </w:p>
        </w:tc>
        <w:tc>
          <w:tcPr>
            <w:tcW w:w="5796" w:type="dxa"/>
          </w:tcPr>
          <w:p w:rsidR="006C38DB" w:rsidRDefault="006C38DB" w:rsidP="00D87BD6">
            <w:r>
              <w:t>This is required to format client number e.g. XXX000 OR X0000 etc</w:t>
            </w:r>
            <w:r w:rsidR="00CD701F">
              <w:t>.</w:t>
            </w:r>
            <w:r w:rsidR="008A25DC">
              <w:t xml:space="preserve"> </w:t>
            </w:r>
          </w:p>
          <w:p w:rsidR="008A25DC" w:rsidRDefault="008A25DC">
            <w:pPr>
              <w:rPr>
                <w:sz w:val="20"/>
                <w:szCs w:val="20"/>
              </w:rPr>
            </w:pPr>
            <w:r>
              <w:t xml:space="preserve">Note: if nothing </w:t>
            </w:r>
            <w:r w:rsidR="00E55747">
              <w:t xml:space="preserve">specified to this </w:t>
            </w:r>
            <w:r>
              <w:t>then default to X0000</w:t>
            </w:r>
            <w:r w:rsidR="00E55747">
              <w:t xml:space="preserve"> </w:t>
            </w:r>
          </w:p>
        </w:tc>
      </w:tr>
      <w:tr w:rsidR="00CC6504" w:rsidTr="00FA0FF5">
        <w:trPr>
          <w:cnfStyle w:val="000000010000" w:firstRow="0" w:lastRow="0" w:firstColumn="0" w:lastColumn="0" w:oddVBand="0" w:evenVBand="0" w:oddHBand="0" w:evenHBand="1" w:firstRowFirstColumn="0" w:firstRowLastColumn="0" w:lastRowFirstColumn="0" w:lastRowLastColumn="0"/>
        </w:trPr>
        <w:tc>
          <w:tcPr>
            <w:tcW w:w="3296" w:type="dxa"/>
          </w:tcPr>
          <w:p w:rsidR="00CC6504" w:rsidRDefault="009208FF">
            <w:pPr>
              <w:rPr>
                <w:rFonts w:ascii="Calibri" w:eastAsia="Times New Roman" w:hAnsi="Calibri" w:cs="Times New Roman"/>
                <w:color w:val="000000"/>
                <w:sz w:val="20"/>
                <w:szCs w:val="20"/>
                <w:lang w:eastAsia="en-GB"/>
              </w:rPr>
            </w:pPr>
            <w:proofErr w:type="spellStart"/>
            <w:r w:rsidRPr="004B5CD0">
              <w:rPr>
                <w:rFonts w:ascii="Calibri" w:eastAsia="Times New Roman" w:hAnsi="Calibri" w:cs="Times New Roman"/>
                <w:color w:val="000000"/>
                <w:lang w:eastAsia="en-GB"/>
              </w:rPr>
              <w:t>Profit&amp;LossType</w:t>
            </w:r>
            <w:proofErr w:type="spellEnd"/>
          </w:p>
        </w:tc>
        <w:tc>
          <w:tcPr>
            <w:tcW w:w="5796" w:type="dxa"/>
          </w:tcPr>
          <w:p w:rsidR="00CC6504" w:rsidRDefault="009208FF" w:rsidP="00D87BD6">
            <w:r>
              <w:t xml:space="preserve">Shared OR </w:t>
            </w:r>
            <w:r w:rsidRPr="004C3B2F">
              <w:t>Departmental</w:t>
            </w:r>
          </w:p>
        </w:tc>
      </w:tr>
      <w:tr w:rsidR="00281DF2" w:rsidTr="00FA0FF5">
        <w:trPr>
          <w:cnfStyle w:val="000000100000" w:firstRow="0" w:lastRow="0" w:firstColumn="0" w:lastColumn="0" w:oddVBand="0" w:evenVBand="0" w:oddHBand="1" w:evenHBand="0" w:firstRowFirstColumn="0" w:firstRowLastColumn="0" w:lastRowFirstColumn="0" w:lastRowLastColumn="0"/>
        </w:trPr>
        <w:tc>
          <w:tcPr>
            <w:tcW w:w="3296" w:type="dxa"/>
          </w:tcPr>
          <w:p w:rsidR="00281DF2" w:rsidRPr="004B5CD0" w:rsidDel="009208FF" w:rsidRDefault="008B542E">
            <w:pPr>
              <w:rPr>
                <w:rFonts w:ascii="Calibri" w:eastAsia="Times New Roman" w:hAnsi="Calibri" w:cs="Times New Roman"/>
                <w:color w:val="000000"/>
                <w:sz w:val="20"/>
                <w:szCs w:val="20"/>
                <w:lang w:eastAsia="en-GB"/>
              </w:rPr>
            </w:pPr>
            <w:proofErr w:type="spellStart"/>
            <w:r>
              <w:rPr>
                <w:rFonts w:ascii="Calibri" w:eastAsia="Times New Roman" w:hAnsi="Calibri" w:cs="Times New Roman"/>
                <w:color w:val="000000"/>
                <w:lang w:eastAsia="en-GB"/>
              </w:rPr>
              <w:t>DefaultNominalDeptNo</w:t>
            </w:r>
            <w:proofErr w:type="spellEnd"/>
          </w:p>
        </w:tc>
        <w:tc>
          <w:tcPr>
            <w:tcW w:w="5796" w:type="dxa"/>
          </w:tcPr>
          <w:p w:rsidR="00281DF2" w:rsidRDefault="008B542E">
            <w:pPr>
              <w:rPr>
                <w:rFonts w:ascii="Calibri" w:eastAsia="Times New Roman" w:hAnsi="Calibri" w:cs="Times New Roman"/>
                <w:color w:val="000000"/>
                <w:sz w:val="20"/>
                <w:szCs w:val="20"/>
                <w:lang w:eastAsia="en-GB"/>
              </w:rPr>
            </w:pPr>
            <w:r>
              <w:t xml:space="preserve">Refer </w:t>
            </w:r>
            <w:proofErr w:type="spellStart"/>
            <w:r>
              <w:rPr>
                <w:rFonts w:ascii="Calibri" w:eastAsia="Times New Roman" w:hAnsi="Calibri" w:cs="Times New Roman"/>
                <w:color w:val="000000"/>
                <w:lang w:eastAsia="en-GB"/>
              </w:rPr>
              <w:t>DepartmentCode</w:t>
            </w:r>
            <w:proofErr w:type="spellEnd"/>
            <w:r>
              <w:rPr>
                <w:rFonts w:ascii="Calibri" w:eastAsia="Times New Roman" w:hAnsi="Calibri" w:cs="Times New Roman"/>
                <w:color w:val="000000"/>
                <w:lang w:eastAsia="en-GB"/>
              </w:rPr>
              <w:t xml:space="preserve"> in Department CSV; if Blank </w:t>
            </w:r>
            <w:r w:rsidR="00E711CA">
              <w:rPr>
                <w:rFonts w:ascii="Calibri" w:eastAsia="Times New Roman" w:hAnsi="Calibri" w:cs="Times New Roman"/>
                <w:color w:val="000000"/>
                <w:lang w:eastAsia="en-GB"/>
              </w:rPr>
              <w:t xml:space="preserve">OR wrong code </w:t>
            </w:r>
            <w:r>
              <w:rPr>
                <w:rFonts w:ascii="Calibri" w:eastAsia="Times New Roman" w:hAnsi="Calibri" w:cs="Times New Roman"/>
                <w:color w:val="000000"/>
                <w:lang w:eastAsia="en-GB"/>
              </w:rPr>
              <w:t xml:space="preserve">then default to </w:t>
            </w:r>
            <w:proofErr w:type="spellStart"/>
            <w:r>
              <w:rPr>
                <w:rFonts w:ascii="Calibri" w:eastAsia="Times New Roman" w:hAnsi="Calibri" w:cs="Times New Roman"/>
                <w:color w:val="000000"/>
                <w:lang w:eastAsia="en-GB"/>
              </w:rPr>
              <w:t>DeptID</w:t>
            </w:r>
            <w:proofErr w:type="spellEnd"/>
            <w:r>
              <w:rPr>
                <w:rFonts w:ascii="Calibri" w:eastAsia="Times New Roman" w:hAnsi="Calibri" w:cs="Times New Roman"/>
                <w:color w:val="000000"/>
                <w:lang w:eastAsia="en-GB"/>
              </w:rPr>
              <w:t xml:space="preserve"> = 1 i.e. Dummy in ILB Static data from Department Table </w:t>
            </w:r>
          </w:p>
          <w:p w:rsidR="009E3730" w:rsidRDefault="009E3730">
            <w:pPr>
              <w:rPr>
                <w:sz w:val="20"/>
                <w:szCs w:val="20"/>
              </w:rPr>
            </w:pPr>
            <w:r w:rsidRPr="00E31F62">
              <w:rPr>
                <w:b/>
              </w:rPr>
              <w:t>Note</w:t>
            </w:r>
            <w:r>
              <w:t xml:space="preserve">: Usable only if </w:t>
            </w:r>
            <w:r w:rsidR="007867A1">
              <w:t>“</w:t>
            </w:r>
            <w:proofErr w:type="spellStart"/>
            <w:r>
              <w:t>Profit&amp;LossType</w:t>
            </w:r>
            <w:proofErr w:type="spellEnd"/>
            <w:r w:rsidR="007867A1">
              <w:t xml:space="preserve">” parameter in </w:t>
            </w:r>
            <w:proofErr w:type="spellStart"/>
            <w:r w:rsidR="007867A1">
              <w:t>config</w:t>
            </w:r>
            <w:proofErr w:type="spellEnd"/>
            <w:r>
              <w:t xml:space="preserve"> is “Shared “</w:t>
            </w:r>
          </w:p>
        </w:tc>
      </w:tr>
      <w:tr w:rsidR="008B542E" w:rsidTr="00FA0FF5">
        <w:trPr>
          <w:cnfStyle w:val="000000010000" w:firstRow="0" w:lastRow="0" w:firstColumn="0" w:lastColumn="0" w:oddVBand="0" w:evenVBand="0" w:oddHBand="0" w:evenHBand="1" w:firstRowFirstColumn="0" w:firstRowLastColumn="0" w:lastRowFirstColumn="0" w:lastRowLastColumn="0"/>
        </w:trPr>
        <w:tc>
          <w:tcPr>
            <w:tcW w:w="3296" w:type="dxa"/>
          </w:tcPr>
          <w:p w:rsidR="008B542E" w:rsidRDefault="00FD0595" w:rsidP="0014417D">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IsMerge</w:t>
            </w:r>
            <w:proofErr w:type="spellEnd"/>
          </w:p>
        </w:tc>
        <w:tc>
          <w:tcPr>
            <w:tcW w:w="5796" w:type="dxa"/>
          </w:tcPr>
          <w:p w:rsidR="008B542E" w:rsidRDefault="00FD0595">
            <w:pPr>
              <w:rPr>
                <w:sz w:val="20"/>
                <w:szCs w:val="20"/>
              </w:rPr>
            </w:pPr>
            <w:r>
              <w:t>TRUE OR FALSE (No Flag is added then by default it will take FALSE)</w:t>
            </w:r>
          </w:p>
        </w:tc>
      </w:tr>
      <w:tr w:rsidR="003E146A" w:rsidTr="00FA0FF5">
        <w:trPr>
          <w:cnfStyle w:val="000000100000" w:firstRow="0" w:lastRow="0" w:firstColumn="0" w:lastColumn="0" w:oddVBand="0" w:evenVBand="0" w:oddHBand="1" w:evenHBand="0" w:firstRowFirstColumn="0" w:firstRowLastColumn="0" w:lastRowFirstColumn="0" w:lastRowLastColumn="0"/>
        </w:trPr>
        <w:tc>
          <w:tcPr>
            <w:tcW w:w="3296" w:type="dxa"/>
          </w:tcPr>
          <w:p w:rsidR="003E146A" w:rsidRPr="003E146A" w:rsidRDefault="003E146A" w:rsidP="009051AF">
            <w:pPr>
              <w:rPr>
                <w:rFonts w:ascii="Calibri" w:eastAsia="Times New Roman" w:hAnsi="Calibri" w:cs="Times New Roman"/>
                <w:color w:val="000000"/>
                <w:lang w:eastAsia="en-GB"/>
              </w:rPr>
            </w:pPr>
            <w:proofErr w:type="spellStart"/>
            <w:r w:rsidRPr="003E146A">
              <w:rPr>
                <w:rFonts w:ascii="Calibri" w:eastAsia="Times New Roman" w:hAnsi="Calibri" w:cs="Times New Roman"/>
                <w:color w:val="000000"/>
                <w:lang w:eastAsia="en-GB"/>
              </w:rPr>
              <w:t>IsLegalAID</w:t>
            </w:r>
            <w:proofErr w:type="spellEnd"/>
          </w:p>
        </w:tc>
        <w:tc>
          <w:tcPr>
            <w:tcW w:w="5796" w:type="dxa"/>
          </w:tcPr>
          <w:p w:rsidR="003E146A" w:rsidRDefault="003E146A" w:rsidP="00FA0FF5">
            <w:r>
              <w:t>TRUE OR FALSE (No flag is added then by default it will assume FALSE)</w:t>
            </w:r>
          </w:p>
        </w:tc>
      </w:tr>
      <w:tr w:rsidR="00FD0595" w:rsidTr="00FA0FF5">
        <w:trPr>
          <w:cnfStyle w:val="000000010000" w:firstRow="0" w:lastRow="0" w:firstColumn="0" w:lastColumn="0" w:oddVBand="0" w:evenVBand="0" w:oddHBand="0" w:evenHBand="1" w:firstRowFirstColumn="0" w:firstRowLastColumn="0" w:lastRowFirstColumn="0" w:lastRowLastColumn="0"/>
        </w:trPr>
        <w:tc>
          <w:tcPr>
            <w:tcW w:w="3296" w:type="dxa"/>
          </w:tcPr>
          <w:p w:rsidR="003E146A" w:rsidRDefault="003E146A" w:rsidP="009051AF">
            <w:pPr>
              <w:rPr>
                <w:rFonts w:ascii="Calibri" w:eastAsia="Times New Roman" w:hAnsi="Calibri" w:cs="Times New Roman"/>
                <w:color w:val="000000"/>
                <w:lang w:eastAsia="en-GB"/>
              </w:rPr>
            </w:pPr>
            <w:proofErr w:type="spellStart"/>
            <w:r w:rsidRPr="003E146A">
              <w:rPr>
                <w:rFonts w:ascii="Calibri" w:eastAsia="Times New Roman" w:hAnsi="Calibri" w:cs="Times New Roman"/>
                <w:color w:val="000000"/>
                <w:lang w:eastAsia="en-GB"/>
              </w:rPr>
              <w:t>DefaultBranch</w:t>
            </w:r>
            <w:proofErr w:type="spellEnd"/>
          </w:p>
        </w:tc>
        <w:tc>
          <w:tcPr>
            <w:tcW w:w="5796" w:type="dxa"/>
          </w:tcPr>
          <w:p w:rsidR="00D032AF" w:rsidRDefault="00D032AF" w:rsidP="00D87BD6">
            <w:r>
              <w:t xml:space="preserve">e.g. XXX (Branch Code </w:t>
            </w:r>
            <w:r w:rsidR="00092A52">
              <w:t>from</w:t>
            </w:r>
            <w:r>
              <w:t xml:space="preserve"> Branch CSV) </w:t>
            </w:r>
          </w:p>
          <w:p w:rsidR="00D032AF" w:rsidRDefault="00D032AF" w:rsidP="00D87BD6">
            <w:r w:rsidRPr="00FA0FF5">
              <w:rPr>
                <w:b/>
                <w:u w:val="single"/>
              </w:rPr>
              <w:t>Note</w:t>
            </w:r>
            <w:r>
              <w:t xml:space="preserve">: Used if System is </w:t>
            </w:r>
            <w:proofErr w:type="spellStart"/>
            <w:r>
              <w:t>IsLegalAID</w:t>
            </w:r>
            <w:proofErr w:type="spellEnd"/>
            <w:r>
              <w:t xml:space="preserve"> is TRUE</w:t>
            </w:r>
          </w:p>
          <w:p w:rsidR="00FD0595" w:rsidRDefault="0096436C" w:rsidP="00D87BD6">
            <w:r w:rsidRPr="00B5184C">
              <w:rPr>
                <w:b/>
                <w:u w:val="single"/>
              </w:rPr>
              <w:t>Info</w:t>
            </w:r>
            <w:r w:rsidRPr="00B5184C">
              <w:rPr>
                <w:b/>
              </w:rPr>
              <w:t>:</w:t>
            </w:r>
            <w:r>
              <w:rPr>
                <w:b/>
              </w:rPr>
              <w:t xml:space="preserve"> </w:t>
            </w:r>
            <w:r w:rsidR="000B7B87">
              <w:t xml:space="preserve">This default Branch is being used for </w:t>
            </w:r>
            <w:r>
              <w:t>creates</w:t>
            </w:r>
            <w:r w:rsidR="000B7B87">
              <w:t xml:space="preserve"> “</w:t>
            </w:r>
            <w:r w:rsidR="000B7B87" w:rsidRPr="00FA0FF5">
              <w:rPr>
                <w:rFonts w:ascii="Courier New" w:eastAsia="Times New Roman" w:hAnsi="Courier New" w:cs="Courier New"/>
                <w:noProof/>
                <w:color w:val="A31515"/>
                <w:lang w:eastAsia="en-GB"/>
              </w:rPr>
              <w:t>FIRM09998</w:t>
            </w:r>
            <w:r w:rsidR="000B7B87">
              <w:t xml:space="preserve">” &amp; </w:t>
            </w:r>
            <w:r w:rsidR="000B7B87" w:rsidRPr="009051AF">
              <w:t>“</w:t>
            </w:r>
            <w:r w:rsidR="000B7B87" w:rsidRPr="00FA0FF5">
              <w:rPr>
                <w:rFonts w:ascii="Courier New" w:eastAsia="Times New Roman" w:hAnsi="Courier New" w:cs="Courier New"/>
                <w:noProof/>
                <w:color w:val="A31515"/>
                <w:lang w:eastAsia="en-GB"/>
              </w:rPr>
              <w:t>FIRM09999</w:t>
            </w:r>
            <w:r w:rsidR="000B7B87" w:rsidRPr="009051AF">
              <w:t>”</w:t>
            </w:r>
            <w:r w:rsidR="000B7B87">
              <w:t xml:space="preserve"> Income from costs Nominal</w:t>
            </w:r>
            <w:r w:rsidR="00DA75A3">
              <w:t xml:space="preserve"> and create “</w:t>
            </w:r>
            <w:r w:rsidR="00DA75A3">
              <w:rPr>
                <w:rFonts w:ascii="Courier New" w:eastAsia="Times New Roman" w:hAnsi="Courier New" w:cs="Courier New"/>
                <w:noProof/>
                <w:color w:val="A31515"/>
                <w:lang w:eastAsia="en-GB"/>
              </w:rPr>
              <w:t>Z00002</w:t>
            </w:r>
            <w:r w:rsidR="00DA75A3" w:rsidRPr="00FA0FF5">
              <w:t xml:space="preserve">” </w:t>
            </w:r>
            <w:r w:rsidR="00EE5F4E">
              <w:t>–</w:t>
            </w:r>
            <w:r w:rsidR="00727732">
              <w:t xml:space="preserve"> </w:t>
            </w:r>
            <w:r w:rsidR="00DA75A3" w:rsidRPr="00FA0FF5">
              <w:t>LSC client</w:t>
            </w:r>
            <w:r w:rsidR="000B7B87">
              <w:t>.</w:t>
            </w:r>
          </w:p>
        </w:tc>
      </w:tr>
      <w:tr w:rsidR="003E146A" w:rsidTr="00FA0FF5">
        <w:trPr>
          <w:cnfStyle w:val="000000100000" w:firstRow="0" w:lastRow="0" w:firstColumn="0" w:lastColumn="0" w:oddVBand="0" w:evenVBand="0" w:oddHBand="1" w:evenHBand="0" w:firstRowFirstColumn="0" w:firstRowLastColumn="0" w:lastRowFirstColumn="0" w:lastRowLastColumn="0"/>
        </w:trPr>
        <w:tc>
          <w:tcPr>
            <w:tcW w:w="3296" w:type="dxa"/>
          </w:tcPr>
          <w:p w:rsidR="003E146A" w:rsidRPr="003E146A" w:rsidRDefault="003E146A" w:rsidP="009051AF">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DefaultClientBank</w:t>
            </w:r>
            <w:proofErr w:type="spellEnd"/>
          </w:p>
        </w:tc>
        <w:tc>
          <w:tcPr>
            <w:tcW w:w="5796" w:type="dxa"/>
          </w:tcPr>
          <w:p w:rsidR="003E146A" w:rsidRDefault="00092A52" w:rsidP="00D87BD6">
            <w:r>
              <w:t xml:space="preserve">e.g. XXXX (Client Bank Account from </w:t>
            </w:r>
            <w:proofErr w:type="spellStart"/>
            <w:r>
              <w:t>ClientBanks</w:t>
            </w:r>
            <w:proofErr w:type="spellEnd"/>
            <w:r>
              <w:t xml:space="preserve"> CSV)</w:t>
            </w:r>
          </w:p>
          <w:p w:rsidR="00F25C5F" w:rsidRDefault="00F25C5F" w:rsidP="00F25C5F">
            <w:r w:rsidRPr="00B5184C">
              <w:rPr>
                <w:b/>
                <w:u w:val="single"/>
              </w:rPr>
              <w:t>Note</w:t>
            </w:r>
            <w:r>
              <w:t xml:space="preserve">: Used if System is </w:t>
            </w:r>
            <w:proofErr w:type="spellStart"/>
            <w:r>
              <w:t>IsLegalAID</w:t>
            </w:r>
            <w:proofErr w:type="spellEnd"/>
            <w:r>
              <w:t xml:space="preserve"> is TRUE</w:t>
            </w:r>
          </w:p>
          <w:p w:rsidR="00F25C5F" w:rsidRDefault="00976BFD" w:rsidP="009051AF">
            <w:proofErr w:type="spellStart"/>
            <w:r w:rsidRPr="00B5184C">
              <w:rPr>
                <w:b/>
                <w:u w:val="single"/>
              </w:rPr>
              <w:t>Info</w:t>
            </w:r>
            <w:r w:rsidR="004045E8" w:rsidRPr="00446B8A">
              <w:t>:</w:t>
            </w:r>
            <w:r w:rsidR="00F316F6">
              <w:t>This</w:t>
            </w:r>
            <w:proofErr w:type="spellEnd"/>
            <w:r w:rsidR="00F316F6">
              <w:t xml:space="preserve"> default Client Bank is being used for create </w:t>
            </w:r>
            <w:proofErr w:type="spellStart"/>
            <w:r w:rsidR="00F316F6">
              <w:t>BranchDept</w:t>
            </w:r>
            <w:proofErr w:type="spellEnd"/>
            <w:r w:rsidR="00F316F6">
              <w:t xml:space="preserve"> for Department “</w:t>
            </w:r>
            <w:r w:rsidR="00F316F6" w:rsidRPr="00FA0FF5">
              <w:rPr>
                <w:rFonts w:ascii="Courier New" w:eastAsia="Times New Roman" w:hAnsi="Courier New" w:cs="Courier New"/>
                <w:noProof/>
                <w:color w:val="A31515"/>
                <w:lang w:eastAsia="en-GB"/>
              </w:rPr>
              <w:t>FIRM</w:t>
            </w:r>
            <w:r w:rsidR="00F316F6">
              <w:t>”</w:t>
            </w:r>
          </w:p>
        </w:tc>
      </w:tr>
      <w:tr w:rsidR="003E146A" w:rsidTr="00FA0FF5">
        <w:trPr>
          <w:cnfStyle w:val="000000010000" w:firstRow="0" w:lastRow="0" w:firstColumn="0" w:lastColumn="0" w:oddVBand="0" w:evenVBand="0" w:oddHBand="0" w:evenHBand="1" w:firstRowFirstColumn="0" w:firstRowLastColumn="0" w:lastRowFirstColumn="0" w:lastRowLastColumn="0"/>
        </w:trPr>
        <w:tc>
          <w:tcPr>
            <w:tcW w:w="3296" w:type="dxa"/>
          </w:tcPr>
          <w:p w:rsidR="003E146A" w:rsidRPr="003E146A" w:rsidRDefault="003E146A" w:rsidP="009051AF">
            <w:pPr>
              <w:rPr>
                <w:rFonts w:ascii="Calibri" w:eastAsia="Times New Roman" w:hAnsi="Calibri" w:cs="Times New Roman"/>
                <w:color w:val="000000"/>
                <w:lang w:eastAsia="en-GB"/>
              </w:rPr>
            </w:pPr>
            <w:proofErr w:type="spellStart"/>
            <w:r w:rsidRPr="003E146A">
              <w:rPr>
                <w:rFonts w:ascii="Calibri" w:eastAsia="Times New Roman" w:hAnsi="Calibri" w:cs="Times New Roman"/>
                <w:color w:val="000000"/>
                <w:lang w:eastAsia="en-GB"/>
              </w:rPr>
              <w:t>DefaultOfficeBank</w:t>
            </w:r>
            <w:proofErr w:type="spellEnd"/>
          </w:p>
        </w:tc>
        <w:tc>
          <w:tcPr>
            <w:tcW w:w="5796" w:type="dxa"/>
          </w:tcPr>
          <w:p w:rsidR="00F25C5F" w:rsidRDefault="00F25C5F" w:rsidP="00F25C5F">
            <w:r>
              <w:t>e.g. XXXX (</w:t>
            </w:r>
            <w:r w:rsidR="007E49CE">
              <w:t xml:space="preserve">Office </w:t>
            </w:r>
            <w:r>
              <w:t xml:space="preserve">Bank Account from </w:t>
            </w:r>
            <w:proofErr w:type="spellStart"/>
            <w:r w:rsidR="007E49CE">
              <w:t>Office</w:t>
            </w:r>
            <w:r>
              <w:t>Banks</w:t>
            </w:r>
            <w:proofErr w:type="spellEnd"/>
            <w:r>
              <w:t xml:space="preserve"> CSV)</w:t>
            </w:r>
          </w:p>
          <w:p w:rsidR="00F25C5F" w:rsidRDefault="00F25C5F" w:rsidP="00F25C5F">
            <w:r w:rsidRPr="00B5184C">
              <w:rPr>
                <w:b/>
                <w:u w:val="single"/>
              </w:rPr>
              <w:t>Note</w:t>
            </w:r>
            <w:r>
              <w:t xml:space="preserve">: Used if System is </w:t>
            </w:r>
            <w:proofErr w:type="spellStart"/>
            <w:r>
              <w:t>IsLegalAID</w:t>
            </w:r>
            <w:proofErr w:type="spellEnd"/>
            <w:r>
              <w:t xml:space="preserve"> is TRUE</w:t>
            </w:r>
          </w:p>
          <w:p w:rsidR="003E146A" w:rsidRDefault="00976BFD" w:rsidP="009051AF">
            <w:r w:rsidRPr="00FA0FF5">
              <w:rPr>
                <w:b/>
                <w:u w:val="single"/>
              </w:rPr>
              <w:t>Info</w:t>
            </w:r>
            <w:r w:rsidRPr="00FA0FF5">
              <w:rPr>
                <w:b/>
              </w:rPr>
              <w:t>:</w:t>
            </w:r>
            <w:r w:rsidR="0096436C">
              <w:rPr>
                <w:b/>
              </w:rPr>
              <w:t xml:space="preserve"> </w:t>
            </w:r>
            <w:r w:rsidR="00F316F6">
              <w:t xml:space="preserve">This default Office Bank is being used for create </w:t>
            </w:r>
            <w:proofErr w:type="spellStart"/>
            <w:r w:rsidR="00F316F6">
              <w:t>BranchDept</w:t>
            </w:r>
            <w:proofErr w:type="spellEnd"/>
            <w:r w:rsidR="00F316F6">
              <w:t xml:space="preserve"> for Department “</w:t>
            </w:r>
            <w:r w:rsidR="00F316F6" w:rsidRPr="00B5184C">
              <w:rPr>
                <w:rFonts w:ascii="Courier New" w:eastAsia="Times New Roman" w:hAnsi="Courier New" w:cs="Courier New"/>
                <w:noProof/>
                <w:color w:val="A31515"/>
                <w:lang w:eastAsia="en-GB"/>
              </w:rPr>
              <w:t>FIRM</w:t>
            </w:r>
            <w:r w:rsidR="00F316F6">
              <w:t>”</w:t>
            </w:r>
          </w:p>
        </w:tc>
      </w:tr>
      <w:tr w:rsidR="003E146A" w:rsidTr="00FA0FF5">
        <w:trPr>
          <w:cnfStyle w:val="000000100000" w:firstRow="0" w:lastRow="0" w:firstColumn="0" w:lastColumn="0" w:oddVBand="0" w:evenVBand="0" w:oddHBand="1" w:evenHBand="0" w:firstRowFirstColumn="0" w:firstRowLastColumn="0" w:lastRowFirstColumn="0" w:lastRowLastColumn="0"/>
        </w:trPr>
        <w:tc>
          <w:tcPr>
            <w:tcW w:w="3296" w:type="dxa"/>
          </w:tcPr>
          <w:p w:rsidR="003E146A" w:rsidRPr="003E146A" w:rsidRDefault="003E146A" w:rsidP="009051AF">
            <w:pPr>
              <w:rPr>
                <w:rFonts w:ascii="Calibri" w:eastAsia="Times New Roman" w:hAnsi="Calibri" w:cs="Times New Roman"/>
                <w:color w:val="000000"/>
                <w:lang w:eastAsia="en-GB"/>
              </w:rPr>
            </w:pPr>
            <w:proofErr w:type="spellStart"/>
            <w:r w:rsidRPr="003E146A">
              <w:rPr>
                <w:rFonts w:ascii="Calibri" w:eastAsia="Times New Roman" w:hAnsi="Calibri" w:cs="Times New Roman"/>
                <w:color w:val="000000"/>
                <w:lang w:eastAsia="en-GB"/>
              </w:rPr>
              <w:t>DefaultFeeEarner</w:t>
            </w:r>
            <w:proofErr w:type="spellEnd"/>
          </w:p>
        </w:tc>
        <w:tc>
          <w:tcPr>
            <w:tcW w:w="5796" w:type="dxa"/>
          </w:tcPr>
          <w:p w:rsidR="009B720C" w:rsidRDefault="009B720C" w:rsidP="009B720C">
            <w:r>
              <w:t>e.g. XXX (</w:t>
            </w:r>
            <w:proofErr w:type="spellStart"/>
            <w:r w:rsidR="00F74308">
              <w:t>FeeEarnercode</w:t>
            </w:r>
            <w:proofErr w:type="spellEnd"/>
            <w:r w:rsidR="00F74308">
              <w:t xml:space="preserve"> </w:t>
            </w:r>
            <w:r>
              <w:t xml:space="preserve">Account from </w:t>
            </w:r>
            <w:proofErr w:type="spellStart"/>
            <w:r w:rsidR="00F74308">
              <w:t>FeeEarner</w:t>
            </w:r>
            <w:proofErr w:type="spellEnd"/>
            <w:r w:rsidR="00F74308">
              <w:t xml:space="preserve"> </w:t>
            </w:r>
            <w:r>
              <w:t>CSV)</w:t>
            </w:r>
          </w:p>
          <w:p w:rsidR="009B720C" w:rsidRDefault="009B720C" w:rsidP="009B720C">
            <w:r w:rsidRPr="00B5184C">
              <w:rPr>
                <w:b/>
                <w:u w:val="single"/>
              </w:rPr>
              <w:t>Note</w:t>
            </w:r>
            <w:r>
              <w:t xml:space="preserve">: Used if System is </w:t>
            </w:r>
            <w:proofErr w:type="spellStart"/>
            <w:r>
              <w:t>IsLegalAID</w:t>
            </w:r>
            <w:proofErr w:type="spellEnd"/>
            <w:r>
              <w:t xml:space="preserve"> is TRUE</w:t>
            </w:r>
          </w:p>
          <w:p w:rsidR="003E146A" w:rsidRDefault="00976BFD" w:rsidP="009051AF">
            <w:r w:rsidRPr="00B5184C">
              <w:rPr>
                <w:b/>
                <w:u w:val="single"/>
              </w:rPr>
              <w:t>Info</w:t>
            </w:r>
            <w:r w:rsidRPr="00B5184C">
              <w:rPr>
                <w:b/>
              </w:rPr>
              <w:t>:</w:t>
            </w:r>
            <w:r w:rsidR="0096436C">
              <w:rPr>
                <w:b/>
              </w:rPr>
              <w:t xml:space="preserve"> </w:t>
            </w:r>
            <w:r w:rsidR="009B720C">
              <w:t xml:space="preserve">This default </w:t>
            </w:r>
            <w:proofErr w:type="spellStart"/>
            <w:r w:rsidR="00873878">
              <w:t>FeeEarner</w:t>
            </w:r>
            <w:proofErr w:type="spellEnd"/>
            <w:r w:rsidR="00873878">
              <w:t xml:space="preserve"> </w:t>
            </w:r>
            <w:r w:rsidR="009B720C">
              <w:t xml:space="preserve">is being used for create </w:t>
            </w:r>
            <w:r w:rsidR="00873878">
              <w:t>Matters</w:t>
            </w:r>
            <w:r w:rsidR="009B720C">
              <w:t xml:space="preserve"> </w:t>
            </w:r>
            <w:r w:rsidR="00873878">
              <w:t>“</w:t>
            </w:r>
            <w:r w:rsidR="00873878">
              <w:rPr>
                <w:rFonts w:ascii="Courier New" w:eastAsia="Times New Roman" w:hAnsi="Courier New" w:cs="Courier New"/>
                <w:noProof/>
                <w:color w:val="A31515"/>
                <w:lang w:eastAsia="en-GB"/>
              </w:rPr>
              <w:t>CLS CMRF/CMSF matter for Branch</w:t>
            </w:r>
            <w:r w:rsidR="00873878">
              <w:t>” (each branch)</w:t>
            </w:r>
          </w:p>
        </w:tc>
      </w:tr>
      <w:tr w:rsidR="003E146A" w:rsidTr="00FA0FF5">
        <w:trPr>
          <w:cnfStyle w:val="000000010000" w:firstRow="0" w:lastRow="0" w:firstColumn="0" w:lastColumn="0" w:oddVBand="0" w:evenVBand="0" w:oddHBand="0" w:evenHBand="1" w:firstRowFirstColumn="0" w:firstRowLastColumn="0" w:lastRowFirstColumn="0" w:lastRowLastColumn="0"/>
        </w:trPr>
        <w:tc>
          <w:tcPr>
            <w:tcW w:w="3296" w:type="dxa"/>
          </w:tcPr>
          <w:p w:rsidR="003E146A" w:rsidRPr="003E146A" w:rsidRDefault="003E146A" w:rsidP="009051AF">
            <w:pPr>
              <w:rPr>
                <w:rFonts w:ascii="Calibri" w:eastAsia="Times New Roman" w:hAnsi="Calibri" w:cs="Times New Roman"/>
                <w:color w:val="000000"/>
                <w:lang w:eastAsia="en-GB"/>
              </w:rPr>
            </w:pPr>
            <w:proofErr w:type="spellStart"/>
            <w:r w:rsidRPr="003E146A">
              <w:rPr>
                <w:rFonts w:ascii="Calibri" w:eastAsia="Times New Roman" w:hAnsi="Calibri" w:cs="Times New Roman"/>
                <w:color w:val="000000"/>
                <w:lang w:eastAsia="en-GB"/>
              </w:rPr>
              <w:t>DefaultPartner</w:t>
            </w:r>
            <w:proofErr w:type="spellEnd"/>
          </w:p>
        </w:tc>
        <w:tc>
          <w:tcPr>
            <w:tcW w:w="5796" w:type="dxa"/>
          </w:tcPr>
          <w:p w:rsidR="0056684E" w:rsidRDefault="0056684E" w:rsidP="0056684E">
            <w:r>
              <w:t>e.g. XXX (</w:t>
            </w:r>
            <w:proofErr w:type="spellStart"/>
            <w:r>
              <w:t>FeeEarnercode</w:t>
            </w:r>
            <w:proofErr w:type="spellEnd"/>
            <w:r>
              <w:t xml:space="preserve"> Account from </w:t>
            </w:r>
            <w:proofErr w:type="spellStart"/>
            <w:r>
              <w:t>FeeEarner</w:t>
            </w:r>
            <w:proofErr w:type="spellEnd"/>
            <w:r>
              <w:t xml:space="preserve"> CSV)</w:t>
            </w:r>
          </w:p>
          <w:p w:rsidR="0056684E" w:rsidRDefault="0056684E" w:rsidP="0056684E">
            <w:r w:rsidRPr="00B5184C">
              <w:rPr>
                <w:b/>
                <w:u w:val="single"/>
              </w:rPr>
              <w:t>Note</w:t>
            </w:r>
            <w:r>
              <w:t xml:space="preserve">: Used if System is </w:t>
            </w:r>
            <w:proofErr w:type="spellStart"/>
            <w:r>
              <w:t>IsLegalAID</w:t>
            </w:r>
            <w:proofErr w:type="spellEnd"/>
            <w:r>
              <w:t xml:space="preserve"> is TRUE</w:t>
            </w:r>
          </w:p>
          <w:p w:rsidR="003E146A" w:rsidRDefault="0056684E" w:rsidP="009051AF">
            <w:r w:rsidRPr="00B5184C">
              <w:rPr>
                <w:b/>
                <w:u w:val="single"/>
              </w:rPr>
              <w:t>Info</w:t>
            </w:r>
            <w:r w:rsidRPr="00B5184C">
              <w:rPr>
                <w:b/>
              </w:rPr>
              <w:t>:</w:t>
            </w:r>
            <w:r>
              <w:rPr>
                <w:b/>
              </w:rPr>
              <w:t xml:space="preserve"> </w:t>
            </w:r>
            <w:r>
              <w:t xml:space="preserve">This default </w:t>
            </w:r>
            <w:r w:rsidR="00251140">
              <w:t xml:space="preserve"> </w:t>
            </w:r>
            <w:proofErr w:type="spellStart"/>
            <w:r>
              <w:t>FeeEarner</w:t>
            </w:r>
            <w:proofErr w:type="spellEnd"/>
            <w:r>
              <w:t xml:space="preserve"> </w:t>
            </w:r>
            <w:r w:rsidR="00251140">
              <w:t xml:space="preserve">as client Partner </w:t>
            </w:r>
            <w:r>
              <w:t xml:space="preserve">is being used for create </w:t>
            </w:r>
            <w:r w:rsidR="00251140">
              <w:t>Client “</w:t>
            </w:r>
            <w:r w:rsidR="00251140">
              <w:rPr>
                <w:rFonts w:ascii="Courier New" w:eastAsia="Times New Roman" w:hAnsi="Courier New" w:cs="Courier New"/>
                <w:noProof/>
                <w:color w:val="A31515"/>
                <w:lang w:eastAsia="en-GB"/>
              </w:rPr>
              <w:t>Z00002</w:t>
            </w:r>
            <w:r w:rsidR="00251140" w:rsidRPr="00B5184C">
              <w:t xml:space="preserve">” </w:t>
            </w:r>
            <w:r w:rsidR="00EE5F4E">
              <w:t>–</w:t>
            </w:r>
            <w:r w:rsidR="006018D5">
              <w:t xml:space="preserve"> </w:t>
            </w:r>
            <w:r w:rsidR="00251140" w:rsidRPr="00B5184C">
              <w:t>LSC client</w:t>
            </w:r>
            <w:r w:rsidR="00251140">
              <w:t>.</w:t>
            </w:r>
          </w:p>
        </w:tc>
      </w:tr>
      <w:tr w:rsidR="003E146A" w:rsidTr="00FA0FF5">
        <w:trPr>
          <w:cnfStyle w:val="000000100000" w:firstRow="0" w:lastRow="0" w:firstColumn="0" w:lastColumn="0" w:oddVBand="0" w:evenVBand="0" w:oddHBand="1" w:evenHBand="0" w:firstRowFirstColumn="0" w:firstRowLastColumn="0" w:lastRowFirstColumn="0" w:lastRowLastColumn="0"/>
        </w:trPr>
        <w:tc>
          <w:tcPr>
            <w:tcW w:w="3296" w:type="dxa"/>
          </w:tcPr>
          <w:p w:rsidR="003E146A" w:rsidRPr="003E146A" w:rsidRDefault="00F57A1B" w:rsidP="009051AF">
            <w:pPr>
              <w:rPr>
                <w:rFonts w:ascii="Calibri" w:eastAsia="Times New Roman" w:hAnsi="Calibri" w:cs="Times New Roman"/>
                <w:color w:val="000000"/>
                <w:lang w:eastAsia="en-GB"/>
              </w:rPr>
            </w:pPr>
            <w:proofErr w:type="spellStart"/>
            <w:r w:rsidRPr="003E146A">
              <w:rPr>
                <w:rFonts w:ascii="Calibri" w:eastAsia="Times New Roman" w:hAnsi="Calibri" w:cs="Times New Roman"/>
                <w:color w:val="000000"/>
                <w:lang w:eastAsia="en-GB"/>
              </w:rPr>
              <w:t>MonthEndDateOfLastLSCSubmission</w:t>
            </w:r>
            <w:proofErr w:type="spellEnd"/>
          </w:p>
        </w:tc>
        <w:tc>
          <w:tcPr>
            <w:tcW w:w="5796" w:type="dxa"/>
          </w:tcPr>
          <w:p w:rsidR="003E146A" w:rsidRDefault="00821030" w:rsidP="00FA0FF5">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e.g. </w:t>
            </w:r>
            <w:r w:rsidR="00F57A1B">
              <w:rPr>
                <w:rFonts w:ascii="Calibri" w:eastAsia="Times New Roman" w:hAnsi="Calibri" w:cs="Times New Roman"/>
                <w:color w:val="000000"/>
                <w:lang w:eastAsia="en-GB"/>
              </w:rPr>
              <w:t>XX</w:t>
            </w:r>
            <w:r w:rsidR="00F57A1B" w:rsidRPr="003E146A">
              <w:rPr>
                <w:rFonts w:ascii="Calibri" w:eastAsia="Times New Roman" w:hAnsi="Calibri" w:cs="Times New Roman"/>
                <w:color w:val="000000"/>
                <w:lang w:eastAsia="en-GB"/>
              </w:rPr>
              <w:t>-</w:t>
            </w:r>
            <w:r w:rsidR="00F57A1B">
              <w:rPr>
                <w:rFonts w:ascii="Calibri" w:eastAsia="Times New Roman" w:hAnsi="Calibri" w:cs="Times New Roman"/>
                <w:color w:val="000000"/>
                <w:lang w:eastAsia="en-GB"/>
              </w:rPr>
              <w:t>XXX</w:t>
            </w:r>
            <w:r w:rsidR="00F57A1B" w:rsidRPr="003E146A">
              <w:rPr>
                <w:rFonts w:ascii="Calibri" w:eastAsia="Times New Roman" w:hAnsi="Calibri" w:cs="Times New Roman"/>
                <w:color w:val="000000"/>
                <w:lang w:eastAsia="en-GB"/>
              </w:rPr>
              <w:t>-</w:t>
            </w:r>
            <w:r w:rsidR="00F57A1B">
              <w:rPr>
                <w:rFonts w:ascii="Calibri" w:eastAsia="Times New Roman" w:hAnsi="Calibri" w:cs="Times New Roman"/>
                <w:color w:val="000000"/>
                <w:lang w:eastAsia="en-GB"/>
              </w:rPr>
              <w:t>XX</w:t>
            </w:r>
            <w:r>
              <w:rPr>
                <w:rFonts w:ascii="Calibri" w:eastAsia="Times New Roman" w:hAnsi="Calibri" w:cs="Times New Roman"/>
                <w:color w:val="000000"/>
                <w:lang w:eastAsia="en-GB"/>
              </w:rPr>
              <w:t xml:space="preserve"> (</w:t>
            </w:r>
            <w:r w:rsidRPr="00821030">
              <w:rPr>
                <w:rFonts w:ascii="Calibri" w:eastAsia="Times New Roman" w:hAnsi="Calibri" w:cs="Times New Roman"/>
                <w:color w:val="000000"/>
                <w:lang w:eastAsia="en-GB"/>
              </w:rPr>
              <w:t>31-May-11</w:t>
            </w:r>
            <w:r>
              <w:rPr>
                <w:rFonts w:ascii="Calibri" w:eastAsia="Times New Roman" w:hAnsi="Calibri" w:cs="Times New Roman"/>
                <w:color w:val="000000"/>
                <w:lang w:eastAsia="en-GB"/>
              </w:rPr>
              <w:t>)</w:t>
            </w:r>
          </w:p>
          <w:p w:rsidR="00821030" w:rsidRDefault="00821030" w:rsidP="00821030">
            <w:r w:rsidRPr="00B5184C">
              <w:rPr>
                <w:b/>
                <w:u w:val="single"/>
              </w:rPr>
              <w:t>Note</w:t>
            </w:r>
            <w:r>
              <w:t xml:space="preserve">: Used if System is </w:t>
            </w:r>
            <w:proofErr w:type="spellStart"/>
            <w:r>
              <w:t>IsLegalAID</w:t>
            </w:r>
            <w:proofErr w:type="spellEnd"/>
            <w:r>
              <w:t xml:space="preserve"> is TRUE</w:t>
            </w:r>
          </w:p>
          <w:p w:rsidR="00821030" w:rsidRDefault="00821030" w:rsidP="009051AF">
            <w:r w:rsidRPr="00B5184C">
              <w:rPr>
                <w:b/>
                <w:u w:val="single"/>
              </w:rPr>
              <w:lastRenderedPageBreak/>
              <w:t>Info</w:t>
            </w:r>
            <w:r w:rsidRPr="00B5184C">
              <w:rPr>
                <w:b/>
              </w:rPr>
              <w:t>:</w:t>
            </w:r>
            <w:r>
              <w:rPr>
                <w:b/>
              </w:rPr>
              <w:t xml:space="preserve"> </w:t>
            </w:r>
            <w:r>
              <w:t xml:space="preserve">This default month end submission date is being used for creating matter </w:t>
            </w:r>
            <w:r w:rsidR="00EE5F4E">
              <w:rPr>
                <w:rFonts w:ascii="Courier New" w:eastAsia="Times New Roman" w:hAnsi="Courier New" w:cs="Courier New"/>
                <w:noProof/>
                <w:color w:val="A31515"/>
                <w:lang w:eastAsia="en-GB"/>
              </w:rPr>
              <w:t>‘</w:t>
            </w:r>
            <w:r>
              <w:rPr>
                <w:rFonts w:ascii="Courier New" w:eastAsia="Times New Roman" w:hAnsi="Courier New" w:cs="Courier New"/>
                <w:noProof/>
                <w:color w:val="A31515"/>
                <w:lang w:eastAsia="en-GB"/>
              </w:rPr>
              <w:t>Z00002</w:t>
            </w:r>
            <w:r w:rsidR="00EE5F4E">
              <w:rPr>
                <w:rFonts w:ascii="Courier New" w:eastAsia="Times New Roman" w:hAnsi="Courier New" w:cs="Courier New"/>
                <w:noProof/>
                <w:color w:val="A31515"/>
                <w:lang w:eastAsia="en-GB"/>
              </w:rPr>
              <w:t>’</w:t>
            </w:r>
            <w:r>
              <w:rPr>
                <w:rFonts w:ascii="Courier New" w:eastAsia="Times New Roman" w:hAnsi="Courier New" w:cs="Courier New"/>
                <w:noProof/>
                <w:color w:val="A31515"/>
                <w:lang w:eastAsia="en-GB"/>
              </w:rPr>
              <w:t xml:space="preserve"> </w:t>
            </w:r>
            <w:r w:rsidRPr="00FA0FF5">
              <w:t>as open</w:t>
            </w:r>
            <w:r>
              <w:t xml:space="preserve"> </w:t>
            </w:r>
            <w:r w:rsidRPr="00FA0FF5">
              <w:t>date</w:t>
            </w:r>
            <w:r>
              <w:t xml:space="preserve"> and also used while creating  </w:t>
            </w:r>
            <w:r w:rsidR="00EE5F4E">
              <w:rPr>
                <w:rFonts w:ascii="Courier New" w:eastAsia="Times New Roman" w:hAnsi="Courier New" w:cs="Courier New"/>
                <w:noProof/>
                <w:color w:val="A31515"/>
                <w:lang w:eastAsia="en-GB"/>
              </w:rPr>
              <w:t>‘</w:t>
            </w:r>
            <w:proofErr w:type="spellStart"/>
            <w:r>
              <w:rPr>
                <w:rFonts w:ascii="Courier New" w:eastAsia="Times New Roman" w:hAnsi="Courier New" w:cs="Courier New"/>
                <w:noProof/>
                <w:color w:val="A31515"/>
                <w:lang w:eastAsia="en-GB"/>
              </w:rPr>
              <w:t>CMSF+CMRF</w:t>
            </w:r>
            <w:r w:rsidR="00EE5F4E">
              <w:rPr>
                <w:rFonts w:ascii="Courier New" w:eastAsia="Times New Roman" w:hAnsi="Courier New" w:cs="Courier New"/>
                <w:noProof/>
                <w:color w:val="A31515"/>
                <w:lang w:eastAsia="en-GB"/>
              </w:rPr>
              <w:t>’</w:t>
            </w:r>
            <w:r>
              <w:t>.for</w:t>
            </w:r>
            <w:proofErr w:type="spellEnd"/>
            <w:r>
              <w:t xml:space="preserve"> each branch e.g. </w:t>
            </w:r>
            <w:r w:rsidR="00EE5F4E">
              <w:rPr>
                <w:rFonts w:ascii="Courier New" w:eastAsia="Times New Roman" w:hAnsi="Courier New" w:cs="Courier New"/>
                <w:noProof/>
                <w:color w:val="A31515"/>
                <w:lang w:eastAsia="en-GB"/>
              </w:rPr>
              <w:t>‘</w:t>
            </w:r>
            <w:r>
              <w:rPr>
                <w:rFonts w:ascii="Courier New" w:eastAsia="Times New Roman" w:hAnsi="Courier New" w:cs="Courier New"/>
                <w:noProof/>
                <w:color w:val="A31515"/>
                <w:lang w:eastAsia="en-GB"/>
              </w:rPr>
              <w:t>Z00002XXXX</w:t>
            </w:r>
            <w:r w:rsidR="00EE5F4E">
              <w:rPr>
                <w:rFonts w:ascii="Courier New" w:eastAsia="Times New Roman" w:hAnsi="Courier New" w:cs="Courier New"/>
                <w:noProof/>
                <w:color w:val="A31515"/>
                <w:lang w:eastAsia="en-GB"/>
              </w:rPr>
              <w:t>’</w:t>
            </w:r>
          </w:p>
        </w:tc>
      </w:tr>
      <w:tr w:rsidR="003E146A" w:rsidTr="00FA0FF5">
        <w:trPr>
          <w:cnfStyle w:val="000000010000" w:firstRow="0" w:lastRow="0" w:firstColumn="0" w:lastColumn="0" w:oddVBand="0" w:evenVBand="0" w:oddHBand="0" w:evenHBand="1" w:firstRowFirstColumn="0" w:firstRowLastColumn="0" w:lastRowFirstColumn="0" w:lastRowLastColumn="0"/>
        </w:trPr>
        <w:tc>
          <w:tcPr>
            <w:tcW w:w="3296" w:type="dxa"/>
          </w:tcPr>
          <w:p w:rsidR="003E146A" w:rsidRPr="003E146A" w:rsidRDefault="00EE741F" w:rsidP="009051AF">
            <w:pPr>
              <w:rPr>
                <w:rFonts w:ascii="Calibri" w:eastAsia="Times New Roman" w:hAnsi="Calibri" w:cs="Times New Roman"/>
                <w:color w:val="000000"/>
                <w:lang w:eastAsia="en-GB"/>
              </w:rPr>
            </w:pPr>
            <w:proofErr w:type="spellStart"/>
            <w:r w:rsidRPr="00EE741F">
              <w:rPr>
                <w:rFonts w:ascii="Calibri" w:eastAsia="Times New Roman" w:hAnsi="Calibri" w:cs="Times New Roman"/>
                <w:color w:val="000000"/>
                <w:lang w:eastAsia="en-GB"/>
              </w:rPr>
              <w:lastRenderedPageBreak/>
              <w:t>IsAutoAllocation</w:t>
            </w:r>
            <w:proofErr w:type="spellEnd"/>
          </w:p>
        </w:tc>
        <w:tc>
          <w:tcPr>
            <w:tcW w:w="5796" w:type="dxa"/>
          </w:tcPr>
          <w:p w:rsidR="003E146A" w:rsidRDefault="00EE741F">
            <w:pPr>
              <w:rPr>
                <w:sz w:val="20"/>
                <w:szCs w:val="20"/>
              </w:rPr>
            </w:pPr>
            <w:r>
              <w:t>TRUE or FALSE (By default it will auto allocation will be false)</w:t>
            </w:r>
          </w:p>
        </w:tc>
      </w:tr>
      <w:tr w:rsidR="00E227FE" w:rsidTr="00FA0FF5">
        <w:trPr>
          <w:cnfStyle w:val="000000100000" w:firstRow="0" w:lastRow="0" w:firstColumn="0" w:lastColumn="0" w:oddVBand="0" w:evenVBand="0" w:oddHBand="1" w:evenHBand="0" w:firstRowFirstColumn="0" w:firstRowLastColumn="0" w:lastRowFirstColumn="0" w:lastRowLastColumn="0"/>
        </w:trPr>
        <w:tc>
          <w:tcPr>
            <w:tcW w:w="3296" w:type="dxa"/>
          </w:tcPr>
          <w:p w:rsidR="00E227FE" w:rsidRPr="00EE741F" w:rsidRDefault="00E227FE" w:rsidP="009051AF">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OldDocumentRoot</w:t>
            </w:r>
            <w:proofErr w:type="spellEnd"/>
          </w:p>
        </w:tc>
        <w:tc>
          <w:tcPr>
            <w:tcW w:w="5796" w:type="dxa"/>
          </w:tcPr>
          <w:p w:rsidR="00E227FE" w:rsidRDefault="00E227FE">
            <w:r>
              <w:t xml:space="preserve">The root path of where the source documents are stored. </w:t>
            </w:r>
            <w:r w:rsidR="00D41C97">
              <w:t>E</w:t>
            </w:r>
            <w:r>
              <w:t>.g. “\\server\data\docs\”</w:t>
            </w:r>
          </w:p>
        </w:tc>
      </w:tr>
      <w:tr w:rsidR="00E227FE" w:rsidTr="00FA0FF5">
        <w:trPr>
          <w:cnfStyle w:val="000000010000" w:firstRow="0" w:lastRow="0" w:firstColumn="0" w:lastColumn="0" w:oddVBand="0" w:evenVBand="0" w:oddHBand="0" w:evenHBand="1" w:firstRowFirstColumn="0" w:firstRowLastColumn="0" w:lastRowFirstColumn="0" w:lastRowLastColumn="0"/>
        </w:trPr>
        <w:tc>
          <w:tcPr>
            <w:tcW w:w="3296" w:type="dxa"/>
          </w:tcPr>
          <w:p w:rsidR="00E227FE" w:rsidRDefault="00E227FE" w:rsidP="009051AF">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NewDocumentRoot</w:t>
            </w:r>
            <w:proofErr w:type="spellEnd"/>
          </w:p>
        </w:tc>
        <w:tc>
          <w:tcPr>
            <w:tcW w:w="5796" w:type="dxa"/>
          </w:tcPr>
          <w:p w:rsidR="00E227FE" w:rsidRDefault="00E227FE">
            <w:r>
              <w:t>The root path of where the migrated documents will be stored e.g. “\\</w:t>
            </w:r>
            <w:proofErr w:type="spellStart"/>
            <w:r>
              <w:t>newserver</w:t>
            </w:r>
            <w:proofErr w:type="spellEnd"/>
            <w:r>
              <w:t xml:space="preserve">\data\documents”. If the documents aren’t changing location set this to the same as </w:t>
            </w:r>
            <w:proofErr w:type="spellStart"/>
            <w:r>
              <w:t>OldDocumentRoot</w:t>
            </w:r>
            <w:proofErr w:type="spellEnd"/>
          </w:p>
        </w:tc>
      </w:tr>
    </w:tbl>
    <w:p w:rsidR="000D6AF6" w:rsidRDefault="000D6AF6" w:rsidP="000D6AF6">
      <w:pPr>
        <w:pStyle w:val="NumHeading2"/>
      </w:pPr>
      <w:bookmarkStart w:id="68" w:name="_Toc423944042"/>
      <w:bookmarkStart w:id="69" w:name="_Toc260037650"/>
      <w:r>
        <w:t>ContactInfo.csv</w:t>
      </w:r>
      <w:bookmarkEnd w:id="68"/>
    </w:p>
    <w:p w:rsidR="000D6AF6" w:rsidRDefault="000D6AF6" w:rsidP="000D6AF6">
      <w:r>
        <w:t>This holds Contact Info for Clients, Contacts, Suppliers etc..</w:t>
      </w:r>
    </w:p>
    <w:tbl>
      <w:tblPr>
        <w:tblStyle w:val="TableGrid"/>
        <w:tblW w:w="0" w:type="auto"/>
        <w:tblLook w:val="04A0" w:firstRow="1" w:lastRow="0" w:firstColumn="1" w:lastColumn="0" w:noHBand="0" w:noVBand="1"/>
      </w:tblPr>
      <w:tblGrid>
        <w:gridCol w:w="3502"/>
        <w:gridCol w:w="5745"/>
      </w:tblGrid>
      <w:tr w:rsidR="000D6AF6" w:rsidTr="007E3169">
        <w:trPr>
          <w:cnfStyle w:val="100000000000" w:firstRow="1" w:lastRow="0" w:firstColumn="0" w:lastColumn="0" w:oddVBand="0" w:evenVBand="0" w:oddHBand="0" w:evenHBand="0" w:firstRowFirstColumn="0" w:firstRowLastColumn="0" w:lastRowFirstColumn="0" w:lastRowLastColumn="0"/>
        </w:trPr>
        <w:tc>
          <w:tcPr>
            <w:tcW w:w="3502" w:type="dxa"/>
          </w:tcPr>
          <w:p w:rsidR="000D6AF6" w:rsidRDefault="000D6AF6" w:rsidP="007E3169">
            <w:pPr>
              <w:rPr>
                <w:b w:val="0"/>
              </w:rPr>
            </w:pPr>
            <w:r>
              <w:t>Field</w:t>
            </w:r>
          </w:p>
        </w:tc>
        <w:tc>
          <w:tcPr>
            <w:tcW w:w="5745" w:type="dxa"/>
          </w:tcPr>
          <w:p w:rsidR="000D6AF6" w:rsidRDefault="000D6AF6" w:rsidP="007E3169">
            <w:pPr>
              <w:rPr>
                <w:b w:val="0"/>
              </w:rPr>
            </w:pPr>
            <w:r>
              <w:t>Description</w:t>
            </w:r>
          </w:p>
        </w:tc>
      </w:tr>
      <w:tr w:rsidR="000D6AF6" w:rsidRPr="00776BA8" w:rsidTr="007E3169">
        <w:trPr>
          <w:cnfStyle w:val="000000100000" w:firstRow="0" w:lastRow="0" w:firstColumn="0" w:lastColumn="0" w:oddVBand="0" w:evenVBand="0" w:oddHBand="1" w:evenHBand="0" w:firstRowFirstColumn="0" w:firstRowLastColumn="0" w:lastRowFirstColumn="0" w:lastRowLastColumn="0"/>
        </w:trPr>
        <w:tc>
          <w:tcPr>
            <w:tcW w:w="3502" w:type="dxa"/>
          </w:tcPr>
          <w:p w:rsidR="000D6AF6" w:rsidRDefault="000D6AF6" w:rsidP="007E3169">
            <w:proofErr w:type="spellStart"/>
            <w:r>
              <w:t>ContactInfoId</w:t>
            </w:r>
            <w:proofErr w:type="spellEnd"/>
          </w:p>
        </w:tc>
        <w:tc>
          <w:tcPr>
            <w:tcW w:w="5745" w:type="dxa"/>
          </w:tcPr>
          <w:p w:rsidR="000D6AF6" w:rsidRDefault="000D6AF6" w:rsidP="007E3169">
            <w:r w:rsidRPr="00775768">
              <w:rPr>
                <w:color w:val="948A54" w:themeColor="background2" w:themeShade="80"/>
              </w:rPr>
              <w:t>Unique numeric ID</w:t>
            </w:r>
            <w:r>
              <w:rPr>
                <w:color w:val="948A54" w:themeColor="background2" w:themeShade="80"/>
              </w:rPr>
              <w:t xml:space="preserve"> (Auto Generated unique Integer number)</w:t>
            </w:r>
            <w:r w:rsidRPr="00775768">
              <w:rPr>
                <w:color w:val="948A54" w:themeColor="background2" w:themeShade="80"/>
              </w:rPr>
              <w:t>.</w:t>
            </w:r>
          </w:p>
        </w:tc>
      </w:tr>
      <w:tr w:rsidR="000D6AF6" w:rsidRPr="00776BA8" w:rsidTr="007E3169">
        <w:trPr>
          <w:cnfStyle w:val="000000010000" w:firstRow="0" w:lastRow="0" w:firstColumn="0" w:lastColumn="0" w:oddVBand="0" w:evenVBand="0" w:oddHBand="0" w:evenHBand="1" w:firstRowFirstColumn="0" w:firstRowLastColumn="0" w:lastRowFirstColumn="0" w:lastRowLastColumn="0"/>
        </w:trPr>
        <w:tc>
          <w:tcPr>
            <w:tcW w:w="3502" w:type="dxa"/>
          </w:tcPr>
          <w:p w:rsidR="000D6AF6" w:rsidRDefault="000D6AF6" w:rsidP="007E3169">
            <w:proofErr w:type="spellStart"/>
            <w:r>
              <w:t>EntityID</w:t>
            </w:r>
            <w:proofErr w:type="spellEnd"/>
          </w:p>
        </w:tc>
        <w:tc>
          <w:tcPr>
            <w:tcW w:w="5745" w:type="dxa"/>
          </w:tcPr>
          <w:p w:rsidR="000D6AF6" w:rsidRPr="00446B8A" w:rsidRDefault="004045E8" w:rsidP="007E3169">
            <w:r w:rsidRPr="00446B8A">
              <w:t xml:space="preserve">ID of the </w:t>
            </w:r>
            <w:r w:rsidR="000D6AF6">
              <w:t>Entity in Entity.csv that the contact info belongs to</w:t>
            </w:r>
          </w:p>
        </w:tc>
      </w:tr>
      <w:tr w:rsidR="000D6AF6" w:rsidRPr="00776BA8" w:rsidTr="007E3169">
        <w:trPr>
          <w:cnfStyle w:val="000000100000" w:firstRow="0" w:lastRow="0" w:firstColumn="0" w:lastColumn="0" w:oddVBand="0" w:evenVBand="0" w:oddHBand="1" w:evenHBand="0" w:firstRowFirstColumn="0" w:firstRowLastColumn="0" w:lastRowFirstColumn="0" w:lastRowLastColumn="0"/>
        </w:trPr>
        <w:tc>
          <w:tcPr>
            <w:tcW w:w="3502" w:type="dxa"/>
          </w:tcPr>
          <w:p w:rsidR="000D6AF6" w:rsidRDefault="000D6AF6" w:rsidP="007E3169">
            <w:proofErr w:type="spellStart"/>
            <w:r>
              <w:t>AddressID</w:t>
            </w:r>
            <w:proofErr w:type="spellEnd"/>
          </w:p>
        </w:tc>
        <w:tc>
          <w:tcPr>
            <w:tcW w:w="5745" w:type="dxa"/>
          </w:tcPr>
          <w:p w:rsidR="000D6AF6" w:rsidRPr="00446B8A" w:rsidRDefault="000D6AF6" w:rsidP="007E3169">
            <w:r>
              <w:t>ID of the Address in Address.csv that the contact info belongs to</w:t>
            </w:r>
          </w:p>
        </w:tc>
      </w:tr>
      <w:tr w:rsidR="000D6AF6" w:rsidRPr="00776BA8" w:rsidTr="007E3169">
        <w:trPr>
          <w:cnfStyle w:val="000000010000" w:firstRow="0" w:lastRow="0" w:firstColumn="0" w:lastColumn="0" w:oddVBand="0" w:evenVBand="0" w:oddHBand="0" w:evenHBand="1" w:firstRowFirstColumn="0" w:firstRowLastColumn="0" w:lastRowFirstColumn="0" w:lastRowLastColumn="0"/>
        </w:trPr>
        <w:tc>
          <w:tcPr>
            <w:tcW w:w="3502" w:type="dxa"/>
          </w:tcPr>
          <w:p w:rsidR="000D6AF6" w:rsidRDefault="000D6AF6" w:rsidP="007E3169">
            <w:proofErr w:type="spellStart"/>
            <w:r>
              <w:t>HomeTel</w:t>
            </w:r>
            <w:proofErr w:type="spellEnd"/>
          </w:p>
        </w:tc>
        <w:tc>
          <w:tcPr>
            <w:tcW w:w="5745" w:type="dxa"/>
          </w:tcPr>
          <w:p w:rsidR="000D6AF6" w:rsidRDefault="000D6AF6" w:rsidP="007E3169">
            <w:r>
              <w:t>Home Telephone Number</w:t>
            </w:r>
          </w:p>
        </w:tc>
      </w:tr>
      <w:tr w:rsidR="000D6AF6" w:rsidRPr="00776BA8" w:rsidTr="007E3169">
        <w:trPr>
          <w:cnfStyle w:val="000000100000" w:firstRow="0" w:lastRow="0" w:firstColumn="0" w:lastColumn="0" w:oddVBand="0" w:evenVBand="0" w:oddHBand="1" w:evenHBand="0" w:firstRowFirstColumn="0" w:firstRowLastColumn="0" w:lastRowFirstColumn="0" w:lastRowLastColumn="0"/>
        </w:trPr>
        <w:tc>
          <w:tcPr>
            <w:tcW w:w="3502" w:type="dxa"/>
          </w:tcPr>
          <w:p w:rsidR="000D6AF6" w:rsidRDefault="000D6AF6" w:rsidP="007E3169">
            <w:proofErr w:type="spellStart"/>
            <w:r>
              <w:t>WorkTel</w:t>
            </w:r>
            <w:proofErr w:type="spellEnd"/>
          </w:p>
        </w:tc>
        <w:tc>
          <w:tcPr>
            <w:tcW w:w="5745" w:type="dxa"/>
          </w:tcPr>
          <w:p w:rsidR="000D6AF6" w:rsidRDefault="000D6AF6" w:rsidP="007E3169">
            <w:r>
              <w:t>Work Telephone Number</w:t>
            </w:r>
          </w:p>
        </w:tc>
      </w:tr>
      <w:tr w:rsidR="000D6AF6" w:rsidRPr="00776BA8" w:rsidTr="007E3169">
        <w:trPr>
          <w:cnfStyle w:val="000000010000" w:firstRow="0" w:lastRow="0" w:firstColumn="0" w:lastColumn="0" w:oddVBand="0" w:evenVBand="0" w:oddHBand="0" w:evenHBand="1" w:firstRowFirstColumn="0" w:firstRowLastColumn="0" w:lastRowFirstColumn="0" w:lastRowLastColumn="0"/>
        </w:trPr>
        <w:tc>
          <w:tcPr>
            <w:tcW w:w="3502" w:type="dxa"/>
          </w:tcPr>
          <w:p w:rsidR="000D6AF6" w:rsidRDefault="000D6AF6" w:rsidP="007E3169">
            <w:proofErr w:type="spellStart"/>
            <w:r>
              <w:t>MobileTel</w:t>
            </w:r>
            <w:proofErr w:type="spellEnd"/>
          </w:p>
        </w:tc>
        <w:tc>
          <w:tcPr>
            <w:tcW w:w="5745" w:type="dxa"/>
          </w:tcPr>
          <w:p w:rsidR="000D6AF6" w:rsidRDefault="000D6AF6" w:rsidP="007E3169">
            <w:r>
              <w:t>Mobile Telephone Number</w:t>
            </w:r>
          </w:p>
        </w:tc>
      </w:tr>
      <w:tr w:rsidR="000D6AF6" w:rsidRPr="00776BA8" w:rsidTr="007E3169">
        <w:trPr>
          <w:cnfStyle w:val="000000100000" w:firstRow="0" w:lastRow="0" w:firstColumn="0" w:lastColumn="0" w:oddVBand="0" w:evenVBand="0" w:oddHBand="1" w:evenHBand="0" w:firstRowFirstColumn="0" w:firstRowLastColumn="0" w:lastRowFirstColumn="0" w:lastRowLastColumn="0"/>
        </w:trPr>
        <w:tc>
          <w:tcPr>
            <w:tcW w:w="3502" w:type="dxa"/>
          </w:tcPr>
          <w:p w:rsidR="000D6AF6" w:rsidRDefault="000D6AF6" w:rsidP="007E3169">
            <w:r>
              <w:t>Fax</w:t>
            </w:r>
          </w:p>
        </w:tc>
        <w:tc>
          <w:tcPr>
            <w:tcW w:w="5745" w:type="dxa"/>
          </w:tcPr>
          <w:p w:rsidR="000D6AF6" w:rsidRDefault="000D6AF6" w:rsidP="007E3169">
            <w:r>
              <w:t>Fax Number</w:t>
            </w:r>
          </w:p>
        </w:tc>
      </w:tr>
      <w:tr w:rsidR="000D6AF6" w:rsidRPr="00776BA8" w:rsidTr="007E3169">
        <w:trPr>
          <w:cnfStyle w:val="000000010000" w:firstRow="0" w:lastRow="0" w:firstColumn="0" w:lastColumn="0" w:oddVBand="0" w:evenVBand="0" w:oddHBand="0" w:evenHBand="1" w:firstRowFirstColumn="0" w:firstRowLastColumn="0" w:lastRowFirstColumn="0" w:lastRowLastColumn="0"/>
        </w:trPr>
        <w:tc>
          <w:tcPr>
            <w:tcW w:w="3502" w:type="dxa"/>
          </w:tcPr>
          <w:p w:rsidR="000D6AF6" w:rsidRDefault="000D6AF6" w:rsidP="007E3169">
            <w:r>
              <w:t>Email</w:t>
            </w:r>
          </w:p>
        </w:tc>
        <w:tc>
          <w:tcPr>
            <w:tcW w:w="5745" w:type="dxa"/>
          </w:tcPr>
          <w:p w:rsidR="000D6AF6" w:rsidRDefault="000D6AF6" w:rsidP="007E3169">
            <w:r>
              <w:t>Email Address</w:t>
            </w:r>
          </w:p>
        </w:tc>
      </w:tr>
      <w:tr w:rsidR="000D6AF6" w:rsidRPr="00776BA8" w:rsidTr="007E3169">
        <w:trPr>
          <w:cnfStyle w:val="000000100000" w:firstRow="0" w:lastRow="0" w:firstColumn="0" w:lastColumn="0" w:oddVBand="0" w:evenVBand="0" w:oddHBand="1" w:evenHBand="0" w:firstRowFirstColumn="0" w:firstRowLastColumn="0" w:lastRowFirstColumn="0" w:lastRowLastColumn="0"/>
        </w:trPr>
        <w:tc>
          <w:tcPr>
            <w:tcW w:w="3502" w:type="dxa"/>
          </w:tcPr>
          <w:p w:rsidR="000D6AF6" w:rsidRDefault="000D6AF6" w:rsidP="007E3169">
            <w:proofErr w:type="spellStart"/>
            <w:r>
              <w:t>WebAddress</w:t>
            </w:r>
            <w:proofErr w:type="spellEnd"/>
          </w:p>
        </w:tc>
        <w:tc>
          <w:tcPr>
            <w:tcW w:w="5745" w:type="dxa"/>
          </w:tcPr>
          <w:p w:rsidR="000D6AF6" w:rsidRDefault="000D6AF6" w:rsidP="007E3169">
            <w:r>
              <w:t>Web Site Address</w:t>
            </w:r>
          </w:p>
        </w:tc>
      </w:tr>
      <w:tr w:rsidR="000D6AF6" w:rsidRPr="00776BA8" w:rsidTr="007E3169">
        <w:trPr>
          <w:cnfStyle w:val="000000010000" w:firstRow="0" w:lastRow="0" w:firstColumn="0" w:lastColumn="0" w:oddVBand="0" w:evenVBand="0" w:oddHBand="0" w:evenHBand="1" w:firstRowFirstColumn="0" w:firstRowLastColumn="0" w:lastRowFirstColumn="0" w:lastRowLastColumn="0"/>
        </w:trPr>
        <w:tc>
          <w:tcPr>
            <w:tcW w:w="3502" w:type="dxa"/>
          </w:tcPr>
          <w:p w:rsidR="000D6AF6" w:rsidRDefault="000D6AF6" w:rsidP="007E3169">
            <w:r>
              <w:t>WorkTel2</w:t>
            </w:r>
          </w:p>
        </w:tc>
        <w:tc>
          <w:tcPr>
            <w:tcW w:w="5745" w:type="dxa"/>
          </w:tcPr>
          <w:p w:rsidR="000D6AF6" w:rsidRDefault="000D6AF6" w:rsidP="007E3169">
            <w:r>
              <w:t>Second Work Telephone Number</w:t>
            </w:r>
          </w:p>
        </w:tc>
      </w:tr>
      <w:tr w:rsidR="000D6AF6" w:rsidRPr="00776BA8" w:rsidTr="007E3169">
        <w:trPr>
          <w:cnfStyle w:val="000000100000" w:firstRow="0" w:lastRow="0" w:firstColumn="0" w:lastColumn="0" w:oddVBand="0" w:evenVBand="0" w:oddHBand="1" w:evenHBand="0" w:firstRowFirstColumn="0" w:firstRowLastColumn="0" w:lastRowFirstColumn="0" w:lastRowLastColumn="0"/>
        </w:trPr>
        <w:tc>
          <w:tcPr>
            <w:tcW w:w="3502" w:type="dxa"/>
          </w:tcPr>
          <w:p w:rsidR="000D6AF6" w:rsidRDefault="000D6AF6" w:rsidP="007E3169">
            <w:r>
              <w:t>MobileTel2</w:t>
            </w:r>
          </w:p>
        </w:tc>
        <w:tc>
          <w:tcPr>
            <w:tcW w:w="5745" w:type="dxa"/>
          </w:tcPr>
          <w:p w:rsidR="000D6AF6" w:rsidRDefault="000D6AF6" w:rsidP="007E3169">
            <w:r>
              <w:t>Second Mobile Telephone Number</w:t>
            </w:r>
          </w:p>
        </w:tc>
      </w:tr>
      <w:tr w:rsidR="000D6AF6" w:rsidRPr="00776BA8" w:rsidTr="007E3169">
        <w:trPr>
          <w:cnfStyle w:val="000000010000" w:firstRow="0" w:lastRow="0" w:firstColumn="0" w:lastColumn="0" w:oddVBand="0" w:evenVBand="0" w:oddHBand="0" w:evenHBand="1" w:firstRowFirstColumn="0" w:firstRowLastColumn="0" w:lastRowFirstColumn="0" w:lastRowLastColumn="0"/>
        </w:trPr>
        <w:tc>
          <w:tcPr>
            <w:tcW w:w="3502" w:type="dxa"/>
          </w:tcPr>
          <w:p w:rsidR="004F33F4" w:rsidRDefault="000D6AF6">
            <w:pPr>
              <w:rPr>
                <w:sz w:val="20"/>
                <w:szCs w:val="20"/>
              </w:rPr>
            </w:pPr>
            <w:proofErr w:type="spellStart"/>
            <w:r>
              <w:t>EmailWork</w:t>
            </w:r>
            <w:proofErr w:type="spellEnd"/>
          </w:p>
        </w:tc>
        <w:tc>
          <w:tcPr>
            <w:tcW w:w="5745" w:type="dxa"/>
          </w:tcPr>
          <w:p w:rsidR="000D6AF6" w:rsidRDefault="000D6AF6" w:rsidP="007E3169">
            <w:r>
              <w:t>Work Email Address</w:t>
            </w:r>
          </w:p>
        </w:tc>
      </w:tr>
      <w:tr w:rsidR="000D6AF6" w:rsidRPr="00776BA8" w:rsidTr="007E3169">
        <w:trPr>
          <w:cnfStyle w:val="000000100000" w:firstRow="0" w:lastRow="0" w:firstColumn="0" w:lastColumn="0" w:oddVBand="0" w:evenVBand="0" w:oddHBand="1" w:evenHBand="0" w:firstRowFirstColumn="0" w:firstRowLastColumn="0" w:lastRowFirstColumn="0" w:lastRowLastColumn="0"/>
        </w:trPr>
        <w:tc>
          <w:tcPr>
            <w:tcW w:w="3502" w:type="dxa"/>
          </w:tcPr>
          <w:p w:rsidR="000D6AF6" w:rsidRDefault="000D6AF6" w:rsidP="007E3169">
            <w:r>
              <w:t>DDI</w:t>
            </w:r>
          </w:p>
        </w:tc>
        <w:tc>
          <w:tcPr>
            <w:tcW w:w="5745" w:type="dxa"/>
          </w:tcPr>
          <w:p w:rsidR="000D6AF6" w:rsidRDefault="000D6AF6" w:rsidP="007E3169">
            <w:r>
              <w:t>Direct Dial In Number</w:t>
            </w:r>
          </w:p>
        </w:tc>
      </w:tr>
      <w:tr w:rsidR="000D6AF6" w:rsidRPr="00776BA8" w:rsidTr="007E3169">
        <w:trPr>
          <w:cnfStyle w:val="000000010000" w:firstRow="0" w:lastRow="0" w:firstColumn="0" w:lastColumn="0" w:oddVBand="0" w:evenVBand="0" w:oddHBand="0" w:evenHBand="1" w:firstRowFirstColumn="0" w:firstRowLastColumn="0" w:lastRowFirstColumn="0" w:lastRowLastColumn="0"/>
        </w:trPr>
        <w:tc>
          <w:tcPr>
            <w:tcW w:w="3502" w:type="dxa"/>
          </w:tcPr>
          <w:p w:rsidR="000D6AF6" w:rsidRDefault="000D6AF6" w:rsidP="007E3169">
            <w:r>
              <w:t>Directions</w:t>
            </w:r>
          </w:p>
        </w:tc>
        <w:tc>
          <w:tcPr>
            <w:tcW w:w="5745" w:type="dxa"/>
          </w:tcPr>
          <w:p w:rsidR="000D6AF6" w:rsidRDefault="00DF4804" w:rsidP="007E3169">
            <w:r>
              <w:t>Directions</w:t>
            </w:r>
          </w:p>
        </w:tc>
      </w:tr>
    </w:tbl>
    <w:p w:rsidR="00DF6A0C" w:rsidRDefault="00DF6A0C" w:rsidP="00DF6A0C">
      <w:pPr>
        <w:pStyle w:val="NumHeading2"/>
      </w:pPr>
      <w:bookmarkStart w:id="70" w:name="_Toc423944043"/>
      <w:r>
        <w:t>Court.csv</w:t>
      </w:r>
      <w:bookmarkEnd w:id="70"/>
    </w:p>
    <w:p w:rsidR="00E91EBA" w:rsidRDefault="00E91EBA" w:rsidP="00E91EBA">
      <w:r>
        <w:t xml:space="preserve">This hold static data for courts which is being generated based on spread-sheet provided by government which required for Legal AID criminal. </w:t>
      </w:r>
    </w:p>
    <w:p w:rsidR="00DF6A0C" w:rsidRDefault="00DF6A0C" w:rsidP="00DF6A0C">
      <w:r>
        <w:t>To generate this CSV refer worksheet “</w:t>
      </w:r>
      <w:r w:rsidR="00AE40E0" w:rsidRPr="00AE40E0">
        <w:t>Court Codes</w:t>
      </w:r>
      <w:r>
        <w:t>” in below attached excel spread-sheet.</w:t>
      </w:r>
    </w:p>
    <w:p w:rsidR="00DF6A0C" w:rsidRDefault="007404AD" w:rsidP="00DF6A0C">
      <w:r>
        <w:object w:dxaOrig="342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40.5pt" o:ole="">
            <v:imagedata r:id="rId13" o:title=""/>
          </v:shape>
          <o:OLEObject Type="Embed" ProgID="Package" ShapeID="_x0000_i1025" DrawAspect="Content" ObjectID="_1545824284" r:id="rId14"/>
        </w:object>
      </w:r>
    </w:p>
    <w:p w:rsidR="00DF6A0C" w:rsidRDefault="00DF6A0C" w:rsidP="00DF6A0C">
      <w:r>
        <w:t>Note: In ILB we need to create service as “</w:t>
      </w:r>
      <w:r w:rsidRPr="00A8652D">
        <w:t>Court</w:t>
      </w:r>
      <w:r>
        <w:t xml:space="preserve">” </w:t>
      </w:r>
      <w:r w:rsidR="00893A4E">
        <w:t xml:space="preserve">which required </w:t>
      </w:r>
      <w:r>
        <w:t xml:space="preserve">for </w:t>
      </w:r>
      <w:r w:rsidR="00022D5B">
        <w:t xml:space="preserve">Legal AID </w:t>
      </w:r>
      <w:r>
        <w:t xml:space="preserve">criminal type matter. </w:t>
      </w:r>
    </w:p>
    <w:tbl>
      <w:tblPr>
        <w:tblStyle w:val="TableGrid"/>
        <w:tblW w:w="0" w:type="auto"/>
        <w:tblLook w:val="04A0" w:firstRow="1" w:lastRow="0" w:firstColumn="1" w:lastColumn="0" w:noHBand="0" w:noVBand="1"/>
      </w:tblPr>
      <w:tblGrid>
        <w:gridCol w:w="3502"/>
        <w:gridCol w:w="5745"/>
      </w:tblGrid>
      <w:tr w:rsidR="00DF6A0C" w:rsidTr="00C917B4">
        <w:trPr>
          <w:cnfStyle w:val="100000000000" w:firstRow="1" w:lastRow="0" w:firstColumn="0" w:lastColumn="0" w:oddVBand="0" w:evenVBand="0" w:oddHBand="0" w:evenHBand="0" w:firstRowFirstColumn="0" w:firstRowLastColumn="0" w:lastRowFirstColumn="0" w:lastRowLastColumn="0"/>
        </w:trPr>
        <w:tc>
          <w:tcPr>
            <w:tcW w:w="3502" w:type="dxa"/>
          </w:tcPr>
          <w:p w:rsidR="00DF6A0C" w:rsidRDefault="00DF6A0C" w:rsidP="00C917B4">
            <w:pPr>
              <w:rPr>
                <w:b w:val="0"/>
              </w:rPr>
            </w:pPr>
            <w:r>
              <w:t>Field</w:t>
            </w:r>
          </w:p>
        </w:tc>
        <w:tc>
          <w:tcPr>
            <w:tcW w:w="5745" w:type="dxa"/>
          </w:tcPr>
          <w:p w:rsidR="00DF6A0C" w:rsidRDefault="00DF6A0C" w:rsidP="00C917B4">
            <w:pPr>
              <w:rPr>
                <w:b w:val="0"/>
              </w:rPr>
            </w:pPr>
            <w:r>
              <w:t>Description</w:t>
            </w:r>
          </w:p>
        </w:tc>
      </w:tr>
      <w:tr w:rsidR="00DF6A0C"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DF6A0C" w:rsidRDefault="00DF6A0C" w:rsidP="00C917B4">
            <w:proofErr w:type="spellStart"/>
            <w:r w:rsidRPr="004D5AEF">
              <w:t>CourtPSDNo</w:t>
            </w:r>
            <w:proofErr w:type="spellEnd"/>
          </w:p>
        </w:tc>
        <w:tc>
          <w:tcPr>
            <w:tcW w:w="5745" w:type="dxa"/>
          </w:tcPr>
          <w:p w:rsidR="00DF6A0C" w:rsidRDefault="00DF6A0C" w:rsidP="00C917B4">
            <w:r>
              <w:t xml:space="preserve">Court PSD Number e.g. </w:t>
            </w:r>
            <w:r w:rsidRPr="004D5AEF">
              <w:t>C1013</w:t>
            </w:r>
            <w:r>
              <w:t xml:space="preserve">, </w:t>
            </w:r>
            <w:r w:rsidRPr="004D5AEF">
              <w:t>C1021</w:t>
            </w:r>
          </w:p>
        </w:tc>
      </w:tr>
      <w:tr w:rsidR="00DF6A0C"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DF6A0C" w:rsidRPr="00BD351D" w:rsidRDefault="00DF6A0C" w:rsidP="00C917B4">
            <w:proofErr w:type="spellStart"/>
            <w:r w:rsidRPr="004D5AEF">
              <w:t>CourtName</w:t>
            </w:r>
            <w:proofErr w:type="spellEnd"/>
          </w:p>
        </w:tc>
        <w:tc>
          <w:tcPr>
            <w:tcW w:w="5745" w:type="dxa"/>
          </w:tcPr>
          <w:p w:rsidR="00DF6A0C" w:rsidRDefault="00DF6A0C" w:rsidP="00C917B4">
            <w:r>
              <w:t xml:space="preserve">Court Name e.g. </w:t>
            </w:r>
            <w:r w:rsidRPr="004D5AEF">
              <w:t>BRISTOL</w:t>
            </w:r>
            <w:r>
              <w:t xml:space="preserve">, </w:t>
            </w:r>
            <w:r w:rsidRPr="004D5AEF">
              <w:t>NORTH AVON</w:t>
            </w:r>
          </w:p>
        </w:tc>
      </w:tr>
    </w:tbl>
    <w:p w:rsidR="001C047E" w:rsidRDefault="001C047E" w:rsidP="001C047E">
      <w:pPr>
        <w:pStyle w:val="NumHeading2"/>
      </w:pPr>
      <w:bookmarkStart w:id="71" w:name="_Toc423944044"/>
      <w:r>
        <w:t>Deed.csv</w:t>
      </w:r>
      <w:bookmarkEnd w:id="71"/>
    </w:p>
    <w:p w:rsidR="001C047E" w:rsidRDefault="001C047E" w:rsidP="001C047E">
      <w:pPr>
        <w:spacing w:after="0" w:line="240" w:lineRule="auto"/>
      </w:pPr>
    </w:p>
    <w:tbl>
      <w:tblPr>
        <w:tblStyle w:val="TableGrid"/>
        <w:tblW w:w="0" w:type="auto"/>
        <w:tblLook w:val="04A0" w:firstRow="1" w:lastRow="0" w:firstColumn="1" w:lastColumn="0" w:noHBand="0" w:noVBand="1"/>
      </w:tblPr>
      <w:tblGrid>
        <w:gridCol w:w="2783"/>
        <w:gridCol w:w="259"/>
        <w:gridCol w:w="400"/>
        <w:gridCol w:w="5805"/>
      </w:tblGrid>
      <w:tr w:rsidR="001C047E" w:rsidRPr="006C47C3" w:rsidTr="009B720C">
        <w:trPr>
          <w:cnfStyle w:val="100000000000" w:firstRow="1" w:lastRow="0" w:firstColumn="0" w:lastColumn="0" w:oddVBand="0" w:evenVBand="0" w:oddHBand="0" w:evenHBand="0" w:firstRowFirstColumn="0" w:firstRowLastColumn="0" w:lastRowFirstColumn="0" w:lastRowLastColumn="0"/>
        </w:trPr>
        <w:tc>
          <w:tcPr>
            <w:tcW w:w="2783" w:type="dxa"/>
          </w:tcPr>
          <w:p w:rsidR="001C047E" w:rsidRPr="006C47C3" w:rsidRDefault="001C047E" w:rsidP="009B720C">
            <w:r>
              <w:t>Field</w:t>
            </w:r>
          </w:p>
        </w:tc>
        <w:tc>
          <w:tcPr>
            <w:tcW w:w="6464" w:type="dxa"/>
            <w:gridSpan w:val="3"/>
          </w:tcPr>
          <w:p w:rsidR="001C047E" w:rsidRPr="006C47C3" w:rsidRDefault="001C047E" w:rsidP="009B720C">
            <w:r>
              <w:t>Description</w:t>
            </w:r>
          </w:p>
        </w:tc>
      </w:tr>
      <w:tr w:rsidR="001C047E" w:rsidRPr="006C47C3" w:rsidTr="009B720C">
        <w:trPr>
          <w:cnfStyle w:val="000000100000" w:firstRow="0" w:lastRow="0" w:firstColumn="0" w:lastColumn="0" w:oddVBand="0" w:evenVBand="0" w:oddHBand="1" w:evenHBand="0" w:firstRowFirstColumn="0" w:firstRowLastColumn="0" w:lastRowFirstColumn="0" w:lastRowLastColumn="0"/>
        </w:trPr>
        <w:tc>
          <w:tcPr>
            <w:tcW w:w="3042" w:type="dxa"/>
            <w:gridSpan w:val="2"/>
          </w:tcPr>
          <w:p w:rsidR="001C047E" w:rsidRPr="00775768" w:rsidRDefault="001C047E" w:rsidP="009B720C">
            <w:pPr>
              <w:rPr>
                <w:color w:val="948A54" w:themeColor="background2" w:themeShade="80"/>
              </w:rPr>
            </w:pPr>
            <w:proofErr w:type="spellStart"/>
            <w:r>
              <w:rPr>
                <w:color w:val="948A54" w:themeColor="background2" w:themeShade="80"/>
              </w:rPr>
              <w:t>DeedI</w:t>
            </w:r>
            <w:r w:rsidRPr="006C47C3">
              <w:rPr>
                <w:color w:val="948A54" w:themeColor="background2" w:themeShade="80"/>
              </w:rPr>
              <w:t>d</w:t>
            </w:r>
            <w:proofErr w:type="spellEnd"/>
          </w:p>
        </w:tc>
        <w:tc>
          <w:tcPr>
            <w:tcW w:w="6205" w:type="dxa"/>
            <w:gridSpan w:val="2"/>
          </w:tcPr>
          <w:p w:rsidR="001C047E" w:rsidRPr="00775768" w:rsidRDefault="001C047E" w:rsidP="009B720C">
            <w:pPr>
              <w:ind w:left="0"/>
              <w:rPr>
                <w:color w:val="948A54" w:themeColor="background2" w:themeShade="80"/>
              </w:rPr>
            </w:pPr>
            <w:r w:rsidRPr="00775768">
              <w:rPr>
                <w:color w:val="948A54" w:themeColor="background2" w:themeShade="80"/>
              </w:rPr>
              <w:t>Unique numeric ID</w:t>
            </w:r>
            <w:r>
              <w:rPr>
                <w:color w:val="948A54" w:themeColor="background2" w:themeShade="80"/>
              </w:rPr>
              <w:t xml:space="preserve"> (Auto Generated unique Integer number)</w:t>
            </w:r>
            <w:r w:rsidRPr="00775768">
              <w:rPr>
                <w:color w:val="948A54" w:themeColor="background2" w:themeShade="80"/>
              </w:rPr>
              <w:t>.</w:t>
            </w:r>
          </w:p>
        </w:tc>
      </w:tr>
      <w:tr w:rsidR="001C047E" w:rsidTr="009B720C">
        <w:trPr>
          <w:cnfStyle w:val="000000010000" w:firstRow="0" w:lastRow="0" w:firstColumn="0" w:lastColumn="0" w:oddVBand="0" w:evenVBand="0" w:oddHBand="0" w:evenHBand="1" w:firstRowFirstColumn="0" w:firstRowLastColumn="0" w:lastRowFirstColumn="0" w:lastRowLastColumn="0"/>
        </w:trPr>
        <w:tc>
          <w:tcPr>
            <w:tcW w:w="2783" w:type="dxa"/>
          </w:tcPr>
          <w:p w:rsidR="001C047E" w:rsidRPr="009B54E7" w:rsidRDefault="001C047E" w:rsidP="009B720C">
            <w:proofErr w:type="spellStart"/>
            <w:r>
              <w:t>EntityID</w:t>
            </w:r>
            <w:proofErr w:type="spellEnd"/>
          </w:p>
        </w:tc>
        <w:tc>
          <w:tcPr>
            <w:tcW w:w="6464" w:type="dxa"/>
            <w:gridSpan w:val="3"/>
          </w:tcPr>
          <w:p w:rsidR="001C047E" w:rsidRDefault="001C047E" w:rsidP="009B720C">
            <w:r>
              <w:t xml:space="preserve">Refer </w:t>
            </w:r>
            <w:proofErr w:type="spellStart"/>
            <w:r>
              <w:t>EntityID</w:t>
            </w:r>
            <w:proofErr w:type="spellEnd"/>
            <w:r>
              <w:t xml:space="preserve"> which being generated while created Entity CSV</w:t>
            </w:r>
          </w:p>
        </w:tc>
      </w:tr>
      <w:tr w:rsidR="001C047E" w:rsidTr="009B720C">
        <w:trPr>
          <w:cnfStyle w:val="000000100000" w:firstRow="0" w:lastRow="0" w:firstColumn="0" w:lastColumn="0" w:oddVBand="0" w:evenVBand="0" w:oddHBand="1" w:evenHBand="0" w:firstRowFirstColumn="0" w:firstRowLastColumn="0" w:lastRowFirstColumn="0" w:lastRowLastColumn="0"/>
        </w:trPr>
        <w:tc>
          <w:tcPr>
            <w:tcW w:w="2783" w:type="dxa"/>
          </w:tcPr>
          <w:p w:rsidR="001C047E" w:rsidRDefault="001C047E" w:rsidP="009B720C">
            <w:proofErr w:type="spellStart"/>
            <w:r w:rsidRPr="009B54E7">
              <w:t>ClientNumber</w:t>
            </w:r>
            <w:proofErr w:type="spellEnd"/>
          </w:p>
        </w:tc>
        <w:tc>
          <w:tcPr>
            <w:tcW w:w="6464" w:type="dxa"/>
            <w:gridSpan w:val="3"/>
          </w:tcPr>
          <w:p w:rsidR="001C047E" w:rsidRDefault="001C047E" w:rsidP="009B720C">
            <w:r>
              <w:t>Client Reference, refers to the old client number in Entity CSV</w:t>
            </w:r>
          </w:p>
        </w:tc>
      </w:tr>
      <w:tr w:rsidR="001C047E" w:rsidTr="009B720C">
        <w:trPr>
          <w:cnfStyle w:val="000000010000" w:firstRow="0" w:lastRow="0" w:firstColumn="0" w:lastColumn="0" w:oddVBand="0" w:evenVBand="0" w:oddHBand="0" w:evenHBand="1" w:firstRowFirstColumn="0" w:firstRowLastColumn="0" w:lastRowFirstColumn="0" w:lastRowLastColumn="0"/>
        </w:trPr>
        <w:tc>
          <w:tcPr>
            <w:tcW w:w="2783" w:type="dxa"/>
          </w:tcPr>
          <w:p w:rsidR="001C047E" w:rsidRPr="009B54E7" w:rsidRDefault="001C047E" w:rsidP="009B720C">
            <w:proofErr w:type="spellStart"/>
            <w:r>
              <w:t>MatterID</w:t>
            </w:r>
            <w:proofErr w:type="spellEnd"/>
          </w:p>
        </w:tc>
        <w:tc>
          <w:tcPr>
            <w:tcW w:w="6464" w:type="dxa"/>
            <w:gridSpan w:val="3"/>
          </w:tcPr>
          <w:p w:rsidR="001C047E" w:rsidRDefault="001C047E" w:rsidP="009B720C">
            <w:r>
              <w:t xml:space="preserve">Refer </w:t>
            </w:r>
            <w:proofErr w:type="spellStart"/>
            <w:r>
              <w:t>MatterID</w:t>
            </w:r>
            <w:proofErr w:type="spellEnd"/>
            <w:r>
              <w:t xml:space="preserve"> which being generated while created  Matter CSV</w:t>
            </w:r>
          </w:p>
        </w:tc>
      </w:tr>
      <w:tr w:rsidR="001C047E" w:rsidTr="009B720C">
        <w:trPr>
          <w:cnfStyle w:val="000000100000" w:firstRow="0" w:lastRow="0" w:firstColumn="0" w:lastColumn="0" w:oddVBand="0" w:evenVBand="0" w:oddHBand="1" w:evenHBand="0" w:firstRowFirstColumn="0" w:firstRowLastColumn="0" w:lastRowFirstColumn="0" w:lastRowLastColumn="0"/>
        </w:trPr>
        <w:tc>
          <w:tcPr>
            <w:tcW w:w="2783" w:type="dxa"/>
          </w:tcPr>
          <w:p w:rsidR="001C047E" w:rsidRDefault="001C047E" w:rsidP="009B720C">
            <w:proofErr w:type="spellStart"/>
            <w:r w:rsidRPr="009B54E7">
              <w:t>MatterNumber</w:t>
            </w:r>
            <w:proofErr w:type="spellEnd"/>
          </w:p>
        </w:tc>
        <w:tc>
          <w:tcPr>
            <w:tcW w:w="6464" w:type="dxa"/>
            <w:gridSpan w:val="3"/>
          </w:tcPr>
          <w:p w:rsidR="001C047E" w:rsidRDefault="001C047E" w:rsidP="009B720C">
            <w:r>
              <w:t xml:space="preserve">Old matter reference as it was in the source system, refers to </w:t>
            </w:r>
            <w:proofErr w:type="spellStart"/>
            <w:r>
              <w:t>OldMatterNumber</w:t>
            </w:r>
            <w:proofErr w:type="spellEnd"/>
            <w:r>
              <w:t xml:space="preserve"> in Matter CSV</w:t>
            </w:r>
          </w:p>
        </w:tc>
      </w:tr>
      <w:tr w:rsidR="001C047E" w:rsidTr="009B720C">
        <w:trPr>
          <w:cnfStyle w:val="000000010000" w:firstRow="0" w:lastRow="0" w:firstColumn="0" w:lastColumn="0" w:oddVBand="0" w:evenVBand="0" w:oddHBand="0" w:evenHBand="1" w:firstRowFirstColumn="0" w:firstRowLastColumn="0" w:lastRowFirstColumn="0" w:lastRowLastColumn="0"/>
        </w:trPr>
        <w:tc>
          <w:tcPr>
            <w:tcW w:w="2783" w:type="dxa"/>
          </w:tcPr>
          <w:p w:rsidR="001C047E" w:rsidRDefault="001C047E" w:rsidP="009B720C">
            <w:proofErr w:type="spellStart"/>
            <w:r w:rsidRPr="009B54E7">
              <w:t>ClientOrMatterLevel</w:t>
            </w:r>
            <w:proofErr w:type="spellEnd"/>
          </w:p>
        </w:tc>
        <w:tc>
          <w:tcPr>
            <w:tcW w:w="6464" w:type="dxa"/>
            <w:gridSpan w:val="3"/>
          </w:tcPr>
          <w:p w:rsidR="001C047E" w:rsidRDefault="001C047E" w:rsidP="009B720C">
            <w:r>
              <w:t xml:space="preserve"> “</w:t>
            </w:r>
            <w:r w:rsidRPr="00F644C7">
              <w:t>Client</w:t>
            </w:r>
            <w:r>
              <w:t>”</w:t>
            </w:r>
            <w:r w:rsidRPr="00F644C7">
              <w:t xml:space="preserve"> </w:t>
            </w:r>
            <w:r>
              <w:t>OR</w:t>
            </w:r>
            <w:r w:rsidRPr="00F644C7">
              <w:t xml:space="preserve"> </w:t>
            </w:r>
            <w:r>
              <w:t>“</w:t>
            </w:r>
            <w:r w:rsidRPr="00F644C7">
              <w:t>Matter</w:t>
            </w:r>
            <w:r>
              <w:t>”</w:t>
            </w:r>
          </w:p>
        </w:tc>
      </w:tr>
      <w:tr w:rsidR="001C047E" w:rsidRPr="001167E5" w:rsidTr="009B720C">
        <w:trPr>
          <w:cnfStyle w:val="000000100000" w:firstRow="0" w:lastRow="0" w:firstColumn="0" w:lastColumn="0" w:oddVBand="0" w:evenVBand="0" w:oddHBand="1" w:evenHBand="0" w:firstRowFirstColumn="0" w:firstRowLastColumn="0" w:lastRowFirstColumn="0" w:lastRowLastColumn="0"/>
        </w:trPr>
        <w:tc>
          <w:tcPr>
            <w:tcW w:w="2783" w:type="dxa"/>
          </w:tcPr>
          <w:p w:rsidR="001C047E" w:rsidRPr="001167E5" w:rsidRDefault="001C047E" w:rsidP="009B720C">
            <w:proofErr w:type="spellStart"/>
            <w:r>
              <w:t>Deed</w:t>
            </w:r>
            <w:r w:rsidRPr="001167E5">
              <w:t>Ref</w:t>
            </w:r>
            <w:proofErr w:type="spellEnd"/>
          </w:p>
        </w:tc>
        <w:tc>
          <w:tcPr>
            <w:tcW w:w="6464" w:type="dxa"/>
            <w:gridSpan w:val="3"/>
          </w:tcPr>
          <w:p w:rsidR="001C047E" w:rsidRPr="001167E5" w:rsidRDefault="001C047E" w:rsidP="009B720C">
            <w:pPr>
              <w:rPr>
                <w:sz w:val="20"/>
                <w:szCs w:val="20"/>
              </w:rPr>
            </w:pPr>
            <w:r w:rsidRPr="001167E5">
              <w:t>New Deed</w:t>
            </w:r>
            <w:r>
              <w:t xml:space="preserve"> </w:t>
            </w:r>
            <w:r w:rsidRPr="001167E5">
              <w:t>Ref</w:t>
            </w:r>
            <w:r>
              <w:t>erence (Should be Unique)</w:t>
            </w:r>
          </w:p>
        </w:tc>
      </w:tr>
      <w:tr w:rsidR="001C047E" w:rsidTr="009B720C">
        <w:trPr>
          <w:cnfStyle w:val="000000010000" w:firstRow="0" w:lastRow="0" w:firstColumn="0" w:lastColumn="0" w:oddVBand="0" w:evenVBand="0" w:oddHBand="0" w:evenHBand="1" w:firstRowFirstColumn="0" w:firstRowLastColumn="0" w:lastRowFirstColumn="0" w:lastRowLastColumn="0"/>
        </w:trPr>
        <w:tc>
          <w:tcPr>
            <w:tcW w:w="2783" w:type="dxa"/>
          </w:tcPr>
          <w:p w:rsidR="001C047E" w:rsidRDefault="001C047E" w:rsidP="009B720C">
            <w:proofErr w:type="spellStart"/>
            <w:r>
              <w:t>Deed</w:t>
            </w:r>
            <w:r w:rsidRPr="009B54E7">
              <w:t>Description</w:t>
            </w:r>
            <w:proofErr w:type="spellEnd"/>
          </w:p>
        </w:tc>
        <w:tc>
          <w:tcPr>
            <w:tcW w:w="6464" w:type="dxa"/>
            <w:gridSpan w:val="3"/>
          </w:tcPr>
          <w:p w:rsidR="001C047E" w:rsidRDefault="001C047E" w:rsidP="009B720C">
            <w:r>
              <w:t xml:space="preserve">Deed Description </w:t>
            </w:r>
          </w:p>
        </w:tc>
      </w:tr>
      <w:tr w:rsidR="001C047E" w:rsidRPr="007C663B" w:rsidTr="009B720C">
        <w:trPr>
          <w:cnfStyle w:val="000000100000" w:firstRow="0" w:lastRow="0" w:firstColumn="0" w:lastColumn="0" w:oddVBand="0" w:evenVBand="0" w:oddHBand="1" w:evenHBand="0" w:firstRowFirstColumn="0" w:firstRowLastColumn="0" w:lastRowFirstColumn="0" w:lastRowLastColumn="0"/>
        </w:trPr>
        <w:tc>
          <w:tcPr>
            <w:tcW w:w="2783" w:type="dxa"/>
          </w:tcPr>
          <w:p w:rsidR="001C047E" w:rsidRPr="007C663B" w:rsidRDefault="001C047E" w:rsidP="009B720C">
            <w:proofErr w:type="spellStart"/>
            <w:r>
              <w:t>DeedT</w:t>
            </w:r>
            <w:r w:rsidRPr="007C663B">
              <w:t>ypeDescription</w:t>
            </w:r>
            <w:proofErr w:type="spellEnd"/>
          </w:p>
        </w:tc>
        <w:tc>
          <w:tcPr>
            <w:tcW w:w="6464" w:type="dxa"/>
            <w:gridSpan w:val="3"/>
          </w:tcPr>
          <w:p w:rsidR="001C047E" w:rsidRPr="007C663B" w:rsidRDefault="001C047E" w:rsidP="009B720C">
            <w:pPr>
              <w:rPr>
                <w:sz w:val="20"/>
                <w:szCs w:val="20"/>
              </w:rPr>
            </w:pPr>
            <w:proofErr w:type="spellStart"/>
            <w:r>
              <w:t>Refere</w:t>
            </w:r>
            <w:proofErr w:type="spellEnd"/>
            <w:r>
              <w:t xml:space="preserve"> ILB </w:t>
            </w:r>
            <w:proofErr w:type="spellStart"/>
            <w:r>
              <w:t>DeedType</w:t>
            </w:r>
            <w:proofErr w:type="spellEnd"/>
            <w:r>
              <w:t xml:space="preserve"> Table (</w:t>
            </w:r>
            <w:proofErr w:type="spellStart"/>
            <w:r>
              <w:t>e.g</w:t>
            </w:r>
            <w:proofErr w:type="spellEnd"/>
            <w:r>
              <w:t xml:space="preserve"> Others, </w:t>
            </w:r>
            <w:r w:rsidRPr="00E95869">
              <w:t>Securities</w:t>
            </w:r>
            <w:r>
              <w:t xml:space="preserve"> </w:t>
            </w:r>
            <w:proofErr w:type="spellStart"/>
            <w:r>
              <w:t>etc</w:t>
            </w:r>
            <w:proofErr w:type="spellEnd"/>
            <w:r>
              <w:t>)</w:t>
            </w:r>
          </w:p>
        </w:tc>
      </w:tr>
      <w:tr w:rsidR="001C047E" w:rsidTr="009B720C">
        <w:trPr>
          <w:cnfStyle w:val="000000010000" w:firstRow="0" w:lastRow="0" w:firstColumn="0" w:lastColumn="0" w:oddVBand="0" w:evenVBand="0" w:oddHBand="0" w:evenHBand="1" w:firstRowFirstColumn="0" w:firstRowLastColumn="0" w:lastRowFirstColumn="0" w:lastRowLastColumn="0"/>
        </w:trPr>
        <w:tc>
          <w:tcPr>
            <w:tcW w:w="2783" w:type="dxa"/>
          </w:tcPr>
          <w:p w:rsidR="001C047E" w:rsidRDefault="001C047E" w:rsidP="009B720C">
            <w:proofErr w:type="spellStart"/>
            <w:r w:rsidRPr="009B54E7">
              <w:t>DateCreated</w:t>
            </w:r>
            <w:proofErr w:type="spellEnd"/>
          </w:p>
        </w:tc>
        <w:tc>
          <w:tcPr>
            <w:tcW w:w="6464" w:type="dxa"/>
            <w:gridSpan w:val="3"/>
          </w:tcPr>
          <w:p w:rsidR="001C047E" w:rsidRPr="006C47C3" w:rsidRDefault="001C047E" w:rsidP="009B720C">
            <w:r>
              <w:t xml:space="preserve">Deed </w:t>
            </w:r>
            <w:r w:rsidRPr="006C47C3">
              <w:t>Date</w:t>
            </w:r>
            <w:r>
              <w:t xml:space="preserve"> </w:t>
            </w:r>
            <w:r w:rsidRPr="006C47C3">
              <w:t>Created</w:t>
            </w:r>
          </w:p>
        </w:tc>
      </w:tr>
      <w:tr w:rsidR="001C047E" w:rsidTr="009B720C">
        <w:trPr>
          <w:cnfStyle w:val="000000100000" w:firstRow="0" w:lastRow="0" w:firstColumn="0" w:lastColumn="0" w:oddVBand="0" w:evenVBand="0" w:oddHBand="1" w:evenHBand="0" w:firstRowFirstColumn="0" w:firstRowLastColumn="0" w:lastRowFirstColumn="0" w:lastRowLastColumn="0"/>
        </w:trPr>
        <w:tc>
          <w:tcPr>
            <w:tcW w:w="2783" w:type="dxa"/>
          </w:tcPr>
          <w:p w:rsidR="001C047E" w:rsidRDefault="001C047E" w:rsidP="009B720C">
            <w:proofErr w:type="spellStart"/>
            <w:r w:rsidRPr="009B54E7">
              <w:t>DateDestroyed</w:t>
            </w:r>
            <w:proofErr w:type="spellEnd"/>
          </w:p>
        </w:tc>
        <w:tc>
          <w:tcPr>
            <w:tcW w:w="6464" w:type="dxa"/>
            <w:gridSpan w:val="3"/>
          </w:tcPr>
          <w:p w:rsidR="001C047E" w:rsidRDefault="001C047E" w:rsidP="009B720C">
            <w:r w:rsidRPr="00F644C7">
              <w:t xml:space="preserve">If Blank then default to 01/01/1753 </w:t>
            </w:r>
          </w:p>
        </w:tc>
      </w:tr>
      <w:tr w:rsidR="001C047E" w:rsidRPr="007C663B" w:rsidTr="009B720C">
        <w:trPr>
          <w:cnfStyle w:val="000000010000" w:firstRow="0" w:lastRow="0" w:firstColumn="0" w:lastColumn="0" w:oddVBand="0" w:evenVBand="0" w:oddHBand="0" w:evenHBand="1" w:firstRowFirstColumn="0" w:firstRowLastColumn="0" w:lastRowFirstColumn="0" w:lastRowLastColumn="0"/>
        </w:trPr>
        <w:tc>
          <w:tcPr>
            <w:tcW w:w="2783" w:type="dxa"/>
          </w:tcPr>
          <w:p w:rsidR="001C047E" w:rsidRPr="007C663B" w:rsidRDefault="001C047E" w:rsidP="009B720C">
            <w:proofErr w:type="spellStart"/>
            <w:r>
              <w:t>StorageLocID</w:t>
            </w:r>
            <w:proofErr w:type="spellEnd"/>
          </w:p>
        </w:tc>
        <w:tc>
          <w:tcPr>
            <w:tcW w:w="6464" w:type="dxa"/>
            <w:gridSpan w:val="3"/>
          </w:tcPr>
          <w:p w:rsidR="001C047E" w:rsidRPr="007C663B" w:rsidRDefault="001C047E" w:rsidP="009B720C">
            <w:r>
              <w:t xml:space="preserve">Refer </w:t>
            </w:r>
            <w:proofErr w:type="spellStart"/>
            <w:r>
              <w:t>StorageLocID</w:t>
            </w:r>
            <w:proofErr w:type="spellEnd"/>
            <w:r>
              <w:t xml:space="preserve"> which being generated while created </w:t>
            </w:r>
            <w:proofErr w:type="spellStart"/>
            <w:r>
              <w:t>CSV_StorageLocation</w:t>
            </w:r>
            <w:proofErr w:type="spellEnd"/>
          </w:p>
        </w:tc>
      </w:tr>
      <w:tr w:rsidR="001C047E" w:rsidRPr="007C663B" w:rsidTr="009B720C">
        <w:trPr>
          <w:cnfStyle w:val="000000100000" w:firstRow="0" w:lastRow="0" w:firstColumn="0" w:lastColumn="0" w:oddVBand="0" w:evenVBand="0" w:oddHBand="1" w:evenHBand="0" w:firstRowFirstColumn="0" w:firstRowLastColumn="0" w:lastRowFirstColumn="0" w:lastRowLastColumn="0"/>
        </w:trPr>
        <w:tc>
          <w:tcPr>
            <w:tcW w:w="2783" w:type="dxa"/>
          </w:tcPr>
          <w:p w:rsidR="001C047E" w:rsidRPr="007C663B" w:rsidRDefault="001C047E" w:rsidP="009B720C">
            <w:proofErr w:type="spellStart"/>
            <w:r>
              <w:t>StorageLocReference</w:t>
            </w:r>
            <w:proofErr w:type="spellEnd"/>
          </w:p>
        </w:tc>
        <w:tc>
          <w:tcPr>
            <w:tcW w:w="6464" w:type="dxa"/>
            <w:gridSpan w:val="3"/>
          </w:tcPr>
          <w:p w:rsidR="001C047E" w:rsidRPr="007C663B" w:rsidRDefault="001C047E" w:rsidP="009B720C">
            <w:proofErr w:type="spellStart"/>
            <w:r w:rsidRPr="006C47C3">
              <w:t>StorageLocReference</w:t>
            </w:r>
            <w:proofErr w:type="spellEnd"/>
            <w:r>
              <w:t xml:space="preserve">, refers to the client number in </w:t>
            </w:r>
            <w:proofErr w:type="spellStart"/>
            <w:r>
              <w:t>StorageLocation</w:t>
            </w:r>
            <w:proofErr w:type="spellEnd"/>
            <w:r>
              <w:t xml:space="preserve"> </w:t>
            </w:r>
            <w:proofErr w:type="spellStart"/>
            <w:r>
              <w:t>csv</w:t>
            </w:r>
            <w:proofErr w:type="spellEnd"/>
          </w:p>
        </w:tc>
      </w:tr>
      <w:tr w:rsidR="001C047E" w:rsidRPr="001167E5" w:rsidTr="009B720C">
        <w:trPr>
          <w:cnfStyle w:val="000000010000" w:firstRow="0" w:lastRow="0" w:firstColumn="0" w:lastColumn="0" w:oddVBand="0" w:evenVBand="0" w:oddHBand="0" w:evenHBand="1" w:firstRowFirstColumn="0" w:firstRowLastColumn="0" w:lastRowFirstColumn="0" w:lastRowLastColumn="0"/>
        </w:trPr>
        <w:tc>
          <w:tcPr>
            <w:tcW w:w="2783" w:type="dxa"/>
          </w:tcPr>
          <w:p w:rsidR="001C047E" w:rsidRPr="001167E5" w:rsidRDefault="001C047E" w:rsidP="009B720C">
            <w:proofErr w:type="spellStart"/>
            <w:r>
              <w:t>StorageLocNotes</w:t>
            </w:r>
            <w:proofErr w:type="spellEnd"/>
          </w:p>
        </w:tc>
        <w:tc>
          <w:tcPr>
            <w:tcW w:w="6464" w:type="dxa"/>
            <w:gridSpan w:val="3"/>
          </w:tcPr>
          <w:p w:rsidR="001C047E" w:rsidRPr="001167E5" w:rsidRDefault="001C047E" w:rsidP="009B720C">
            <w:r>
              <w:t>Storage Location Notes for that will</w:t>
            </w:r>
          </w:p>
        </w:tc>
      </w:tr>
      <w:tr w:rsidR="001C047E" w:rsidTr="009B720C">
        <w:trPr>
          <w:cnfStyle w:val="000000100000" w:firstRow="0" w:lastRow="0" w:firstColumn="0" w:lastColumn="0" w:oddVBand="0" w:evenVBand="0" w:oddHBand="1" w:evenHBand="0" w:firstRowFirstColumn="0" w:firstRowLastColumn="0" w:lastRowFirstColumn="0" w:lastRowLastColumn="0"/>
        </w:trPr>
        <w:tc>
          <w:tcPr>
            <w:tcW w:w="2783" w:type="dxa"/>
          </w:tcPr>
          <w:p w:rsidR="001C047E" w:rsidRDefault="001C047E" w:rsidP="009B720C">
            <w:proofErr w:type="spellStart"/>
            <w:r w:rsidRPr="006C47C3">
              <w:t>PhysicalFileTypeDesc</w:t>
            </w:r>
            <w:proofErr w:type="spellEnd"/>
          </w:p>
        </w:tc>
        <w:tc>
          <w:tcPr>
            <w:tcW w:w="6464" w:type="dxa"/>
            <w:gridSpan w:val="3"/>
          </w:tcPr>
          <w:p w:rsidR="001C047E" w:rsidRDefault="001C047E" w:rsidP="009B720C">
            <w:pPr>
              <w:rPr>
                <w:sz w:val="20"/>
                <w:szCs w:val="20"/>
              </w:rPr>
            </w:pPr>
            <w:r>
              <w:t>Deed (Default to text Deed)</w:t>
            </w:r>
          </w:p>
        </w:tc>
      </w:tr>
      <w:tr w:rsidR="00C429D2" w:rsidTr="007E3169">
        <w:trPr>
          <w:cnfStyle w:val="000000010000" w:firstRow="0" w:lastRow="0" w:firstColumn="0" w:lastColumn="0" w:oddVBand="0" w:evenVBand="0" w:oddHBand="0" w:evenHBand="1" w:firstRowFirstColumn="0" w:firstRowLastColumn="0" w:lastRowFirstColumn="0" w:lastRowLastColumn="0"/>
        </w:trPr>
        <w:tc>
          <w:tcPr>
            <w:tcW w:w="3442" w:type="dxa"/>
            <w:gridSpan w:val="3"/>
            <w:vAlign w:val="bottom"/>
          </w:tcPr>
          <w:p w:rsidR="00C429D2" w:rsidRPr="002944A4" w:rsidRDefault="00C429D2" w:rsidP="007E3169">
            <w:r>
              <w:t>AddressLine1</w:t>
            </w:r>
          </w:p>
        </w:tc>
        <w:tc>
          <w:tcPr>
            <w:tcW w:w="5805" w:type="dxa"/>
          </w:tcPr>
          <w:p w:rsidR="00C429D2" w:rsidRDefault="00C429D2" w:rsidP="007E3169">
            <w:r>
              <w:t>Address line 1</w:t>
            </w:r>
          </w:p>
        </w:tc>
      </w:tr>
      <w:tr w:rsidR="00C429D2" w:rsidTr="007E3169">
        <w:trPr>
          <w:cnfStyle w:val="000000100000" w:firstRow="0" w:lastRow="0" w:firstColumn="0" w:lastColumn="0" w:oddVBand="0" w:evenVBand="0" w:oddHBand="1" w:evenHBand="0" w:firstRowFirstColumn="0" w:firstRowLastColumn="0" w:lastRowFirstColumn="0" w:lastRowLastColumn="0"/>
        </w:trPr>
        <w:tc>
          <w:tcPr>
            <w:tcW w:w="3442" w:type="dxa"/>
            <w:gridSpan w:val="3"/>
            <w:vAlign w:val="bottom"/>
          </w:tcPr>
          <w:p w:rsidR="00C429D2" w:rsidRDefault="00C429D2" w:rsidP="007E3169">
            <w:r>
              <w:t>AddressLine2</w:t>
            </w:r>
          </w:p>
        </w:tc>
        <w:tc>
          <w:tcPr>
            <w:tcW w:w="5805" w:type="dxa"/>
          </w:tcPr>
          <w:p w:rsidR="00C429D2" w:rsidRDefault="00C429D2" w:rsidP="007E3169">
            <w:r>
              <w:t>Address Line 2</w:t>
            </w:r>
          </w:p>
        </w:tc>
      </w:tr>
      <w:tr w:rsidR="00C429D2" w:rsidTr="007E3169">
        <w:trPr>
          <w:cnfStyle w:val="000000010000" w:firstRow="0" w:lastRow="0" w:firstColumn="0" w:lastColumn="0" w:oddVBand="0" w:evenVBand="0" w:oddHBand="0" w:evenHBand="1" w:firstRowFirstColumn="0" w:firstRowLastColumn="0" w:lastRowFirstColumn="0" w:lastRowLastColumn="0"/>
        </w:trPr>
        <w:tc>
          <w:tcPr>
            <w:tcW w:w="3442" w:type="dxa"/>
            <w:gridSpan w:val="3"/>
            <w:vAlign w:val="bottom"/>
          </w:tcPr>
          <w:p w:rsidR="00C429D2" w:rsidRDefault="00C429D2" w:rsidP="007E3169">
            <w:r>
              <w:t>AddressLine3</w:t>
            </w:r>
          </w:p>
        </w:tc>
        <w:tc>
          <w:tcPr>
            <w:tcW w:w="5805" w:type="dxa"/>
          </w:tcPr>
          <w:p w:rsidR="00C429D2" w:rsidRDefault="00C429D2" w:rsidP="007E3169">
            <w:r>
              <w:t>Address line 3</w:t>
            </w:r>
          </w:p>
        </w:tc>
      </w:tr>
      <w:tr w:rsidR="00C429D2" w:rsidTr="007E3169">
        <w:trPr>
          <w:cnfStyle w:val="000000100000" w:firstRow="0" w:lastRow="0" w:firstColumn="0" w:lastColumn="0" w:oddVBand="0" w:evenVBand="0" w:oddHBand="1" w:evenHBand="0" w:firstRowFirstColumn="0" w:firstRowLastColumn="0" w:lastRowFirstColumn="0" w:lastRowLastColumn="0"/>
        </w:trPr>
        <w:tc>
          <w:tcPr>
            <w:tcW w:w="3442" w:type="dxa"/>
            <w:gridSpan w:val="3"/>
            <w:vAlign w:val="bottom"/>
          </w:tcPr>
          <w:p w:rsidR="00C429D2" w:rsidRDefault="00C429D2" w:rsidP="007E3169">
            <w:r>
              <w:t>Town</w:t>
            </w:r>
          </w:p>
        </w:tc>
        <w:tc>
          <w:tcPr>
            <w:tcW w:w="5805" w:type="dxa"/>
          </w:tcPr>
          <w:p w:rsidR="00C429D2" w:rsidRDefault="00C429D2" w:rsidP="007E3169">
            <w:r>
              <w:t>Town, also updates Towns table</w:t>
            </w:r>
          </w:p>
        </w:tc>
      </w:tr>
      <w:tr w:rsidR="00C429D2" w:rsidTr="007E3169">
        <w:trPr>
          <w:cnfStyle w:val="000000010000" w:firstRow="0" w:lastRow="0" w:firstColumn="0" w:lastColumn="0" w:oddVBand="0" w:evenVBand="0" w:oddHBand="0" w:evenHBand="1" w:firstRowFirstColumn="0" w:firstRowLastColumn="0" w:lastRowFirstColumn="0" w:lastRowLastColumn="0"/>
        </w:trPr>
        <w:tc>
          <w:tcPr>
            <w:tcW w:w="3442" w:type="dxa"/>
            <w:gridSpan w:val="3"/>
            <w:vAlign w:val="bottom"/>
          </w:tcPr>
          <w:p w:rsidR="00C429D2" w:rsidRDefault="00C429D2" w:rsidP="007E3169">
            <w:r>
              <w:lastRenderedPageBreak/>
              <w:t>County</w:t>
            </w:r>
          </w:p>
        </w:tc>
        <w:tc>
          <w:tcPr>
            <w:tcW w:w="5805" w:type="dxa"/>
          </w:tcPr>
          <w:p w:rsidR="00C429D2" w:rsidRDefault="00C429D2" w:rsidP="007E3169">
            <w:r>
              <w:t>County, also updates County table</w:t>
            </w:r>
          </w:p>
        </w:tc>
      </w:tr>
      <w:tr w:rsidR="00C429D2" w:rsidTr="007E3169">
        <w:trPr>
          <w:cnfStyle w:val="000000100000" w:firstRow="0" w:lastRow="0" w:firstColumn="0" w:lastColumn="0" w:oddVBand="0" w:evenVBand="0" w:oddHBand="1" w:evenHBand="0" w:firstRowFirstColumn="0" w:firstRowLastColumn="0" w:lastRowFirstColumn="0" w:lastRowLastColumn="0"/>
        </w:trPr>
        <w:tc>
          <w:tcPr>
            <w:tcW w:w="3442" w:type="dxa"/>
            <w:gridSpan w:val="3"/>
            <w:vAlign w:val="bottom"/>
          </w:tcPr>
          <w:p w:rsidR="00C429D2" w:rsidRDefault="00C429D2" w:rsidP="007E3169">
            <w:proofErr w:type="spellStart"/>
            <w:r>
              <w:t>PostCode</w:t>
            </w:r>
            <w:proofErr w:type="spellEnd"/>
          </w:p>
        </w:tc>
        <w:tc>
          <w:tcPr>
            <w:tcW w:w="5805" w:type="dxa"/>
          </w:tcPr>
          <w:p w:rsidR="00C429D2" w:rsidRDefault="00C429D2" w:rsidP="007E3169">
            <w:r>
              <w:t>Postcode (limited to 10 characters)</w:t>
            </w:r>
          </w:p>
        </w:tc>
      </w:tr>
      <w:tr w:rsidR="00C429D2" w:rsidTr="007E3169">
        <w:trPr>
          <w:cnfStyle w:val="000000010000" w:firstRow="0" w:lastRow="0" w:firstColumn="0" w:lastColumn="0" w:oddVBand="0" w:evenVBand="0" w:oddHBand="0" w:evenHBand="1" w:firstRowFirstColumn="0" w:firstRowLastColumn="0" w:lastRowFirstColumn="0" w:lastRowLastColumn="0"/>
        </w:trPr>
        <w:tc>
          <w:tcPr>
            <w:tcW w:w="3442" w:type="dxa"/>
            <w:gridSpan w:val="3"/>
            <w:vAlign w:val="bottom"/>
          </w:tcPr>
          <w:p w:rsidR="00C429D2" w:rsidRDefault="00C429D2" w:rsidP="007E3169">
            <w:r>
              <w:t>Country</w:t>
            </w:r>
          </w:p>
        </w:tc>
        <w:tc>
          <w:tcPr>
            <w:tcW w:w="5805" w:type="dxa"/>
          </w:tcPr>
          <w:p w:rsidR="00C429D2" w:rsidRDefault="00C429D2" w:rsidP="007E3169">
            <w:r>
              <w:t>Country</w:t>
            </w:r>
          </w:p>
        </w:tc>
      </w:tr>
      <w:tr w:rsidR="00C429D2" w:rsidTr="007E3169">
        <w:trPr>
          <w:cnfStyle w:val="000000100000" w:firstRow="0" w:lastRow="0" w:firstColumn="0" w:lastColumn="0" w:oddVBand="0" w:evenVBand="0" w:oddHBand="1" w:evenHBand="0" w:firstRowFirstColumn="0" w:firstRowLastColumn="0" w:lastRowFirstColumn="0" w:lastRowLastColumn="0"/>
        </w:trPr>
        <w:tc>
          <w:tcPr>
            <w:tcW w:w="3442" w:type="dxa"/>
            <w:gridSpan w:val="3"/>
            <w:vAlign w:val="bottom"/>
          </w:tcPr>
          <w:p w:rsidR="00C429D2" w:rsidRDefault="00C429D2" w:rsidP="007E3169">
            <w:proofErr w:type="spellStart"/>
            <w:r>
              <w:t>DXNumber</w:t>
            </w:r>
            <w:proofErr w:type="spellEnd"/>
          </w:p>
        </w:tc>
        <w:tc>
          <w:tcPr>
            <w:tcW w:w="5805" w:type="dxa"/>
          </w:tcPr>
          <w:p w:rsidR="00C429D2" w:rsidRDefault="00C429D2" w:rsidP="007E3169">
            <w:r>
              <w:t>DX Number</w:t>
            </w:r>
          </w:p>
        </w:tc>
      </w:tr>
      <w:tr w:rsidR="00C429D2" w:rsidTr="007E3169">
        <w:trPr>
          <w:cnfStyle w:val="000000010000" w:firstRow="0" w:lastRow="0" w:firstColumn="0" w:lastColumn="0" w:oddVBand="0" w:evenVBand="0" w:oddHBand="0" w:evenHBand="1" w:firstRowFirstColumn="0" w:firstRowLastColumn="0" w:lastRowFirstColumn="0" w:lastRowLastColumn="0"/>
        </w:trPr>
        <w:tc>
          <w:tcPr>
            <w:tcW w:w="3442" w:type="dxa"/>
            <w:gridSpan w:val="3"/>
            <w:vAlign w:val="bottom"/>
          </w:tcPr>
          <w:p w:rsidR="00C429D2" w:rsidRDefault="00C429D2" w:rsidP="007E3169">
            <w:proofErr w:type="spellStart"/>
            <w:r>
              <w:t>DXTown</w:t>
            </w:r>
            <w:proofErr w:type="spellEnd"/>
          </w:p>
        </w:tc>
        <w:tc>
          <w:tcPr>
            <w:tcW w:w="5805" w:type="dxa"/>
          </w:tcPr>
          <w:p w:rsidR="00C429D2" w:rsidRDefault="00C429D2" w:rsidP="007E3169">
            <w:r>
              <w:t>DX Town</w:t>
            </w:r>
          </w:p>
        </w:tc>
      </w:tr>
      <w:tr w:rsidR="00C429D2" w:rsidTr="007E3169">
        <w:trPr>
          <w:cnfStyle w:val="000000100000" w:firstRow="0" w:lastRow="0" w:firstColumn="0" w:lastColumn="0" w:oddVBand="0" w:evenVBand="0" w:oddHBand="1" w:evenHBand="0" w:firstRowFirstColumn="0" w:firstRowLastColumn="0" w:lastRowFirstColumn="0" w:lastRowLastColumn="0"/>
        </w:trPr>
        <w:tc>
          <w:tcPr>
            <w:tcW w:w="3442" w:type="dxa"/>
            <w:gridSpan w:val="3"/>
            <w:vAlign w:val="bottom"/>
          </w:tcPr>
          <w:p w:rsidR="00C429D2" w:rsidRDefault="00C429D2" w:rsidP="007E3169">
            <w:r>
              <w:t>Organisation</w:t>
            </w:r>
          </w:p>
        </w:tc>
        <w:tc>
          <w:tcPr>
            <w:tcW w:w="5805" w:type="dxa"/>
          </w:tcPr>
          <w:p w:rsidR="00C429D2" w:rsidRDefault="00C429D2" w:rsidP="007E3169">
            <w:r>
              <w:t>Address Organisation Name</w:t>
            </w:r>
          </w:p>
        </w:tc>
      </w:tr>
      <w:tr w:rsidR="00C429D2" w:rsidTr="007E3169">
        <w:trPr>
          <w:cnfStyle w:val="000000010000" w:firstRow="0" w:lastRow="0" w:firstColumn="0" w:lastColumn="0" w:oddVBand="0" w:evenVBand="0" w:oddHBand="0" w:evenHBand="1" w:firstRowFirstColumn="0" w:firstRowLastColumn="0" w:lastRowFirstColumn="0" w:lastRowLastColumn="0"/>
        </w:trPr>
        <w:tc>
          <w:tcPr>
            <w:tcW w:w="3442" w:type="dxa"/>
            <w:gridSpan w:val="3"/>
            <w:vAlign w:val="bottom"/>
          </w:tcPr>
          <w:p w:rsidR="00C429D2" w:rsidRDefault="00C429D2" w:rsidP="007E3169">
            <w:proofErr w:type="spellStart"/>
            <w:r>
              <w:t>SubBuilding</w:t>
            </w:r>
            <w:proofErr w:type="spellEnd"/>
          </w:p>
        </w:tc>
        <w:tc>
          <w:tcPr>
            <w:tcW w:w="5805" w:type="dxa"/>
          </w:tcPr>
          <w:p w:rsidR="00C429D2" w:rsidRDefault="00C429D2" w:rsidP="007E3169">
            <w:r>
              <w:t>Address Sub-Building Name</w:t>
            </w:r>
          </w:p>
        </w:tc>
      </w:tr>
      <w:tr w:rsidR="00C429D2" w:rsidTr="007E3169">
        <w:trPr>
          <w:cnfStyle w:val="000000100000" w:firstRow="0" w:lastRow="0" w:firstColumn="0" w:lastColumn="0" w:oddVBand="0" w:evenVBand="0" w:oddHBand="1" w:evenHBand="0" w:firstRowFirstColumn="0" w:firstRowLastColumn="0" w:lastRowFirstColumn="0" w:lastRowLastColumn="0"/>
        </w:trPr>
        <w:tc>
          <w:tcPr>
            <w:tcW w:w="3442" w:type="dxa"/>
            <w:gridSpan w:val="3"/>
            <w:vAlign w:val="bottom"/>
          </w:tcPr>
          <w:p w:rsidR="00C429D2" w:rsidRDefault="00C429D2" w:rsidP="007E3169">
            <w:r>
              <w:t>Building</w:t>
            </w:r>
          </w:p>
        </w:tc>
        <w:tc>
          <w:tcPr>
            <w:tcW w:w="5805" w:type="dxa"/>
          </w:tcPr>
          <w:p w:rsidR="00C429D2" w:rsidRDefault="00C429D2" w:rsidP="007E3169">
            <w:r>
              <w:t>Street (House) Name</w:t>
            </w:r>
          </w:p>
        </w:tc>
      </w:tr>
      <w:tr w:rsidR="00C429D2" w:rsidTr="007E3169">
        <w:trPr>
          <w:cnfStyle w:val="000000010000" w:firstRow="0" w:lastRow="0" w:firstColumn="0" w:lastColumn="0" w:oddVBand="0" w:evenVBand="0" w:oddHBand="0" w:evenHBand="1" w:firstRowFirstColumn="0" w:firstRowLastColumn="0" w:lastRowFirstColumn="0" w:lastRowLastColumn="0"/>
        </w:trPr>
        <w:tc>
          <w:tcPr>
            <w:tcW w:w="3442" w:type="dxa"/>
            <w:gridSpan w:val="3"/>
            <w:vAlign w:val="bottom"/>
          </w:tcPr>
          <w:p w:rsidR="00C429D2" w:rsidRDefault="00C429D2" w:rsidP="007E3169">
            <w:r>
              <w:t>Street</w:t>
            </w:r>
          </w:p>
        </w:tc>
        <w:tc>
          <w:tcPr>
            <w:tcW w:w="5805" w:type="dxa"/>
          </w:tcPr>
          <w:p w:rsidR="00C429D2" w:rsidRDefault="00C429D2" w:rsidP="007E3169">
            <w:r>
              <w:t>Address Street Name</w:t>
            </w:r>
          </w:p>
        </w:tc>
      </w:tr>
      <w:tr w:rsidR="00C429D2" w:rsidTr="007E3169">
        <w:trPr>
          <w:cnfStyle w:val="000000100000" w:firstRow="0" w:lastRow="0" w:firstColumn="0" w:lastColumn="0" w:oddVBand="0" w:evenVBand="0" w:oddHBand="1" w:evenHBand="0" w:firstRowFirstColumn="0" w:firstRowLastColumn="0" w:lastRowFirstColumn="0" w:lastRowLastColumn="0"/>
        </w:trPr>
        <w:tc>
          <w:tcPr>
            <w:tcW w:w="3442" w:type="dxa"/>
            <w:gridSpan w:val="3"/>
            <w:vAlign w:val="bottom"/>
          </w:tcPr>
          <w:p w:rsidR="00C429D2" w:rsidRDefault="00C429D2" w:rsidP="007E3169">
            <w:proofErr w:type="spellStart"/>
            <w:r>
              <w:t>DependentLocality</w:t>
            </w:r>
            <w:proofErr w:type="spellEnd"/>
          </w:p>
        </w:tc>
        <w:tc>
          <w:tcPr>
            <w:tcW w:w="5805" w:type="dxa"/>
          </w:tcPr>
          <w:p w:rsidR="00C429D2" w:rsidRDefault="00C429D2" w:rsidP="007E3169">
            <w:r>
              <w:t>Dependant Locality</w:t>
            </w:r>
          </w:p>
        </w:tc>
      </w:tr>
    </w:tbl>
    <w:p w:rsidR="002B1F6D" w:rsidRDefault="002B1F6D" w:rsidP="002B1F6D">
      <w:pPr>
        <w:pStyle w:val="NumHeading2"/>
      </w:pPr>
      <w:bookmarkStart w:id="72" w:name="_Toc423944045"/>
      <w:r>
        <w:t>Departments.csv</w:t>
      </w:r>
      <w:bookmarkEnd w:id="72"/>
    </w:p>
    <w:p w:rsidR="002B1F6D" w:rsidRDefault="002B1F6D" w:rsidP="002B1F6D">
      <w:pPr>
        <w:spacing w:after="0" w:line="240" w:lineRule="auto"/>
      </w:pPr>
      <w:r>
        <w:t>This holds a list of Departments to be imported.</w:t>
      </w:r>
    </w:p>
    <w:p w:rsidR="002B1F6D" w:rsidRDefault="002B1F6D" w:rsidP="002B1F6D">
      <w:pPr>
        <w:spacing w:after="0" w:line="240" w:lineRule="auto"/>
      </w:pPr>
    </w:p>
    <w:tbl>
      <w:tblPr>
        <w:tblStyle w:val="TableGrid"/>
        <w:tblW w:w="0" w:type="auto"/>
        <w:tblLook w:val="04A0" w:firstRow="1" w:lastRow="0" w:firstColumn="1" w:lastColumn="0" w:noHBand="0" w:noVBand="1"/>
      </w:tblPr>
      <w:tblGrid>
        <w:gridCol w:w="3458"/>
        <w:gridCol w:w="5789"/>
      </w:tblGrid>
      <w:tr w:rsidR="002B1F6D" w:rsidTr="009B720C">
        <w:trPr>
          <w:cnfStyle w:val="100000000000" w:firstRow="1" w:lastRow="0" w:firstColumn="0" w:lastColumn="0" w:oddVBand="0" w:evenVBand="0" w:oddHBand="0" w:evenHBand="0" w:firstRowFirstColumn="0" w:firstRowLastColumn="0" w:lastRowFirstColumn="0" w:lastRowLastColumn="0"/>
        </w:trPr>
        <w:tc>
          <w:tcPr>
            <w:tcW w:w="3510" w:type="dxa"/>
          </w:tcPr>
          <w:p w:rsidR="002B1F6D" w:rsidRDefault="002B1F6D" w:rsidP="009B720C">
            <w:pPr>
              <w:rPr>
                <w:b w:val="0"/>
              </w:rPr>
            </w:pPr>
            <w:r>
              <w:t>Field</w:t>
            </w:r>
          </w:p>
        </w:tc>
        <w:tc>
          <w:tcPr>
            <w:tcW w:w="5954" w:type="dxa"/>
          </w:tcPr>
          <w:p w:rsidR="002B1F6D" w:rsidRDefault="002B1F6D" w:rsidP="009B720C">
            <w:pPr>
              <w:rPr>
                <w:b w:val="0"/>
              </w:rPr>
            </w:pPr>
            <w:r>
              <w:t>Description</w:t>
            </w:r>
          </w:p>
        </w:tc>
      </w:tr>
      <w:tr w:rsidR="002B1F6D" w:rsidTr="009B720C">
        <w:trPr>
          <w:cnfStyle w:val="000000100000" w:firstRow="0" w:lastRow="0" w:firstColumn="0" w:lastColumn="0" w:oddVBand="0" w:evenVBand="0" w:oddHBand="1" w:evenHBand="0" w:firstRowFirstColumn="0" w:firstRowLastColumn="0" w:lastRowFirstColumn="0" w:lastRowLastColumn="0"/>
        </w:trPr>
        <w:tc>
          <w:tcPr>
            <w:tcW w:w="3510" w:type="dxa"/>
          </w:tcPr>
          <w:p w:rsidR="002B1F6D" w:rsidRDefault="002B1F6D" w:rsidP="009B720C">
            <w:proofErr w:type="spellStart"/>
            <w:r>
              <w:rPr>
                <w:rFonts w:ascii="Calibri" w:eastAsia="Times New Roman" w:hAnsi="Calibri" w:cs="Times New Roman"/>
                <w:color w:val="000000"/>
                <w:lang w:eastAsia="en-GB"/>
              </w:rPr>
              <w:t>DepartmentCode</w:t>
            </w:r>
            <w:proofErr w:type="spellEnd"/>
          </w:p>
        </w:tc>
        <w:tc>
          <w:tcPr>
            <w:tcW w:w="5954" w:type="dxa"/>
          </w:tcPr>
          <w:p w:rsidR="002B1F6D" w:rsidRDefault="002B1F6D" w:rsidP="009B720C">
            <w:r>
              <w:t>Alpha Numeric Code, 5 chars</w:t>
            </w:r>
          </w:p>
        </w:tc>
      </w:tr>
      <w:tr w:rsidR="002B1F6D"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2B1F6D" w:rsidRDefault="002B1F6D" w:rsidP="009B720C">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DepartmentDescription</w:t>
            </w:r>
            <w:proofErr w:type="spellEnd"/>
          </w:p>
        </w:tc>
        <w:tc>
          <w:tcPr>
            <w:tcW w:w="5954" w:type="dxa"/>
          </w:tcPr>
          <w:p w:rsidR="002B1F6D" w:rsidRDefault="002B1F6D" w:rsidP="009B720C">
            <w:r>
              <w:t>Department Name</w:t>
            </w:r>
          </w:p>
        </w:tc>
      </w:tr>
    </w:tbl>
    <w:p w:rsidR="0014259C" w:rsidRDefault="0014259C" w:rsidP="0014259C">
      <w:pPr>
        <w:pStyle w:val="NumHeading2"/>
      </w:pPr>
      <w:bookmarkStart w:id="73" w:name="_Toc423944046"/>
      <w:r>
        <w:t>DepositBanks.csv</w:t>
      </w:r>
      <w:bookmarkEnd w:id="73"/>
    </w:p>
    <w:p w:rsidR="0014259C" w:rsidRDefault="0014259C" w:rsidP="0014259C">
      <w:pPr>
        <w:spacing w:after="0" w:line="240" w:lineRule="auto"/>
      </w:pPr>
      <w:r>
        <w:t xml:space="preserve">This holds a list of Deposit Banks to be imported. These are transferred to the Banks table in ILB with a </w:t>
      </w:r>
      <w:proofErr w:type="spellStart"/>
      <w:r>
        <w:t>BankTypeID</w:t>
      </w:r>
      <w:proofErr w:type="spellEnd"/>
      <w:r>
        <w:t xml:space="preserve"> of 3 (Deposit Bank).</w:t>
      </w:r>
    </w:p>
    <w:p w:rsidR="0014259C" w:rsidRDefault="0014259C" w:rsidP="0014259C">
      <w:pPr>
        <w:spacing w:after="0" w:line="240" w:lineRule="auto"/>
      </w:pPr>
    </w:p>
    <w:tbl>
      <w:tblPr>
        <w:tblStyle w:val="TableGrid"/>
        <w:tblW w:w="0" w:type="auto"/>
        <w:tblLook w:val="04A0" w:firstRow="1" w:lastRow="0" w:firstColumn="1" w:lastColumn="0" w:noHBand="0" w:noVBand="1"/>
      </w:tblPr>
      <w:tblGrid>
        <w:gridCol w:w="3437"/>
        <w:gridCol w:w="5810"/>
      </w:tblGrid>
      <w:tr w:rsidR="0014259C" w:rsidTr="009B720C">
        <w:trPr>
          <w:cnfStyle w:val="100000000000" w:firstRow="1" w:lastRow="0" w:firstColumn="0" w:lastColumn="0" w:oddVBand="0" w:evenVBand="0" w:oddHBand="0" w:evenHBand="0" w:firstRowFirstColumn="0" w:firstRowLastColumn="0" w:lastRowFirstColumn="0" w:lastRowLastColumn="0"/>
        </w:trPr>
        <w:tc>
          <w:tcPr>
            <w:tcW w:w="3510" w:type="dxa"/>
          </w:tcPr>
          <w:p w:rsidR="0014259C" w:rsidRDefault="0014259C" w:rsidP="009B720C">
            <w:pPr>
              <w:rPr>
                <w:b w:val="0"/>
              </w:rPr>
            </w:pPr>
            <w:r>
              <w:t>Field</w:t>
            </w:r>
          </w:p>
        </w:tc>
        <w:tc>
          <w:tcPr>
            <w:tcW w:w="5954" w:type="dxa"/>
          </w:tcPr>
          <w:p w:rsidR="0014259C" w:rsidRDefault="0014259C" w:rsidP="009B720C">
            <w:pPr>
              <w:rPr>
                <w:b w:val="0"/>
              </w:rPr>
            </w:pPr>
            <w:r>
              <w:t>Description</w:t>
            </w:r>
          </w:p>
        </w:tc>
      </w:tr>
      <w:tr w:rsidR="0014259C" w:rsidTr="009B720C">
        <w:trPr>
          <w:cnfStyle w:val="000000100000" w:firstRow="0" w:lastRow="0" w:firstColumn="0" w:lastColumn="0" w:oddVBand="0" w:evenVBand="0" w:oddHBand="1" w:evenHBand="0" w:firstRowFirstColumn="0" w:firstRowLastColumn="0" w:lastRowFirstColumn="0" w:lastRowLastColumn="0"/>
        </w:trPr>
        <w:tc>
          <w:tcPr>
            <w:tcW w:w="3510" w:type="dxa"/>
          </w:tcPr>
          <w:p w:rsidR="0014259C" w:rsidRDefault="0014259C" w:rsidP="009B720C">
            <w:r>
              <w:rPr>
                <w:rFonts w:ascii="Calibri" w:eastAsia="Times New Roman" w:hAnsi="Calibri" w:cs="Times New Roman"/>
                <w:color w:val="000000"/>
                <w:lang w:eastAsia="en-GB"/>
              </w:rPr>
              <w:t>Client Bank Account</w:t>
            </w:r>
          </w:p>
        </w:tc>
        <w:tc>
          <w:tcPr>
            <w:tcW w:w="5954" w:type="dxa"/>
          </w:tcPr>
          <w:p w:rsidR="0014259C" w:rsidRDefault="0014259C" w:rsidP="009B720C">
            <w:r>
              <w:t>Alpha Numeric Code, 4 chars</w:t>
            </w:r>
          </w:p>
        </w:tc>
      </w:tr>
      <w:tr w:rsidR="0014259C"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4259C" w:rsidRDefault="0014259C" w:rsidP="009B720C">
            <w:pPr>
              <w:rPr>
                <w:rFonts w:ascii="Calibri" w:eastAsia="Times New Roman" w:hAnsi="Calibri" w:cs="Times New Roman"/>
                <w:color w:val="000000"/>
                <w:lang w:eastAsia="en-GB"/>
              </w:rPr>
            </w:pPr>
            <w:r>
              <w:rPr>
                <w:rFonts w:ascii="Calibri" w:eastAsia="Times New Roman" w:hAnsi="Calibri" w:cs="Times New Roman"/>
                <w:color w:val="000000"/>
                <w:lang w:eastAsia="en-GB"/>
              </w:rPr>
              <w:t>Client Bank Account Description</w:t>
            </w:r>
          </w:p>
        </w:tc>
        <w:tc>
          <w:tcPr>
            <w:tcW w:w="5954" w:type="dxa"/>
          </w:tcPr>
          <w:p w:rsidR="0014259C" w:rsidRDefault="0014259C" w:rsidP="009B720C">
            <w:r>
              <w:t>Bank Account Name</w:t>
            </w:r>
          </w:p>
        </w:tc>
      </w:tr>
      <w:tr w:rsidR="0014259C"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14259C" w:rsidRDefault="0014259C" w:rsidP="009B720C">
            <w:pPr>
              <w:rPr>
                <w:rFonts w:ascii="Calibri" w:eastAsia="Times New Roman" w:hAnsi="Calibri" w:cs="Times New Roman"/>
                <w:color w:val="000000"/>
                <w:lang w:eastAsia="en-GB"/>
              </w:rPr>
            </w:pPr>
            <w:r>
              <w:rPr>
                <w:rFonts w:ascii="Calibri" w:eastAsia="Times New Roman" w:hAnsi="Calibri" w:cs="Times New Roman"/>
                <w:color w:val="000000"/>
                <w:lang w:eastAsia="en-GB"/>
              </w:rPr>
              <w:t>Sort Code</w:t>
            </w:r>
          </w:p>
        </w:tc>
        <w:tc>
          <w:tcPr>
            <w:tcW w:w="5954" w:type="dxa"/>
          </w:tcPr>
          <w:p w:rsidR="0014259C" w:rsidRDefault="0014259C" w:rsidP="009B720C">
            <w:proofErr w:type="spellStart"/>
            <w:r>
              <w:t>SortCode</w:t>
            </w:r>
            <w:proofErr w:type="spellEnd"/>
            <w:r>
              <w:t xml:space="preserve"> [Will be </w:t>
            </w:r>
            <w:proofErr w:type="spellStart"/>
            <w:r>
              <w:t>use</w:t>
            </w:r>
            <w:proofErr w:type="spellEnd"/>
            <w:r>
              <w:t xml:space="preserve"> for creating service)</w:t>
            </w:r>
          </w:p>
        </w:tc>
      </w:tr>
      <w:tr w:rsidR="0014259C"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4259C" w:rsidRDefault="0014259C" w:rsidP="009B720C">
            <w:pPr>
              <w:rPr>
                <w:rFonts w:ascii="Calibri" w:eastAsia="Times New Roman" w:hAnsi="Calibri" w:cs="Times New Roman"/>
                <w:color w:val="000000"/>
                <w:lang w:eastAsia="en-GB"/>
              </w:rPr>
            </w:pPr>
            <w:r>
              <w:rPr>
                <w:rFonts w:ascii="Calibri" w:eastAsia="Times New Roman" w:hAnsi="Calibri" w:cs="Times New Roman"/>
                <w:color w:val="000000"/>
                <w:lang w:eastAsia="en-GB"/>
              </w:rPr>
              <w:t>Account Number</w:t>
            </w:r>
          </w:p>
        </w:tc>
        <w:tc>
          <w:tcPr>
            <w:tcW w:w="5954" w:type="dxa"/>
          </w:tcPr>
          <w:p w:rsidR="0014259C" w:rsidRDefault="0014259C" w:rsidP="009B720C">
            <w:r>
              <w:t>Sort Code &amp; Account Number</w:t>
            </w:r>
          </w:p>
        </w:tc>
      </w:tr>
    </w:tbl>
    <w:p w:rsidR="009D446C" w:rsidRDefault="009D446C" w:rsidP="009D446C">
      <w:pPr>
        <w:pStyle w:val="NumHeading2"/>
      </w:pPr>
      <w:bookmarkStart w:id="74" w:name="_Toc423944047"/>
      <w:r>
        <w:t>Diary.csv</w:t>
      </w:r>
      <w:bookmarkEnd w:id="74"/>
    </w:p>
    <w:p w:rsidR="009D446C" w:rsidRDefault="009D446C" w:rsidP="009D446C">
      <w:pPr>
        <w:spacing w:after="0" w:line="240" w:lineRule="auto"/>
      </w:pPr>
      <w:r>
        <w:t>This holds all the diary entries to be imported.</w:t>
      </w:r>
    </w:p>
    <w:p w:rsidR="009D446C" w:rsidRDefault="009D446C" w:rsidP="009D446C">
      <w:pPr>
        <w:spacing w:after="0" w:line="240" w:lineRule="auto"/>
      </w:pPr>
    </w:p>
    <w:tbl>
      <w:tblPr>
        <w:tblStyle w:val="TableGrid"/>
        <w:tblW w:w="0" w:type="auto"/>
        <w:tblLook w:val="04A0" w:firstRow="1" w:lastRow="0" w:firstColumn="1" w:lastColumn="0" w:noHBand="0" w:noVBand="1"/>
      </w:tblPr>
      <w:tblGrid>
        <w:gridCol w:w="3430"/>
        <w:gridCol w:w="5817"/>
      </w:tblGrid>
      <w:tr w:rsidR="009D446C" w:rsidTr="009B720C">
        <w:trPr>
          <w:cnfStyle w:val="100000000000" w:firstRow="1" w:lastRow="0" w:firstColumn="0" w:lastColumn="0" w:oddVBand="0" w:evenVBand="0" w:oddHBand="0" w:evenHBand="0" w:firstRowFirstColumn="0" w:firstRowLastColumn="0" w:lastRowFirstColumn="0" w:lastRowLastColumn="0"/>
        </w:trPr>
        <w:tc>
          <w:tcPr>
            <w:tcW w:w="3510" w:type="dxa"/>
          </w:tcPr>
          <w:p w:rsidR="009D446C" w:rsidRDefault="009D446C" w:rsidP="009B720C">
            <w:pPr>
              <w:rPr>
                <w:b w:val="0"/>
              </w:rPr>
            </w:pPr>
            <w:r>
              <w:t>Field</w:t>
            </w:r>
          </w:p>
        </w:tc>
        <w:tc>
          <w:tcPr>
            <w:tcW w:w="5954" w:type="dxa"/>
          </w:tcPr>
          <w:p w:rsidR="009D446C" w:rsidRDefault="009D446C" w:rsidP="009B720C">
            <w:pPr>
              <w:rPr>
                <w:b w:val="0"/>
              </w:rPr>
            </w:pPr>
            <w:r>
              <w:t>Description</w:t>
            </w:r>
          </w:p>
        </w:tc>
      </w:tr>
      <w:tr w:rsidR="009D446C" w:rsidTr="009B720C">
        <w:trPr>
          <w:cnfStyle w:val="000000100000" w:firstRow="0" w:lastRow="0" w:firstColumn="0" w:lastColumn="0" w:oddVBand="0" w:evenVBand="0" w:oddHBand="1" w:evenHBand="0" w:firstRowFirstColumn="0" w:firstRowLastColumn="0" w:lastRowFirstColumn="0" w:lastRowLastColumn="0"/>
        </w:trPr>
        <w:tc>
          <w:tcPr>
            <w:tcW w:w="3510" w:type="dxa"/>
          </w:tcPr>
          <w:p w:rsidR="009D446C" w:rsidRDefault="009D446C" w:rsidP="009B720C">
            <w:proofErr w:type="spellStart"/>
            <w:r>
              <w:lastRenderedPageBreak/>
              <w:t>DairyID</w:t>
            </w:r>
            <w:proofErr w:type="spellEnd"/>
          </w:p>
        </w:tc>
        <w:tc>
          <w:tcPr>
            <w:tcW w:w="5954" w:type="dxa"/>
          </w:tcPr>
          <w:p w:rsidR="009D446C" w:rsidRDefault="009D446C" w:rsidP="009B720C">
            <w:r>
              <w:t>Integer identification for the diary entry</w:t>
            </w:r>
          </w:p>
        </w:tc>
      </w:tr>
      <w:tr w:rsidR="009D446C"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9D446C" w:rsidRDefault="009D446C" w:rsidP="009B720C">
            <w:r>
              <w:t>Client Number</w:t>
            </w:r>
          </w:p>
        </w:tc>
        <w:tc>
          <w:tcPr>
            <w:tcW w:w="5954" w:type="dxa"/>
          </w:tcPr>
          <w:p w:rsidR="009D446C" w:rsidRDefault="009D446C" w:rsidP="009B720C">
            <w:r>
              <w:t xml:space="preserve">Client Reference, refers to the client number in Entity </w:t>
            </w:r>
            <w:proofErr w:type="spellStart"/>
            <w:r>
              <w:t>csv</w:t>
            </w:r>
            <w:proofErr w:type="spellEnd"/>
          </w:p>
        </w:tc>
      </w:tr>
      <w:tr w:rsidR="009D446C"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9D446C" w:rsidRDefault="009D446C" w:rsidP="009B720C">
            <w:r>
              <w:t>Matter Number</w:t>
            </w:r>
          </w:p>
        </w:tc>
        <w:tc>
          <w:tcPr>
            <w:tcW w:w="5954" w:type="dxa"/>
          </w:tcPr>
          <w:p w:rsidR="009D446C" w:rsidRDefault="009D446C" w:rsidP="009B720C">
            <w:r>
              <w:t>Matter Reference</w:t>
            </w:r>
          </w:p>
        </w:tc>
      </w:tr>
      <w:tr w:rsidR="009D446C"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9D446C" w:rsidRDefault="009D446C" w:rsidP="009B720C">
            <w:r>
              <w:t>Matter Old Number</w:t>
            </w:r>
          </w:p>
        </w:tc>
        <w:tc>
          <w:tcPr>
            <w:tcW w:w="5954" w:type="dxa"/>
          </w:tcPr>
          <w:p w:rsidR="009D446C" w:rsidRDefault="009D446C" w:rsidP="009B720C">
            <w:r>
              <w:t xml:space="preserve">Old matter reference as it was in the source system, refers to </w:t>
            </w:r>
            <w:proofErr w:type="spellStart"/>
            <w:r>
              <w:t>OldMatterNumber</w:t>
            </w:r>
            <w:proofErr w:type="spellEnd"/>
            <w:r>
              <w:t xml:space="preserve"> in Matter </w:t>
            </w:r>
            <w:proofErr w:type="spellStart"/>
            <w:r>
              <w:t>csv</w:t>
            </w:r>
            <w:proofErr w:type="spellEnd"/>
          </w:p>
        </w:tc>
      </w:tr>
      <w:tr w:rsidR="009D446C"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9D446C" w:rsidRDefault="009D446C" w:rsidP="009B720C">
            <w:r>
              <w:t>Date</w:t>
            </w:r>
          </w:p>
        </w:tc>
        <w:tc>
          <w:tcPr>
            <w:tcW w:w="5954" w:type="dxa"/>
          </w:tcPr>
          <w:p w:rsidR="009D446C" w:rsidRDefault="009D446C" w:rsidP="009B720C">
            <w:r>
              <w:t>Start date for the entry</w:t>
            </w:r>
          </w:p>
        </w:tc>
      </w:tr>
      <w:tr w:rsidR="009D446C"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9D446C" w:rsidRDefault="009D446C" w:rsidP="009B720C">
            <w:proofErr w:type="spellStart"/>
            <w:r>
              <w:t>DateEnd</w:t>
            </w:r>
            <w:proofErr w:type="spellEnd"/>
          </w:p>
        </w:tc>
        <w:tc>
          <w:tcPr>
            <w:tcW w:w="5954" w:type="dxa"/>
          </w:tcPr>
          <w:p w:rsidR="009D446C" w:rsidRDefault="009D446C" w:rsidP="009B720C">
            <w:r>
              <w:t>End date for the entry</w:t>
            </w:r>
          </w:p>
        </w:tc>
      </w:tr>
      <w:tr w:rsidR="009D446C"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9D446C" w:rsidRDefault="009D446C" w:rsidP="009B720C">
            <w:r>
              <w:t>Type</w:t>
            </w:r>
          </w:p>
        </w:tc>
        <w:tc>
          <w:tcPr>
            <w:tcW w:w="5954" w:type="dxa"/>
          </w:tcPr>
          <w:p w:rsidR="009D446C" w:rsidRDefault="009D446C" w:rsidP="009B720C">
            <w:r>
              <w:t>Type of entry</w:t>
            </w:r>
          </w:p>
        </w:tc>
      </w:tr>
      <w:tr w:rsidR="009D446C"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9D446C" w:rsidRDefault="009D446C" w:rsidP="009B720C">
            <w:r>
              <w:t>Narrative</w:t>
            </w:r>
          </w:p>
        </w:tc>
        <w:tc>
          <w:tcPr>
            <w:tcW w:w="5954" w:type="dxa"/>
          </w:tcPr>
          <w:p w:rsidR="009D446C" w:rsidRDefault="009D446C" w:rsidP="009B720C">
            <w:r>
              <w:t>Appointment or task description</w:t>
            </w:r>
          </w:p>
        </w:tc>
      </w:tr>
      <w:tr w:rsidR="009D446C"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9D446C" w:rsidRDefault="009D446C" w:rsidP="009B720C">
            <w:r>
              <w:t>Priority</w:t>
            </w:r>
          </w:p>
        </w:tc>
        <w:tc>
          <w:tcPr>
            <w:tcW w:w="5954" w:type="dxa"/>
          </w:tcPr>
          <w:p w:rsidR="009D446C" w:rsidRDefault="009D446C" w:rsidP="009B720C">
            <w:r>
              <w:t>Priority</w:t>
            </w:r>
          </w:p>
        </w:tc>
      </w:tr>
      <w:tr w:rsidR="009D446C"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9D446C" w:rsidRDefault="009D446C" w:rsidP="009B720C">
            <w:r>
              <w:t>Fee Earner</w:t>
            </w:r>
          </w:p>
        </w:tc>
        <w:tc>
          <w:tcPr>
            <w:tcW w:w="5954" w:type="dxa"/>
          </w:tcPr>
          <w:p w:rsidR="009D446C" w:rsidRDefault="009D446C" w:rsidP="009B720C">
            <w:r>
              <w:t xml:space="preserve">Fee Earner Ref, refers to </w:t>
            </w:r>
            <w:proofErr w:type="spellStart"/>
            <w:r>
              <w:t>FeeEarnerCode</w:t>
            </w:r>
            <w:proofErr w:type="spellEnd"/>
            <w:r>
              <w:t xml:space="preserve"> in </w:t>
            </w:r>
            <w:proofErr w:type="spellStart"/>
            <w:r>
              <w:t>FeeEarner</w:t>
            </w:r>
            <w:proofErr w:type="spellEnd"/>
            <w:r>
              <w:t xml:space="preserve"> </w:t>
            </w:r>
            <w:proofErr w:type="spellStart"/>
            <w:r>
              <w:t>csv</w:t>
            </w:r>
            <w:proofErr w:type="spellEnd"/>
          </w:p>
        </w:tc>
      </w:tr>
      <w:tr w:rsidR="009D446C"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9D446C" w:rsidRDefault="009D446C" w:rsidP="009B720C">
            <w:pPr>
              <w:rPr>
                <w:rFonts w:ascii="Calibri" w:eastAsia="Times New Roman" w:hAnsi="Calibri" w:cs="Times New Roman"/>
                <w:color w:val="000000"/>
                <w:lang w:eastAsia="en-GB"/>
              </w:rPr>
            </w:pPr>
            <w:proofErr w:type="spellStart"/>
            <w:r>
              <w:t>DueDate</w:t>
            </w:r>
            <w:proofErr w:type="spellEnd"/>
          </w:p>
        </w:tc>
        <w:tc>
          <w:tcPr>
            <w:tcW w:w="5954" w:type="dxa"/>
          </w:tcPr>
          <w:p w:rsidR="009D446C" w:rsidRDefault="009D446C" w:rsidP="009B720C">
            <w:r>
              <w:t>Task due date</w:t>
            </w:r>
          </w:p>
        </w:tc>
      </w:tr>
      <w:tr w:rsidR="009C642C"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9C642C" w:rsidRDefault="009C642C" w:rsidP="009B720C">
            <w:r>
              <w:t>Diary Status</w:t>
            </w:r>
          </w:p>
        </w:tc>
        <w:tc>
          <w:tcPr>
            <w:tcW w:w="5954" w:type="dxa"/>
          </w:tcPr>
          <w:p w:rsidR="009C642C" w:rsidRDefault="009C642C">
            <w:pPr>
              <w:rPr>
                <w:sz w:val="20"/>
                <w:szCs w:val="20"/>
              </w:rPr>
            </w:pPr>
            <w:r>
              <w:t>Can be ‘Not Set’, ‘In Progress’, ‘On Hold’ or ‘Completed’</w:t>
            </w:r>
          </w:p>
        </w:tc>
      </w:tr>
    </w:tbl>
    <w:p w:rsidR="009B3C7A" w:rsidRDefault="009B3C7A" w:rsidP="009B3C7A">
      <w:pPr>
        <w:pStyle w:val="NumHeading2"/>
      </w:pPr>
      <w:bookmarkStart w:id="75" w:name="_Toc423944048"/>
      <w:r>
        <w:t>DisbAllocation.csv</w:t>
      </w:r>
      <w:bookmarkEnd w:id="75"/>
    </w:p>
    <w:p w:rsidR="009B3C7A" w:rsidRDefault="009B3C7A" w:rsidP="009B3C7A">
      <w:pPr>
        <w:spacing w:after="0" w:line="240" w:lineRule="auto"/>
      </w:pPr>
      <w:r>
        <w:t>This specifies what disbursements are on each bill.  The bill (COB) must exist in the Posting.csv file.  All disbursements on each bill must be supported by records in this file.  If the amounts do not exactly match the disbursements total on the bill, the bill posting will fail.</w:t>
      </w:r>
    </w:p>
    <w:p w:rsidR="009B3C7A" w:rsidRDefault="009B3C7A" w:rsidP="009B3C7A">
      <w:pPr>
        <w:spacing w:after="0" w:line="240" w:lineRule="auto"/>
      </w:pPr>
      <w:r>
        <w:t>There are two types of disbursement in this file:</w:t>
      </w:r>
    </w:p>
    <w:p w:rsidR="009B3C7A" w:rsidRDefault="009B3C7A" w:rsidP="009B3C7A">
      <w:pPr>
        <w:pStyle w:val="ListParagraph"/>
        <w:numPr>
          <w:ilvl w:val="0"/>
          <w:numId w:val="10"/>
        </w:numPr>
      </w:pPr>
      <w:r>
        <w:t xml:space="preserve">Billed disbursements.  The ODI records must have already been posted for these.  You must fill in the </w:t>
      </w:r>
      <w:proofErr w:type="spellStart"/>
      <w:r>
        <w:t>DisbID</w:t>
      </w:r>
      <w:proofErr w:type="spellEnd"/>
      <w:r>
        <w:t xml:space="preserve"> and </w:t>
      </w:r>
      <w:proofErr w:type="spellStart"/>
      <w:r>
        <w:t>BilledByIdD</w:t>
      </w:r>
      <w:proofErr w:type="spellEnd"/>
      <w:r>
        <w:t>.</w:t>
      </w:r>
    </w:p>
    <w:p w:rsidR="009B3C7A" w:rsidRDefault="009B3C7A" w:rsidP="009B3C7A">
      <w:pPr>
        <w:pStyle w:val="ListParagraph"/>
        <w:numPr>
          <w:ilvl w:val="0"/>
          <w:numId w:val="10"/>
        </w:numPr>
      </w:pPr>
      <w:proofErr w:type="spellStart"/>
      <w:r>
        <w:t>Disbs</w:t>
      </w:r>
      <w:proofErr w:type="spellEnd"/>
      <w:r>
        <w:t xml:space="preserve"> billed but not paid.  These have not yet been posted as disbursements on the ledger so you do not fill in the </w:t>
      </w:r>
      <w:proofErr w:type="spellStart"/>
      <w:r>
        <w:t>DisbID</w:t>
      </w:r>
      <w:proofErr w:type="spellEnd"/>
      <w:r>
        <w:t xml:space="preserve">.  They will be posted as disbursement transactions so you need to fill in the Description and </w:t>
      </w:r>
      <w:proofErr w:type="spellStart"/>
      <w:r>
        <w:t>DisbClass</w:t>
      </w:r>
      <w:proofErr w:type="spellEnd"/>
      <w:r>
        <w:t xml:space="preserve"> also.</w:t>
      </w:r>
    </w:p>
    <w:p w:rsidR="009B3C7A" w:rsidRDefault="009B3C7A" w:rsidP="009B3C7A">
      <w:pPr>
        <w:pStyle w:val="ListParagraph"/>
      </w:pPr>
    </w:p>
    <w:tbl>
      <w:tblPr>
        <w:tblStyle w:val="TableGrid"/>
        <w:tblW w:w="0" w:type="auto"/>
        <w:tblLook w:val="04A0" w:firstRow="1" w:lastRow="0" w:firstColumn="1" w:lastColumn="0" w:noHBand="0" w:noVBand="1"/>
      </w:tblPr>
      <w:tblGrid>
        <w:gridCol w:w="2771"/>
        <w:gridCol w:w="6476"/>
      </w:tblGrid>
      <w:tr w:rsidR="009B3C7A" w:rsidTr="009B720C">
        <w:trPr>
          <w:cnfStyle w:val="100000000000" w:firstRow="1" w:lastRow="0" w:firstColumn="0" w:lastColumn="0" w:oddVBand="0" w:evenVBand="0" w:oddHBand="0" w:evenHBand="0" w:firstRowFirstColumn="0" w:firstRowLastColumn="0" w:lastRowFirstColumn="0" w:lastRowLastColumn="0"/>
        </w:trPr>
        <w:tc>
          <w:tcPr>
            <w:tcW w:w="2802" w:type="dxa"/>
          </w:tcPr>
          <w:p w:rsidR="009B3C7A" w:rsidRDefault="009B3C7A" w:rsidP="009B720C">
            <w:pPr>
              <w:rPr>
                <w:b w:val="0"/>
              </w:rPr>
            </w:pPr>
            <w:r>
              <w:t>Field</w:t>
            </w:r>
          </w:p>
        </w:tc>
        <w:tc>
          <w:tcPr>
            <w:tcW w:w="6662" w:type="dxa"/>
          </w:tcPr>
          <w:p w:rsidR="009B3C7A" w:rsidRDefault="009B3C7A" w:rsidP="009B720C">
            <w:pPr>
              <w:rPr>
                <w:b w:val="0"/>
              </w:rPr>
            </w:pPr>
            <w:r>
              <w:t>Description</w:t>
            </w:r>
          </w:p>
        </w:tc>
      </w:tr>
      <w:tr w:rsidR="009B3C7A"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9B3C7A" w:rsidRDefault="009B3C7A" w:rsidP="009B720C">
            <w:r>
              <w:t>ID</w:t>
            </w:r>
          </w:p>
        </w:tc>
        <w:tc>
          <w:tcPr>
            <w:tcW w:w="6662" w:type="dxa"/>
          </w:tcPr>
          <w:p w:rsidR="009B3C7A" w:rsidRDefault="009B3C7A" w:rsidP="009B720C">
            <w:r>
              <w:t>Unique numeric ID.</w:t>
            </w:r>
          </w:p>
        </w:tc>
      </w:tr>
      <w:tr w:rsidR="009B3C7A"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9B3C7A" w:rsidRPr="00B965BE" w:rsidRDefault="009B3C7A" w:rsidP="009B720C">
            <w:proofErr w:type="spellStart"/>
            <w:r w:rsidRPr="00B965BE">
              <w:t>DisbID</w:t>
            </w:r>
            <w:proofErr w:type="spellEnd"/>
          </w:p>
        </w:tc>
        <w:tc>
          <w:tcPr>
            <w:tcW w:w="6662" w:type="dxa"/>
          </w:tcPr>
          <w:p w:rsidR="009B3C7A" w:rsidRDefault="009B3C7A" w:rsidP="009B720C">
            <w:r>
              <w:t>ID of the ODI transaction in the Posting.csv file.</w:t>
            </w:r>
          </w:p>
          <w:p w:rsidR="009B3C7A" w:rsidRDefault="009B3C7A" w:rsidP="009B720C">
            <w:r>
              <w:t xml:space="preserve">Leave this empty if this is a </w:t>
            </w:r>
            <w:proofErr w:type="spellStart"/>
            <w:r>
              <w:t>disb</w:t>
            </w:r>
            <w:proofErr w:type="spellEnd"/>
            <w:r>
              <w:t xml:space="preserve"> billed but not paid.</w:t>
            </w:r>
          </w:p>
        </w:tc>
      </w:tr>
      <w:tr w:rsidR="009B3C7A"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9B3C7A" w:rsidRPr="00B965BE" w:rsidRDefault="009B3C7A" w:rsidP="009B720C">
            <w:proofErr w:type="spellStart"/>
            <w:r w:rsidRPr="00B965BE">
              <w:t>CreditedByID</w:t>
            </w:r>
            <w:proofErr w:type="spellEnd"/>
          </w:p>
        </w:tc>
        <w:tc>
          <w:tcPr>
            <w:tcW w:w="6662" w:type="dxa"/>
          </w:tcPr>
          <w:p w:rsidR="009B3C7A" w:rsidRDefault="009B3C7A" w:rsidP="009B720C">
            <w:r>
              <w:t>&lt;Not used&gt;</w:t>
            </w:r>
          </w:p>
        </w:tc>
      </w:tr>
      <w:tr w:rsidR="009B3C7A"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9B3C7A" w:rsidRPr="00B965BE" w:rsidRDefault="009B3C7A" w:rsidP="009B720C">
            <w:proofErr w:type="spellStart"/>
            <w:r w:rsidRPr="00B965BE">
              <w:t>WriteOffID</w:t>
            </w:r>
            <w:proofErr w:type="spellEnd"/>
          </w:p>
        </w:tc>
        <w:tc>
          <w:tcPr>
            <w:tcW w:w="6662" w:type="dxa"/>
          </w:tcPr>
          <w:p w:rsidR="009B3C7A" w:rsidRDefault="009B3C7A" w:rsidP="009B720C">
            <w:r>
              <w:t>&lt;Not used&gt;</w:t>
            </w:r>
          </w:p>
        </w:tc>
      </w:tr>
      <w:tr w:rsidR="009B3C7A"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9B3C7A" w:rsidRPr="00B965BE" w:rsidRDefault="009B3C7A" w:rsidP="009B720C">
            <w:proofErr w:type="spellStart"/>
            <w:r w:rsidRPr="00B965BE">
              <w:t>BilledByID</w:t>
            </w:r>
            <w:proofErr w:type="spellEnd"/>
          </w:p>
        </w:tc>
        <w:tc>
          <w:tcPr>
            <w:tcW w:w="6662" w:type="dxa"/>
          </w:tcPr>
          <w:p w:rsidR="009B3C7A" w:rsidRDefault="009B3C7A" w:rsidP="009B720C">
            <w:r>
              <w:t>ID of the COB transaction in the Posting.csv</w:t>
            </w:r>
          </w:p>
        </w:tc>
      </w:tr>
      <w:tr w:rsidR="009B3C7A"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9B3C7A" w:rsidRPr="00B965BE" w:rsidRDefault="009B3C7A" w:rsidP="009B720C">
            <w:proofErr w:type="spellStart"/>
            <w:r w:rsidRPr="00B965BE">
              <w:t>AllocatedAmountNV</w:t>
            </w:r>
            <w:proofErr w:type="spellEnd"/>
          </w:p>
        </w:tc>
        <w:tc>
          <w:tcPr>
            <w:tcW w:w="6662" w:type="dxa"/>
          </w:tcPr>
          <w:p w:rsidR="009B3C7A" w:rsidRDefault="009B3C7A" w:rsidP="009B720C">
            <w:r>
              <w:t xml:space="preserve">The non </w:t>
            </w:r>
            <w:proofErr w:type="spellStart"/>
            <w:r>
              <w:t>vatable</w:t>
            </w:r>
            <w:proofErr w:type="spellEnd"/>
            <w:r>
              <w:t xml:space="preserve"> amount of the </w:t>
            </w:r>
            <w:proofErr w:type="spellStart"/>
            <w:r>
              <w:t>disb</w:t>
            </w:r>
            <w:proofErr w:type="spellEnd"/>
            <w:r>
              <w:t xml:space="preserve"> that is billed.</w:t>
            </w:r>
          </w:p>
        </w:tc>
      </w:tr>
      <w:tr w:rsidR="009B3C7A"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9B3C7A" w:rsidRPr="00B965BE" w:rsidRDefault="009B3C7A" w:rsidP="009B720C">
            <w:r w:rsidRPr="00B965BE">
              <w:t>Allocated Amount</w:t>
            </w:r>
          </w:p>
        </w:tc>
        <w:tc>
          <w:tcPr>
            <w:tcW w:w="6662" w:type="dxa"/>
          </w:tcPr>
          <w:p w:rsidR="009B3C7A" w:rsidRDefault="009B3C7A" w:rsidP="009B720C">
            <w:r>
              <w:t xml:space="preserve">The </w:t>
            </w:r>
            <w:proofErr w:type="spellStart"/>
            <w:r>
              <w:t>vatable</w:t>
            </w:r>
            <w:proofErr w:type="spellEnd"/>
            <w:r>
              <w:t xml:space="preserve"> amount of the </w:t>
            </w:r>
            <w:proofErr w:type="spellStart"/>
            <w:r>
              <w:t>disb</w:t>
            </w:r>
            <w:proofErr w:type="spellEnd"/>
            <w:r>
              <w:t xml:space="preserve"> that is billed (</w:t>
            </w:r>
            <w:proofErr w:type="spellStart"/>
            <w:r>
              <w:t>excl</w:t>
            </w:r>
            <w:proofErr w:type="spellEnd"/>
            <w:r>
              <w:t xml:space="preserve"> VAT).</w:t>
            </w:r>
          </w:p>
        </w:tc>
      </w:tr>
      <w:tr w:rsidR="009B3C7A"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9B3C7A" w:rsidRPr="00B965BE" w:rsidRDefault="009B3C7A" w:rsidP="009B720C">
            <w:r w:rsidRPr="00B965BE">
              <w:lastRenderedPageBreak/>
              <w:t>Allocated Vat</w:t>
            </w:r>
          </w:p>
        </w:tc>
        <w:tc>
          <w:tcPr>
            <w:tcW w:w="6662" w:type="dxa"/>
          </w:tcPr>
          <w:p w:rsidR="009B3C7A" w:rsidRDefault="009B3C7A" w:rsidP="009B720C">
            <w:r>
              <w:t xml:space="preserve">The VAT on the </w:t>
            </w:r>
            <w:proofErr w:type="spellStart"/>
            <w:r>
              <w:t>disb</w:t>
            </w:r>
            <w:proofErr w:type="spellEnd"/>
            <w:r>
              <w:t xml:space="preserve"> that is billed.</w:t>
            </w:r>
          </w:p>
        </w:tc>
      </w:tr>
      <w:tr w:rsidR="009B3C7A"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9B3C7A" w:rsidRPr="00B965BE" w:rsidRDefault="009B3C7A" w:rsidP="009B720C">
            <w:r w:rsidRPr="00B965BE">
              <w:t>Bill Number</w:t>
            </w:r>
          </w:p>
        </w:tc>
        <w:tc>
          <w:tcPr>
            <w:tcW w:w="6662" w:type="dxa"/>
          </w:tcPr>
          <w:p w:rsidR="009B3C7A" w:rsidRDefault="009B3C7A" w:rsidP="009B720C">
            <w:r>
              <w:t>&lt;Not used&gt;</w:t>
            </w:r>
          </w:p>
        </w:tc>
      </w:tr>
      <w:tr w:rsidR="009B3C7A"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9B3C7A" w:rsidRPr="00B965BE" w:rsidRDefault="009B3C7A" w:rsidP="009B720C">
            <w:r w:rsidRPr="00B965BE">
              <w:t>Description</w:t>
            </w:r>
          </w:p>
        </w:tc>
        <w:tc>
          <w:tcPr>
            <w:tcW w:w="6662" w:type="dxa"/>
          </w:tcPr>
          <w:p w:rsidR="009B3C7A" w:rsidRDefault="009B3C7A" w:rsidP="009B720C">
            <w:r>
              <w:t>Description of a new disbursement.</w:t>
            </w:r>
          </w:p>
          <w:p w:rsidR="009B3C7A" w:rsidRDefault="009B3C7A" w:rsidP="009B720C">
            <w:r>
              <w:t xml:space="preserve">Fill this in only if this is a </w:t>
            </w:r>
            <w:proofErr w:type="spellStart"/>
            <w:r>
              <w:t>disb</w:t>
            </w:r>
            <w:proofErr w:type="spellEnd"/>
            <w:r>
              <w:t xml:space="preserve"> billed but not paid.</w:t>
            </w:r>
          </w:p>
        </w:tc>
      </w:tr>
      <w:tr w:rsidR="009B3C7A"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9B3C7A" w:rsidRPr="00B965BE" w:rsidRDefault="009B3C7A" w:rsidP="009B720C">
            <w:proofErr w:type="spellStart"/>
            <w:r w:rsidRPr="00B965BE">
              <w:t>DisbClass</w:t>
            </w:r>
            <w:proofErr w:type="spellEnd"/>
          </w:p>
        </w:tc>
        <w:tc>
          <w:tcPr>
            <w:tcW w:w="6662" w:type="dxa"/>
          </w:tcPr>
          <w:p w:rsidR="009B3C7A" w:rsidRDefault="009B3C7A" w:rsidP="009B720C">
            <w:proofErr w:type="spellStart"/>
            <w:r>
              <w:t>Disb</w:t>
            </w:r>
            <w:proofErr w:type="spellEnd"/>
            <w:r>
              <w:t xml:space="preserve"> class, refers to </w:t>
            </w:r>
            <w:proofErr w:type="spellStart"/>
            <w:r>
              <w:t>Disb</w:t>
            </w:r>
            <w:proofErr w:type="spellEnd"/>
            <w:r>
              <w:t xml:space="preserve"> Code in the DisbClass.csv file</w:t>
            </w:r>
          </w:p>
          <w:p w:rsidR="009B3C7A" w:rsidRDefault="009B3C7A" w:rsidP="009B720C">
            <w:r>
              <w:t xml:space="preserve">Fill this in only if this is a </w:t>
            </w:r>
            <w:proofErr w:type="spellStart"/>
            <w:r>
              <w:t>disb</w:t>
            </w:r>
            <w:proofErr w:type="spellEnd"/>
            <w:r>
              <w:t xml:space="preserve"> billed but not paid.</w:t>
            </w:r>
          </w:p>
        </w:tc>
      </w:tr>
    </w:tbl>
    <w:p w:rsidR="00E91D78" w:rsidRDefault="00E91D78" w:rsidP="00E91D78">
      <w:pPr>
        <w:pStyle w:val="NumHeading2"/>
      </w:pPr>
      <w:bookmarkStart w:id="76" w:name="_Toc423944049"/>
      <w:r>
        <w:t>DisbClass.csv</w:t>
      </w:r>
      <w:bookmarkEnd w:id="76"/>
    </w:p>
    <w:p w:rsidR="00E91D78" w:rsidRDefault="00E91D78" w:rsidP="00E91D78">
      <w:pPr>
        <w:spacing w:after="0" w:line="240" w:lineRule="auto"/>
      </w:pPr>
      <w:r>
        <w:t xml:space="preserve">This holds a list of disbursement types.  </w:t>
      </w:r>
    </w:p>
    <w:p w:rsidR="00E91D78" w:rsidRDefault="00E91D78" w:rsidP="00E91D78">
      <w:pPr>
        <w:spacing w:after="0" w:line="240" w:lineRule="auto"/>
      </w:pPr>
    </w:p>
    <w:tbl>
      <w:tblPr>
        <w:tblStyle w:val="TableGrid"/>
        <w:tblW w:w="0" w:type="auto"/>
        <w:tblLook w:val="04A0" w:firstRow="1" w:lastRow="0" w:firstColumn="1" w:lastColumn="0" w:noHBand="0" w:noVBand="1"/>
      </w:tblPr>
      <w:tblGrid>
        <w:gridCol w:w="2753"/>
        <w:gridCol w:w="6494"/>
      </w:tblGrid>
      <w:tr w:rsidR="00E91D78" w:rsidTr="0057587F">
        <w:trPr>
          <w:cnfStyle w:val="100000000000" w:firstRow="1" w:lastRow="0" w:firstColumn="0" w:lastColumn="0" w:oddVBand="0" w:evenVBand="0" w:oddHBand="0" w:evenHBand="0" w:firstRowFirstColumn="0" w:firstRowLastColumn="0" w:lastRowFirstColumn="0" w:lastRowLastColumn="0"/>
        </w:trPr>
        <w:tc>
          <w:tcPr>
            <w:tcW w:w="2753" w:type="dxa"/>
          </w:tcPr>
          <w:p w:rsidR="00E91D78" w:rsidRDefault="00E91D78" w:rsidP="009B720C">
            <w:pPr>
              <w:rPr>
                <w:b w:val="0"/>
              </w:rPr>
            </w:pPr>
            <w:r>
              <w:t>Field</w:t>
            </w:r>
          </w:p>
        </w:tc>
        <w:tc>
          <w:tcPr>
            <w:tcW w:w="6494" w:type="dxa"/>
          </w:tcPr>
          <w:p w:rsidR="00E91D78" w:rsidRDefault="00E91D78" w:rsidP="009B720C">
            <w:pPr>
              <w:rPr>
                <w:b w:val="0"/>
              </w:rPr>
            </w:pPr>
            <w:r>
              <w:t>Description</w:t>
            </w:r>
          </w:p>
        </w:tc>
      </w:tr>
      <w:tr w:rsidR="00E91D78" w:rsidTr="0057587F">
        <w:trPr>
          <w:cnfStyle w:val="000000100000" w:firstRow="0" w:lastRow="0" w:firstColumn="0" w:lastColumn="0" w:oddVBand="0" w:evenVBand="0" w:oddHBand="1" w:evenHBand="0" w:firstRowFirstColumn="0" w:firstRowLastColumn="0" w:lastRowFirstColumn="0" w:lastRowLastColumn="0"/>
        </w:trPr>
        <w:tc>
          <w:tcPr>
            <w:tcW w:w="2753" w:type="dxa"/>
          </w:tcPr>
          <w:p w:rsidR="00E91D78" w:rsidRDefault="00E91D78" w:rsidP="009B720C">
            <w:proofErr w:type="spellStart"/>
            <w:r w:rsidRPr="00B965BE">
              <w:t>Disb</w:t>
            </w:r>
            <w:proofErr w:type="spellEnd"/>
            <w:r w:rsidRPr="00B965BE">
              <w:t xml:space="preserve"> Code</w:t>
            </w:r>
          </w:p>
        </w:tc>
        <w:tc>
          <w:tcPr>
            <w:tcW w:w="6494" w:type="dxa"/>
          </w:tcPr>
          <w:p w:rsidR="00E91D78" w:rsidRDefault="00E91D78" w:rsidP="009B720C">
            <w:r>
              <w:t>Alpha code,10 chars</w:t>
            </w:r>
          </w:p>
        </w:tc>
      </w:tr>
      <w:tr w:rsidR="00E91D78" w:rsidTr="0057587F">
        <w:trPr>
          <w:cnfStyle w:val="000000010000" w:firstRow="0" w:lastRow="0" w:firstColumn="0" w:lastColumn="0" w:oddVBand="0" w:evenVBand="0" w:oddHBand="0" w:evenHBand="1" w:firstRowFirstColumn="0" w:firstRowLastColumn="0" w:lastRowFirstColumn="0" w:lastRowLastColumn="0"/>
        </w:trPr>
        <w:tc>
          <w:tcPr>
            <w:tcW w:w="2753" w:type="dxa"/>
            <w:vAlign w:val="bottom"/>
          </w:tcPr>
          <w:p w:rsidR="00E91D78" w:rsidRPr="00B965BE" w:rsidRDefault="00E91D78" w:rsidP="009B720C">
            <w:proofErr w:type="spellStart"/>
            <w:r w:rsidRPr="00B965BE">
              <w:t>Disb</w:t>
            </w:r>
            <w:proofErr w:type="spellEnd"/>
            <w:r w:rsidRPr="00B965BE">
              <w:t xml:space="preserve"> Description</w:t>
            </w:r>
          </w:p>
        </w:tc>
        <w:tc>
          <w:tcPr>
            <w:tcW w:w="6494" w:type="dxa"/>
          </w:tcPr>
          <w:p w:rsidR="00E91D78" w:rsidRDefault="00E91D78" w:rsidP="009B720C">
            <w:r>
              <w:t>Description</w:t>
            </w:r>
          </w:p>
        </w:tc>
      </w:tr>
      <w:tr w:rsidR="00766D24" w:rsidTr="0057587F">
        <w:trPr>
          <w:cnfStyle w:val="000000100000" w:firstRow="0" w:lastRow="0" w:firstColumn="0" w:lastColumn="0" w:oddVBand="0" w:evenVBand="0" w:oddHBand="1" w:evenHBand="0" w:firstRowFirstColumn="0" w:firstRowLastColumn="0" w:lastRowFirstColumn="0" w:lastRowLastColumn="0"/>
        </w:trPr>
        <w:tc>
          <w:tcPr>
            <w:tcW w:w="2753" w:type="dxa"/>
            <w:vAlign w:val="bottom"/>
          </w:tcPr>
          <w:p w:rsidR="00766D24" w:rsidRPr="00B965BE" w:rsidRDefault="00766D24" w:rsidP="009B720C">
            <w:proofErr w:type="spellStart"/>
            <w:r>
              <w:t>Disb</w:t>
            </w:r>
            <w:proofErr w:type="spellEnd"/>
            <w:r>
              <w:t xml:space="preserve"> Type Is External</w:t>
            </w:r>
          </w:p>
        </w:tc>
        <w:tc>
          <w:tcPr>
            <w:tcW w:w="6494" w:type="dxa"/>
          </w:tcPr>
          <w:p w:rsidR="00766D24" w:rsidRDefault="00766D24" w:rsidP="009B720C">
            <w:r>
              <w:t xml:space="preserve">Set to 1 for External </w:t>
            </w:r>
            <w:proofErr w:type="spellStart"/>
            <w:r>
              <w:t>Disb</w:t>
            </w:r>
            <w:proofErr w:type="spellEnd"/>
            <w:r>
              <w:t xml:space="preserve"> or 0 for Internal </w:t>
            </w:r>
            <w:proofErr w:type="spellStart"/>
            <w:r>
              <w:t>Disb</w:t>
            </w:r>
            <w:proofErr w:type="spellEnd"/>
          </w:p>
        </w:tc>
      </w:tr>
    </w:tbl>
    <w:p w:rsidR="0057587F" w:rsidRDefault="0057587F" w:rsidP="0057587F">
      <w:pPr>
        <w:pStyle w:val="NumHeading2"/>
      </w:pPr>
      <w:bookmarkStart w:id="77" w:name="_Toc423944050"/>
      <w:r>
        <w:t>DocumentDetails.csv</w:t>
      </w:r>
      <w:bookmarkEnd w:id="77"/>
    </w:p>
    <w:p w:rsidR="0057587F" w:rsidRDefault="0057587F" w:rsidP="0057587F">
      <w:pPr>
        <w:spacing w:after="0" w:line="240" w:lineRule="auto"/>
      </w:pPr>
      <w:r>
        <w:t xml:space="preserve">This holds information regarding documents saved to matter history such as the original file name and location, and where the file should be stored in ILB. There is a separate tool to physically copy source documents to the ILB destination location. The Source server and ILB destination server locations are entered into the document moving tool and all folders in the DocumentDetails.csv are sub folders of those. </w:t>
      </w:r>
    </w:p>
    <w:p w:rsidR="0057587F" w:rsidRDefault="0057587F" w:rsidP="0057587F">
      <w:pPr>
        <w:spacing w:after="0" w:line="240" w:lineRule="auto"/>
      </w:pPr>
    </w:p>
    <w:p w:rsidR="0057587F" w:rsidRDefault="0057587F" w:rsidP="0057587F">
      <w:pPr>
        <w:spacing w:after="0" w:line="240" w:lineRule="auto"/>
      </w:pPr>
      <w:r>
        <w:t>An example Source server location could be:</w:t>
      </w:r>
    </w:p>
    <w:p w:rsidR="0057587F" w:rsidRDefault="0057587F" w:rsidP="0057587F">
      <w:pPr>
        <w:spacing w:after="0" w:line="240" w:lineRule="auto"/>
      </w:pPr>
      <w:r>
        <w:tab/>
        <w:t>“\\</w:t>
      </w:r>
      <w:proofErr w:type="spellStart"/>
      <w:r>
        <w:t>OldServer</w:t>
      </w:r>
      <w:proofErr w:type="spellEnd"/>
      <w:r>
        <w:t>\</w:t>
      </w:r>
      <w:proofErr w:type="spellStart"/>
      <w:r>
        <w:t>SourceDocuments</w:t>
      </w:r>
      <w:proofErr w:type="spellEnd"/>
      <w:r>
        <w:t>\”</w:t>
      </w:r>
    </w:p>
    <w:p w:rsidR="0057587F" w:rsidRDefault="0057587F" w:rsidP="0057587F">
      <w:pPr>
        <w:spacing w:after="0" w:line="240" w:lineRule="auto"/>
      </w:pPr>
      <w:r>
        <w:t xml:space="preserve">An example ILB destination server could be : </w:t>
      </w:r>
    </w:p>
    <w:p w:rsidR="0057587F" w:rsidRDefault="0057587F" w:rsidP="0057587F">
      <w:pPr>
        <w:spacing w:after="0" w:line="240" w:lineRule="auto"/>
        <w:ind w:firstLine="720"/>
      </w:pPr>
      <w:r>
        <w:t>“</w:t>
      </w:r>
      <w:r w:rsidRPr="00B5590A">
        <w:t>\\</w:t>
      </w:r>
      <w:proofErr w:type="spellStart"/>
      <w:r>
        <w:t>NewServer</w:t>
      </w:r>
      <w:proofErr w:type="spellEnd"/>
      <w:r w:rsidRPr="00B5590A">
        <w:t>\</w:t>
      </w:r>
      <w:proofErr w:type="spellStart"/>
      <w:r w:rsidRPr="00B5590A">
        <w:t>IRISLawBusiness</w:t>
      </w:r>
      <w:proofErr w:type="spellEnd"/>
      <w:r w:rsidRPr="00B5590A">
        <w:t>\</w:t>
      </w:r>
      <w:proofErr w:type="spellStart"/>
      <w:r w:rsidRPr="00B5590A">
        <w:t>IRISLawBusinessDocuments</w:t>
      </w:r>
      <w:proofErr w:type="spellEnd"/>
      <w:r w:rsidRPr="00B5590A">
        <w:t>\</w:t>
      </w:r>
      <w:r>
        <w:t>”</w:t>
      </w:r>
    </w:p>
    <w:p w:rsidR="0057587F" w:rsidRDefault="0057587F" w:rsidP="0057587F">
      <w:pPr>
        <w:spacing w:after="0" w:line="240" w:lineRule="auto"/>
      </w:pPr>
    </w:p>
    <w:tbl>
      <w:tblPr>
        <w:tblStyle w:val="TableGrid"/>
        <w:tblW w:w="9464" w:type="dxa"/>
        <w:tblLook w:val="04A0" w:firstRow="1" w:lastRow="0" w:firstColumn="1" w:lastColumn="0" w:noHBand="0" w:noVBand="1"/>
      </w:tblPr>
      <w:tblGrid>
        <w:gridCol w:w="2850"/>
        <w:gridCol w:w="6614"/>
      </w:tblGrid>
      <w:tr w:rsidR="0057587F" w:rsidTr="009B720C">
        <w:trPr>
          <w:cnfStyle w:val="100000000000" w:firstRow="1" w:lastRow="0" w:firstColumn="0" w:lastColumn="0" w:oddVBand="0" w:evenVBand="0" w:oddHBand="0" w:evenHBand="0" w:firstRowFirstColumn="0" w:firstRowLastColumn="0" w:lastRowFirstColumn="0" w:lastRowLastColumn="0"/>
        </w:trPr>
        <w:tc>
          <w:tcPr>
            <w:tcW w:w="2850" w:type="dxa"/>
          </w:tcPr>
          <w:p w:rsidR="0057587F" w:rsidRDefault="0057587F" w:rsidP="009B720C">
            <w:pPr>
              <w:rPr>
                <w:b w:val="0"/>
              </w:rPr>
            </w:pPr>
            <w:r>
              <w:t>Field</w:t>
            </w:r>
          </w:p>
        </w:tc>
        <w:tc>
          <w:tcPr>
            <w:tcW w:w="6614" w:type="dxa"/>
          </w:tcPr>
          <w:p w:rsidR="0057587F" w:rsidRDefault="0057587F" w:rsidP="009B720C">
            <w:pPr>
              <w:rPr>
                <w:b w:val="0"/>
              </w:rPr>
            </w:pPr>
            <w:r>
              <w:t>Description</w:t>
            </w:r>
          </w:p>
        </w:tc>
      </w:tr>
      <w:tr w:rsidR="0057587F" w:rsidTr="009B720C">
        <w:trPr>
          <w:cnfStyle w:val="000000100000" w:firstRow="0" w:lastRow="0" w:firstColumn="0" w:lastColumn="0" w:oddVBand="0" w:evenVBand="0" w:oddHBand="1" w:evenHBand="0" w:firstRowFirstColumn="0" w:firstRowLastColumn="0" w:lastRowFirstColumn="0" w:lastRowLastColumn="0"/>
        </w:trPr>
        <w:tc>
          <w:tcPr>
            <w:tcW w:w="2850" w:type="dxa"/>
          </w:tcPr>
          <w:p w:rsidR="0057587F" w:rsidRDefault="0057587F" w:rsidP="009B720C">
            <w:proofErr w:type="spellStart"/>
            <w:r>
              <w:t>ClientRef</w:t>
            </w:r>
            <w:proofErr w:type="spellEnd"/>
          </w:p>
        </w:tc>
        <w:tc>
          <w:tcPr>
            <w:tcW w:w="6614" w:type="dxa"/>
          </w:tcPr>
          <w:p w:rsidR="0057587F" w:rsidRDefault="0057587F" w:rsidP="009B720C">
            <w:r>
              <w:t xml:space="preserve">Client Reference – refers to the old client Number in Entity </w:t>
            </w:r>
            <w:proofErr w:type="spellStart"/>
            <w:r>
              <w:t>csv</w:t>
            </w:r>
            <w:proofErr w:type="spellEnd"/>
          </w:p>
        </w:tc>
      </w:tr>
      <w:tr w:rsidR="0057587F" w:rsidTr="009B720C">
        <w:trPr>
          <w:cnfStyle w:val="000000010000" w:firstRow="0" w:lastRow="0" w:firstColumn="0" w:lastColumn="0" w:oddVBand="0" w:evenVBand="0" w:oddHBand="0" w:evenHBand="1" w:firstRowFirstColumn="0" w:firstRowLastColumn="0" w:lastRowFirstColumn="0" w:lastRowLastColumn="0"/>
        </w:trPr>
        <w:tc>
          <w:tcPr>
            <w:tcW w:w="2850" w:type="dxa"/>
          </w:tcPr>
          <w:p w:rsidR="0057587F" w:rsidRDefault="0057587F" w:rsidP="009B720C">
            <w:proofErr w:type="spellStart"/>
            <w:r>
              <w:t>MatterRef</w:t>
            </w:r>
            <w:proofErr w:type="spellEnd"/>
          </w:p>
        </w:tc>
        <w:tc>
          <w:tcPr>
            <w:tcW w:w="6614" w:type="dxa"/>
          </w:tcPr>
          <w:p w:rsidR="0057587F" w:rsidRDefault="0057587F" w:rsidP="009B720C">
            <w:r>
              <w:t xml:space="preserve">Matter Reference – refers to the </w:t>
            </w:r>
            <w:proofErr w:type="spellStart"/>
            <w:r>
              <w:t>OldMatterNumber</w:t>
            </w:r>
            <w:proofErr w:type="spellEnd"/>
            <w:r>
              <w:t xml:space="preserve"> in Matter </w:t>
            </w:r>
            <w:proofErr w:type="spellStart"/>
            <w:r>
              <w:t>csv</w:t>
            </w:r>
            <w:proofErr w:type="spellEnd"/>
          </w:p>
        </w:tc>
      </w:tr>
      <w:tr w:rsidR="0057587F" w:rsidTr="009B720C">
        <w:trPr>
          <w:cnfStyle w:val="000000100000" w:firstRow="0" w:lastRow="0" w:firstColumn="0" w:lastColumn="0" w:oddVBand="0" w:evenVBand="0" w:oddHBand="1" w:evenHBand="0" w:firstRowFirstColumn="0" w:firstRowLastColumn="0" w:lastRowFirstColumn="0" w:lastRowLastColumn="0"/>
        </w:trPr>
        <w:tc>
          <w:tcPr>
            <w:tcW w:w="2850" w:type="dxa"/>
          </w:tcPr>
          <w:p w:rsidR="0057587F" w:rsidRDefault="0057587F" w:rsidP="009B720C">
            <w:proofErr w:type="spellStart"/>
            <w:r>
              <w:t>DocumentPath</w:t>
            </w:r>
            <w:proofErr w:type="spellEnd"/>
          </w:p>
        </w:tc>
        <w:tc>
          <w:tcPr>
            <w:tcW w:w="6614" w:type="dxa"/>
          </w:tcPr>
          <w:p w:rsidR="0057587F" w:rsidRPr="00F75840" w:rsidRDefault="00E227FE" w:rsidP="009B720C">
            <w:r>
              <w:t>The full path of where the document is stored in the source system e.g. “\\server\data\docs\client\001234\matter\000001”</w:t>
            </w:r>
          </w:p>
        </w:tc>
      </w:tr>
      <w:tr w:rsidR="0057587F" w:rsidTr="009B720C">
        <w:trPr>
          <w:cnfStyle w:val="000000010000" w:firstRow="0" w:lastRow="0" w:firstColumn="0" w:lastColumn="0" w:oddVBand="0" w:evenVBand="0" w:oddHBand="0" w:evenHBand="1" w:firstRowFirstColumn="0" w:firstRowLastColumn="0" w:lastRowFirstColumn="0" w:lastRowLastColumn="0"/>
        </w:trPr>
        <w:tc>
          <w:tcPr>
            <w:tcW w:w="2850" w:type="dxa"/>
          </w:tcPr>
          <w:p w:rsidR="0057587F" w:rsidRDefault="0057587F" w:rsidP="009B720C">
            <w:proofErr w:type="spellStart"/>
            <w:r>
              <w:t>DocumentName</w:t>
            </w:r>
            <w:proofErr w:type="spellEnd"/>
          </w:p>
        </w:tc>
        <w:tc>
          <w:tcPr>
            <w:tcW w:w="6614" w:type="dxa"/>
          </w:tcPr>
          <w:p w:rsidR="0057587F" w:rsidRDefault="0057587F" w:rsidP="009B720C">
            <w:r>
              <w:t>The document filename</w:t>
            </w:r>
          </w:p>
        </w:tc>
      </w:tr>
      <w:tr w:rsidR="0057587F" w:rsidTr="009B720C">
        <w:trPr>
          <w:cnfStyle w:val="000000100000" w:firstRow="0" w:lastRow="0" w:firstColumn="0" w:lastColumn="0" w:oddVBand="0" w:evenVBand="0" w:oddHBand="1" w:evenHBand="0" w:firstRowFirstColumn="0" w:firstRowLastColumn="0" w:lastRowFirstColumn="0" w:lastRowLastColumn="0"/>
        </w:trPr>
        <w:tc>
          <w:tcPr>
            <w:tcW w:w="2850" w:type="dxa"/>
          </w:tcPr>
          <w:p w:rsidR="0057587F" w:rsidRDefault="0057587F" w:rsidP="009B720C">
            <w:pPr>
              <w:rPr>
                <w:rFonts w:ascii="Calibri" w:eastAsia="Times New Roman" w:hAnsi="Calibri" w:cs="Times New Roman"/>
                <w:color w:val="000000"/>
                <w:lang w:eastAsia="en-GB"/>
              </w:rPr>
            </w:pPr>
            <w:proofErr w:type="spellStart"/>
            <w:r>
              <w:t>DocumentCreatedDate</w:t>
            </w:r>
            <w:proofErr w:type="spellEnd"/>
          </w:p>
        </w:tc>
        <w:tc>
          <w:tcPr>
            <w:tcW w:w="6614" w:type="dxa"/>
          </w:tcPr>
          <w:p w:rsidR="0057587F" w:rsidRDefault="0057587F" w:rsidP="009B720C">
            <w:r>
              <w:t>The date the document was created on</w:t>
            </w:r>
          </w:p>
        </w:tc>
      </w:tr>
      <w:tr w:rsidR="0057587F" w:rsidTr="009B720C">
        <w:trPr>
          <w:cnfStyle w:val="000000010000" w:firstRow="0" w:lastRow="0" w:firstColumn="0" w:lastColumn="0" w:oddVBand="0" w:evenVBand="0" w:oddHBand="0" w:evenHBand="1" w:firstRowFirstColumn="0" w:firstRowLastColumn="0" w:lastRowFirstColumn="0" w:lastRowLastColumn="0"/>
        </w:trPr>
        <w:tc>
          <w:tcPr>
            <w:tcW w:w="2850" w:type="dxa"/>
          </w:tcPr>
          <w:p w:rsidR="0057587F" w:rsidRDefault="0057587F" w:rsidP="009B720C">
            <w:proofErr w:type="spellStart"/>
            <w:r>
              <w:t>oldDocumentPath</w:t>
            </w:r>
            <w:proofErr w:type="spellEnd"/>
          </w:p>
        </w:tc>
        <w:tc>
          <w:tcPr>
            <w:tcW w:w="6614" w:type="dxa"/>
          </w:tcPr>
          <w:p w:rsidR="0057587F" w:rsidRPr="00F75840" w:rsidRDefault="00E227FE" w:rsidP="009B720C">
            <w:pPr>
              <w:rPr>
                <w:rFonts w:ascii="Calibri" w:hAnsi="Calibri" w:cs="Calibri"/>
                <w:color w:val="000000"/>
              </w:rPr>
            </w:pPr>
            <w:r>
              <w:t>&lt;Not used&gt;</w:t>
            </w:r>
          </w:p>
        </w:tc>
      </w:tr>
      <w:tr w:rsidR="0057587F" w:rsidTr="009B720C">
        <w:trPr>
          <w:cnfStyle w:val="000000100000" w:firstRow="0" w:lastRow="0" w:firstColumn="0" w:lastColumn="0" w:oddVBand="0" w:evenVBand="0" w:oddHBand="1" w:evenHBand="0" w:firstRowFirstColumn="0" w:firstRowLastColumn="0" w:lastRowFirstColumn="0" w:lastRowLastColumn="0"/>
        </w:trPr>
        <w:tc>
          <w:tcPr>
            <w:tcW w:w="2850" w:type="dxa"/>
          </w:tcPr>
          <w:p w:rsidR="0057587F" w:rsidRDefault="0057587F" w:rsidP="009B720C">
            <w:proofErr w:type="spellStart"/>
            <w:r>
              <w:lastRenderedPageBreak/>
              <w:t>oldDocumentPath_additional</w:t>
            </w:r>
            <w:proofErr w:type="spellEnd"/>
          </w:p>
        </w:tc>
        <w:tc>
          <w:tcPr>
            <w:tcW w:w="6614" w:type="dxa"/>
          </w:tcPr>
          <w:p w:rsidR="0057587F" w:rsidRPr="00590895" w:rsidRDefault="00E227FE" w:rsidP="009B720C">
            <w:r>
              <w:t>&lt;Not used&gt;</w:t>
            </w:r>
          </w:p>
        </w:tc>
      </w:tr>
      <w:tr w:rsidR="0057587F" w:rsidTr="009B720C">
        <w:trPr>
          <w:cnfStyle w:val="000000010000" w:firstRow="0" w:lastRow="0" w:firstColumn="0" w:lastColumn="0" w:oddVBand="0" w:evenVBand="0" w:oddHBand="0" w:evenHBand="1" w:firstRowFirstColumn="0" w:firstRowLastColumn="0" w:lastRowFirstColumn="0" w:lastRowLastColumn="0"/>
        </w:trPr>
        <w:tc>
          <w:tcPr>
            <w:tcW w:w="2850" w:type="dxa"/>
          </w:tcPr>
          <w:p w:rsidR="0057587F" w:rsidRDefault="0057587F" w:rsidP="009B720C">
            <w:proofErr w:type="spellStart"/>
            <w:r>
              <w:t>DocumentTitle</w:t>
            </w:r>
            <w:proofErr w:type="spellEnd"/>
          </w:p>
        </w:tc>
        <w:tc>
          <w:tcPr>
            <w:tcW w:w="6614" w:type="dxa"/>
          </w:tcPr>
          <w:p w:rsidR="0057587F" w:rsidRDefault="0057587F" w:rsidP="009B720C">
            <w:r>
              <w:t>The title of the document stored in history – Maximum of 100 characters and will be mapped to “Description” of ILB Documents</w:t>
            </w:r>
          </w:p>
        </w:tc>
      </w:tr>
      <w:tr w:rsidR="0057587F" w:rsidTr="009B720C">
        <w:trPr>
          <w:cnfStyle w:val="000000100000" w:firstRow="0" w:lastRow="0" w:firstColumn="0" w:lastColumn="0" w:oddVBand="0" w:evenVBand="0" w:oddHBand="1" w:evenHBand="0" w:firstRowFirstColumn="0" w:firstRowLastColumn="0" w:lastRowFirstColumn="0" w:lastRowLastColumn="0"/>
        </w:trPr>
        <w:tc>
          <w:tcPr>
            <w:tcW w:w="2850" w:type="dxa"/>
          </w:tcPr>
          <w:p w:rsidR="0057587F" w:rsidRDefault="0057587F" w:rsidP="009B720C">
            <w:pPr>
              <w:rPr>
                <w:rFonts w:ascii="Calibri" w:eastAsia="Times New Roman" w:hAnsi="Calibri" w:cs="Times New Roman"/>
                <w:color w:val="000000"/>
                <w:lang w:eastAsia="en-GB"/>
              </w:rPr>
            </w:pPr>
            <w:proofErr w:type="spellStart"/>
            <w:r>
              <w:t>DocumentCreatedBy</w:t>
            </w:r>
            <w:proofErr w:type="spellEnd"/>
          </w:p>
        </w:tc>
        <w:tc>
          <w:tcPr>
            <w:tcW w:w="6614" w:type="dxa"/>
          </w:tcPr>
          <w:p w:rsidR="0057587F" w:rsidRDefault="0057587F" w:rsidP="009B720C">
            <w:r>
              <w:t>The user name of the user who created the document</w:t>
            </w:r>
          </w:p>
        </w:tc>
      </w:tr>
      <w:tr w:rsidR="0057587F" w:rsidTr="009B720C">
        <w:trPr>
          <w:cnfStyle w:val="000000010000" w:firstRow="0" w:lastRow="0" w:firstColumn="0" w:lastColumn="0" w:oddVBand="0" w:evenVBand="0" w:oddHBand="0" w:evenHBand="1" w:firstRowFirstColumn="0" w:firstRowLastColumn="0" w:lastRowFirstColumn="0" w:lastRowLastColumn="0"/>
        </w:trPr>
        <w:tc>
          <w:tcPr>
            <w:tcW w:w="2850" w:type="dxa"/>
          </w:tcPr>
          <w:p w:rsidR="0057587F" w:rsidRDefault="0057587F" w:rsidP="009B720C">
            <w:proofErr w:type="spellStart"/>
            <w:r>
              <w:t>DocumentDesc</w:t>
            </w:r>
            <w:proofErr w:type="spellEnd"/>
          </w:p>
        </w:tc>
        <w:tc>
          <w:tcPr>
            <w:tcW w:w="6614" w:type="dxa"/>
          </w:tcPr>
          <w:p w:rsidR="0057587F" w:rsidRDefault="0057587F" w:rsidP="009B720C">
            <w:r>
              <w:t>Up to 300 characters that will be mapped to the document notes field in ILB.</w:t>
            </w:r>
          </w:p>
        </w:tc>
      </w:tr>
      <w:tr w:rsidR="006B30F3" w:rsidTr="009B720C">
        <w:trPr>
          <w:cnfStyle w:val="000000100000" w:firstRow="0" w:lastRow="0" w:firstColumn="0" w:lastColumn="0" w:oddVBand="0" w:evenVBand="0" w:oddHBand="1" w:evenHBand="0" w:firstRowFirstColumn="0" w:firstRowLastColumn="0" w:lastRowFirstColumn="0" w:lastRowLastColumn="0"/>
        </w:trPr>
        <w:tc>
          <w:tcPr>
            <w:tcW w:w="2850" w:type="dxa"/>
          </w:tcPr>
          <w:p w:rsidR="006B30F3" w:rsidRDefault="006B30F3" w:rsidP="009B720C">
            <w:r>
              <w:t>Source Doc ID</w:t>
            </w:r>
          </w:p>
        </w:tc>
        <w:tc>
          <w:tcPr>
            <w:tcW w:w="6614" w:type="dxa"/>
          </w:tcPr>
          <w:p w:rsidR="006B30F3" w:rsidRDefault="00E227FE" w:rsidP="009B720C">
            <w:r>
              <w:t xml:space="preserve">Unique </w:t>
            </w:r>
            <w:r w:rsidR="006B30F3">
              <w:t>Integer value used for internally mapping tables</w:t>
            </w:r>
          </w:p>
        </w:tc>
      </w:tr>
    </w:tbl>
    <w:p w:rsidR="005739AA" w:rsidRDefault="005739AA" w:rsidP="005739AA">
      <w:pPr>
        <w:pStyle w:val="NumHeading2"/>
      </w:pPr>
      <w:bookmarkStart w:id="78" w:name="_Toc423944051"/>
      <w:r>
        <w:t>EarnerBudgets.csv</w:t>
      </w:r>
      <w:bookmarkEnd w:id="78"/>
    </w:p>
    <w:p w:rsidR="005739AA" w:rsidRDefault="005739AA" w:rsidP="005739AA">
      <w:pPr>
        <w:spacing w:after="0" w:line="240" w:lineRule="auto"/>
      </w:pPr>
      <w:r>
        <w:t xml:space="preserve">Imports budget figures into ILB, budgets are stored in their own table in ILB each budget  maps to </w:t>
      </w:r>
      <w:proofErr w:type="spellStart"/>
      <w:r>
        <w:t>periodid</w:t>
      </w:r>
      <w:proofErr w:type="spellEnd"/>
      <w:r>
        <w:t xml:space="preserve"> and a </w:t>
      </w:r>
      <w:proofErr w:type="spellStart"/>
      <w:r>
        <w:t>feeearner</w:t>
      </w:r>
      <w:proofErr w:type="spellEnd"/>
      <w:r>
        <w:t>.</w:t>
      </w:r>
    </w:p>
    <w:p w:rsidR="005739AA" w:rsidRDefault="005739AA" w:rsidP="005739AA">
      <w:pPr>
        <w:spacing w:after="0" w:line="240" w:lineRule="auto"/>
      </w:pPr>
    </w:p>
    <w:tbl>
      <w:tblPr>
        <w:tblStyle w:val="TableGrid"/>
        <w:tblW w:w="0" w:type="auto"/>
        <w:tblLook w:val="04A0" w:firstRow="1" w:lastRow="0" w:firstColumn="1" w:lastColumn="0" w:noHBand="0" w:noVBand="1"/>
      </w:tblPr>
      <w:tblGrid>
        <w:gridCol w:w="2786"/>
        <w:gridCol w:w="6461"/>
      </w:tblGrid>
      <w:tr w:rsidR="005739AA" w:rsidTr="009B720C">
        <w:trPr>
          <w:cnfStyle w:val="100000000000" w:firstRow="1" w:lastRow="0" w:firstColumn="0" w:lastColumn="0" w:oddVBand="0" w:evenVBand="0" w:oddHBand="0" w:evenHBand="0" w:firstRowFirstColumn="0" w:firstRowLastColumn="0" w:lastRowFirstColumn="0" w:lastRowLastColumn="0"/>
        </w:trPr>
        <w:tc>
          <w:tcPr>
            <w:tcW w:w="2786" w:type="dxa"/>
          </w:tcPr>
          <w:p w:rsidR="005739AA" w:rsidRDefault="005739AA" w:rsidP="009B720C">
            <w:pPr>
              <w:rPr>
                <w:b w:val="0"/>
              </w:rPr>
            </w:pPr>
            <w:r>
              <w:t>Field</w:t>
            </w:r>
          </w:p>
        </w:tc>
        <w:tc>
          <w:tcPr>
            <w:tcW w:w="6461" w:type="dxa"/>
          </w:tcPr>
          <w:p w:rsidR="005739AA" w:rsidRDefault="005739AA" w:rsidP="009B720C">
            <w:pPr>
              <w:rPr>
                <w:b w:val="0"/>
              </w:rPr>
            </w:pPr>
            <w:r>
              <w:t>Description</w:t>
            </w:r>
          </w:p>
        </w:tc>
      </w:tr>
      <w:tr w:rsidR="005739AA" w:rsidTr="009B720C">
        <w:trPr>
          <w:cnfStyle w:val="000000100000" w:firstRow="0" w:lastRow="0" w:firstColumn="0" w:lastColumn="0" w:oddVBand="0" w:evenVBand="0" w:oddHBand="1" w:evenHBand="0" w:firstRowFirstColumn="0" w:firstRowLastColumn="0" w:lastRowFirstColumn="0" w:lastRowLastColumn="0"/>
        </w:trPr>
        <w:tc>
          <w:tcPr>
            <w:tcW w:w="2786" w:type="dxa"/>
          </w:tcPr>
          <w:p w:rsidR="005739AA" w:rsidRDefault="005739AA" w:rsidP="009B720C">
            <w:r>
              <w:t>Earner</w:t>
            </w:r>
          </w:p>
        </w:tc>
        <w:tc>
          <w:tcPr>
            <w:tcW w:w="6461" w:type="dxa"/>
          </w:tcPr>
          <w:p w:rsidR="005739AA" w:rsidRDefault="005739AA" w:rsidP="009B720C">
            <w:r>
              <w:t>Earner Ref</w:t>
            </w:r>
          </w:p>
        </w:tc>
      </w:tr>
      <w:tr w:rsidR="005739AA" w:rsidTr="009B720C">
        <w:trPr>
          <w:cnfStyle w:val="000000010000" w:firstRow="0" w:lastRow="0" w:firstColumn="0" w:lastColumn="0" w:oddVBand="0" w:evenVBand="0" w:oddHBand="0" w:evenHBand="1" w:firstRowFirstColumn="0" w:firstRowLastColumn="0" w:lastRowFirstColumn="0" w:lastRowLastColumn="0"/>
        </w:trPr>
        <w:tc>
          <w:tcPr>
            <w:tcW w:w="2786" w:type="dxa"/>
          </w:tcPr>
          <w:p w:rsidR="005739AA" w:rsidRDefault="005739AA" w:rsidP="009B720C">
            <w:proofErr w:type="spellStart"/>
            <w:r>
              <w:t>PeriodId</w:t>
            </w:r>
            <w:proofErr w:type="spellEnd"/>
          </w:p>
        </w:tc>
        <w:tc>
          <w:tcPr>
            <w:tcW w:w="6461" w:type="dxa"/>
          </w:tcPr>
          <w:p w:rsidR="005739AA" w:rsidRDefault="005739AA" w:rsidP="009B720C">
            <w:r>
              <w:t>Period of the budget</w:t>
            </w:r>
          </w:p>
        </w:tc>
      </w:tr>
      <w:tr w:rsidR="005739AA" w:rsidTr="009B720C">
        <w:trPr>
          <w:cnfStyle w:val="000000100000" w:firstRow="0" w:lastRow="0" w:firstColumn="0" w:lastColumn="0" w:oddVBand="0" w:evenVBand="0" w:oddHBand="1" w:evenHBand="0" w:firstRowFirstColumn="0" w:firstRowLastColumn="0" w:lastRowFirstColumn="0" w:lastRowLastColumn="0"/>
        </w:trPr>
        <w:tc>
          <w:tcPr>
            <w:tcW w:w="2786" w:type="dxa"/>
          </w:tcPr>
          <w:p w:rsidR="005739AA" w:rsidRDefault="005739AA" w:rsidP="009B720C">
            <w:proofErr w:type="spellStart"/>
            <w:r>
              <w:t>BudgetPrivateMatterStart</w:t>
            </w:r>
            <w:proofErr w:type="spellEnd"/>
          </w:p>
        </w:tc>
        <w:tc>
          <w:tcPr>
            <w:tcW w:w="6461" w:type="dxa"/>
          </w:tcPr>
          <w:p w:rsidR="005739AA" w:rsidRDefault="005739AA" w:rsidP="009B720C">
            <w:r>
              <w:t>Number of private matter starts</w:t>
            </w:r>
          </w:p>
        </w:tc>
      </w:tr>
      <w:tr w:rsidR="005739AA" w:rsidTr="009B720C">
        <w:trPr>
          <w:cnfStyle w:val="000000010000" w:firstRow="0" w:lastRow="0" w:firstColumn="0" w:lastColumn="0" w:oddVBand="0" w:evenVBand="0" w:oddHBand="0" w:evenHBand="1" w:firstRowFirstColumn="0" w:firstRowLastColumn="0" w:lastRowFirstColumn="0" w:lastRowLastColumn="0"/>
        </w:trPr>
        <w:tc>
          <w:tcPr>
            <w:tcW w:w="2786" w:type="dxa"/>
          </w:tcPr>
          <w:p w:rsidR="005739AA" w:rsidRDefault="005739AA" w:rsidP="009B720C">
            <w:proofErr w:type="spellStart"/>
            <w:r>
              <w:t>BudgetPublicMatterStarts</w:t>
            </w:r>
            <w:proofErr w:type="spellEnd"/>
          </w:p>
        </w:tc>
        <w:tc>
          <w:tcPr>
            <w:tcW w:w="6461" w:type="dxa"/>
          </w:tcPr>
          <w:p w:rsidR="005739AA" w:rsidRDefault="005739AA" w:rsidP="009B720C">
            <w:r>
              <w:t>Number of public matter starts</w:t>
            </w:r>
          </w:p>
        </w:tc>
      </w:tr>
      <w:tr w:rsidR="005739AA" w:rsidTr="009B720C">
        <w:trPr>
          <w:cnfStyle w:val="000000100000" w:firstRow="0" w:lastRow="0" w:firstColumn="0" w:lastColumn="0" w:oddVBand="0" w:evenVBand="0" w:oddHBand="1" w:evenHBand="0" w:firstRowFirstColumn="0" w:firstRowLastColumn="0" w:lastRowFirstColumn="0" w:lastRowLastColumn="0"/>
        </w:trPr>
        <w:tc>
          <w:tcPr>
            <w:tcW w:w="2786" w:type="dxa"/>
          </w:tcPr>
          <w:p w:rsidR="005739AA" w:rsidRDefault="005739AA" w:rsidP="009B720C">
            <w:proofErr w:type="spellStart"/>
            <w:r>
              <w:t>BudgetHours</w:t>
            </w:r>
            <w:proofErr w:type="spellEnd"/>
          </w:p>
        </w:tc>
        <w:tc>
          <w:tcPr>
            <w:tcW w:w="6461" w:type="dxa"/>
          </w:tcPr>
          <w:p w:rsidR="005739AA" w:rsidRDefault="005739AA" w:rsidP="009B720C">
            <w:r>
              <w:t>Hours Budgeted</w:t>
            </w:r>
          </w:p>
        </w:tc>
      </w:tr>
      <w:tr w:rsidR="005739AA" w:rsidTr="009B720C">
        <w:trPr>
          <w:cnfStyle w:val="000000010000" w:firstRow="0" w:lastRow="0" w:firstColumn="0" w:lastColumn="0" w:oddVBand="0" w:evenVBand="0" w:oddHBand="0" w:evenHBand="1" w:firstRowFirstColumn="0" w:firstRowLastColumn="0" w:lastRowFirstColumn="0" w:lastRowLastColumn="0"/>
        </w:trPr>
        <w:tc>
          <w:tcPr>
            <w:tcW w:w="2786" w:type="dxa"/>
          </w:tcPr>
          <w:p w:rsidR="005739AA" w:rsidRDefault="005739AA" w:rsidP="009B720C">
            <w:proofErr w:type="spellStart"/>
            <w:r>
              <w:t>BudgetFees</w:t>
            </w:r>
            <w:proofErr w:type="spellEnd"/>
          </w:p>
        </w:tc>
        <w:tc>
          <w:tcPr>
            <w:tcW w:w="6461" w:type="dxa"/>
          </w:tcPr>
          <w:p w:rsidR="005739AA" w:rsidRDefault="005739AA" w:rsidP="009B720C">
            <w:r>
              <w:t>Fees Budgeted</w:t>
            </w:r>
          </w:p>
        </w:tc>
      </w:tr>
      <w:tr w:rsidR="005739AA" w:rsidTr="009B720C">
        <w:trPr>
          <w:cnfStyle w:val="000000100000" w:firstRow="0" w:lastRow="0" w:firstColumn="0" w:lastColumn="0" w:oddVBand="0" w:evenVBand="0" w:oddHBand="1" w:evenHBand="0" w:firstRowFirstColumn="0" w:firstRowLastColumn="0" w:lastRowFirstColumn="0" w:lastRowLastColumn="0"/>
        </w:trPr>
        <w:tc>
          <w:tcPr>
            <w:tcW w:w="2786" w:type="dxa"/>
          </w:tcPr>
          <w:p w:rsidR="005739AA" w:rsidRDefault="005739AA" w:rsidP="009B720C">
            <w:proofErr w:type="spellStart"/>
            <w:r>
              <w:t>BudgetPostedValue</w:t>
            </w:r>
            <w:proofErr w:type="spellEnd"/>
          </w:p>
        </w:tc>
        <w:tc>
          <w:tcPr>
            <w:tcW w:w="6461" w:type="dxa"/>
          </w:tcPr>
          <w:p w:rsidR="005739AA" w:rsidRDefault="005739AA" w:rsidP="009B720C">
            <w:r>
              <w:t>Budgeted posting values</w:t>
            </w:r>
          </w:p>
        </w:tc>
      </w:tr>
      <w:tr w:rsidR="005739AA" w:rsidTr="009B720C">
        <w:trPr>
          <w:cnfStyle w:val="000000010000" w:firstRow="0" w:lastRow="0" w:firstColumn="0" w:lastColumn="0" w:oddVBand="0" w:evenVBand="0" w:oddHBand="0" w:evenHBand="1" w:firstRowFirstColumn="0" w:firstRowLastColumn="0" w:lastRowFirstColumn="0" w:lastRowLastColumn="0"/>
        </w:trPr>
        <w:tc>
          <w:tcPr>
            <w:tcW w:w="2786" w:type="dxa"/>
          </w:tcPr>
          <w:p w:rsidR="005739AA" w:rsidRDefault="005739AA" w:rsidP="009B720C">
            <w:proofErr w:type="spellStart"/>
            <w:r>
              <w:t>BudgetDraftBilledValue</w:t>
            </w:r>
            <w:proofErr w:type="spellEnd"/>
          </w:p>
        </w:tc>
        <w:tc>
          <w:tcPr>
            <w:tcW w:w="6461" w:type="dxa"/>
          </w:tcPr>
          <w:p w:rsidR="005739AA" w:rsidRDefault="005739AA" w:rsidP="009B720C">
            <w:r>
              <w:t>Budgeted Draft Bills</w:t>
            </w:r>
          </w:p>
        </w:tc>
      </w:tr>
      <w:tr w:rsidR="005739AA" w:rsidTr="009B720C">
        <w:trPr>
          <w:cnfStyle w:val="000000100000" w:firstRow="0" w:lastRow="0" w:firstColumn="0" w:lastColumn="0" w:oddVBand="0" w:evenVBand="0" w:oddHBand="1" w:evenHBand="0" w:firstRowFirstColumn="0" w:firstRowLastColumn="0" w:lastRowFirstColumn="0" w:lastRowLastColumn="0"/>
        </w:trPr>
        <w:tc>
          <w:tcPr>
            <w:tcW w:w="2786" w:type="dxa"/>
          </w:tcPr>
          <w:p w:rsidR="005739AA" w:rsidRDefault="005739AA" w:rsidP="009B720C">
            <w:proofErr w:type="spellStart"/>
            <w:r>
              <w:t>BudgetClaimedValue</w:t>
            </w:r>
            <w:proofErr w:type="spellEnd"/>
          </w:p>
        </w:tc>
        <w:tc>
          <w:tcPr>
            <w:tcW w:w="6461" w:type="dxa"/>
          </w:tcPr>
          <w:p w:rsidR="005739AA" w:rsidRDefault="005739AA" w:rsidP="009B720C">
            <w:r>
              <w:t>Budgeted Claimed Value</w:t>
            </w:r>
          </w:p>
        </w:tc>
      </w:tr>
      <w:tr w:rsidR="005739AA" w:rsidTr="009B720C">
        <w:trPr>
          <w:cnfStyle w:val="000000010000" w:firstRow="0" w:lastRow="0" w:firstColumn="0" w:lastColumn="0" w:oddVBand="0" w:evenVBand="0" w:oddHBand="0" w:evenHBand="1" w:firstRowFirstColumn="0" w:firstRowLastColumn="0" w:lastRowFirstColumn="0" w:lastRowLastColumn="0"/>
        </w:trPr>
        <w:tc>
          <w:tcPr>
            <w:tcW w:w="2786" w:type="dxa"/>
          </w:tcPr>
          <w:p w:rsidR="005739AA" w:rsidRDefault="005739AA" w:rsidP="009B720C">
            <w:proofErr w:type="spellStart"/>
            <w:r>
              <w:t>BudgetBilledValue</w:t>
            </w:r>
            <w:proofErr w:type="spellEnd"/>
          </w:p>
        </w:tc>
        <w:tc>
          <w:tcPr>
            <w:tcW w:w="6461" w:type="dxa"/>
          </w:tcPr>
          <w:p w:rsidR="005739AA" w:rsidRDefault="005739AA" w:rsidP="009B720C">
            <w:r>
              <w:t>Budgeted Bills</w:t>
            </w:r>
          </w:p>
        </w:tc>
      </w:tr>
      <w:tr w:rsidR="005739AA" w:rsidTr="009B720C">
        <w:trPr>
          <w:cnfStyle w:val="000000100000" w:firstRow="0" w:lastRow="0" w:firstColumn="0" w:lastColumn="0" w:oddVBand="0" w:evenVBand="0" w:oddHBand="1" w:evenHBand="0" w:firstRowFirstColumn="0" w:firstRowLastColumn="0" w:lastRowFirstColumn="0" w:lastRowLastColumn="0"/>
        </w:trPr>
        <w:tc>
          <w:tcPr>
            <w:tcW w:w="2786" w:type="dxa"/>
          </w:tcPr>
          <w:p w:rsidR="005739AA" w:rsidRDefault="005739AA" w:rsidP="009B720C">
            <w:proofErr w:type="spellStart"/>
            <w:r>
              <w:t>BudgetWrittenOffValue</w:t>
            </w:r>
            <w:proofErr w:type="spellEnd"/>
          </w:p>
        </w:tc>
        <w:tc>
          <w:tcPr>
            <w:tcW w:w="6461" w:type="dxa"/>
          </w:tcPr>
          <w:p w:rsidR="005739AA" w:rsidRDefault="005739AA" w:rsidP="009B720C">
            <w:r>
              <w:t>Budgeted Written Off Time</w:t>
            </w:r>
          </w:p>
        </w:tc>
      </w:tr>
      <w:tr w:rsidR="005739AA" w:rsidTr="009B720C">
        <w:trPr>
          <w:cnfStyle w:val="000000010000" w:firstRow="0" w:lastRow="0" w:firstColumn="0" w:lastColumn="0" w:oddVBand="0" w:evenVBand="0" w:oddHBand="0" w:evenHBand="1" w:firstRowFirstColumn="0" w:firstRowLastColumn="0" w:lastRowFirstColumn="0" w:lastRowLastColumn="0"/>
        </w:trPr>
        <w:tc>
          <w:tcPr>
            <w:tcW w:w="2786" w:type="dxa"/>
            <w:vAlign w:val="bottom"/>
          </w:tcPr>
          <w:p w:rsidR="005739AA" w:rsidRDefault="005739AA" w:rsidP="009B720C">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BudgetFeesWrittenOff</w:t>
            </w:r>
            <w:proofErr w:type="spellEnd"/>
          </w:p>
        </w:tc>
        <w:tc>
          <w:tcPr>
            <w:tcW w:w="6461" w:type="dxa"/>
          </w:tcPr>
          <w:p w:rsidR="005739AA" w:rsidRDefault="005739AA" w:rsidP="009B720C">
            <w:r>
              <w:t>Budgeted Written Off Fees</w:t>
            </w:r>
          </w:p>
        </w:tc>
      </w:tr>
    </w:tbl>
    <w:p w:rsidR="00395BF7" w:rsidRDefault="00395BF7" w:rsidP="001A3A93">
      <w:pPr>
        <w:pStyle w:val="NumHeading2"/>
      </w:pPr>
      <w:bookmarkStart w:id="79" w:name="_Toc423944052"/>
      <w:r>
        <w:t>Evidence.csv</w:t>
      </w:r>
      <w:bookmarkEnd w:id="79"/>
    </w:p>
    <w:tbl>
      <w:tblPr>
        <w:tblStyle w:val="TableGrid"/>
        <w:tblW w:w="0" w:type="auto"/>
        <w:tblLook w:val="04A0" w:firstRow="1" w:lastRow="0" w:firstColumn="1" w:lastColumn="0" w:noHBand="0" w:noVBand="1"/>
      </w:tblPr>
      <w:tblGrid>
        <w:gridCol w:w="3436"/>
        <w:gridCol w:w="5811"/>
      </w:tblGrid>
      <w:tr w:rsidR="00395BF7" w:rsidTr="00395BF7">
        <w:trPr>
          <w:cnfStyle w:val="100000000000" w:firstRow="1" w:lastRow="0" w:firstColumn="0" w:lastColumn="0" w:oddVBand="0" w:evenVBand="0" w:oddHBand="0" w:evenHBand="0" w:firstRowFirstColumn="0" w:firstRowLastColumn="0" w:lastRowFirstColumn="0" w:lastRowLastColumn="0"/>
        </w:trPr>
        <w:tc>
          <w:tcPr>
            <w:tcW w:w="3436" w:type="dxa"/>
          </w:tcPr>
          <w:p w:rsidR="00395BF7" w:rsidRDefault="00395BF7" w:rsidP="00EE5F4E">
            <w:pPr>
              <w:rPr>
                <w:b w:val="0"/>
              </w:rPr>
            </w:pPr>
            <w:r>
              <w:t>Field</w:t>
            </w:r>
          </w:p>
        </w:tc>
        <w:tc>
          <w:tcPr>
            <w:tcW w:w="5811" w:type="dxa"/>
          </w:tcPr>
          <w:p w:rsidR="00395BF7" w:rsidRDefault="00395BF7" w:rsidP="00EE5F4E">
            <w:pPr>
              <w:rPr>
                <w:b w:val="0"/>
              </w:rPr>
            </w:pPr>
            <w:r>
              <w:t>Description</w:t>
            </w:r>
          </w:p>
        </w:tc>
      </w:tr>
      <w:tr w:rsidR="00395BF7" w:rsidTr="00395BF7">
        <w:trPr>
          <w:cnfStyle w:val="000000100000" w:firstRow="0" w:lastRow="0" w:firstColumn="0" w:lastColumn="0" w:oddVBand="0" w:evenVBand="0" w:oddHBand="1" w:evenHBand="0" w:firstRowFirstColumn="0" w:firstRowLastColumn="0" w:lastRowFirstColumn="0" w:lastRowLastColumn="0"/>
        </w:trPr>
        <w:tc>
          <w:tcPr>
            <w:tcW w:w="3436" w:type="dxa"/>
            <w:vAlign w:val="bottom"/>
          </w:tcPr>
          <w:p w:rsidR="00395BF7" w:rsidRDefault="00395BF7" w:rsidP="00EE5F4E">
            <w:proofErr w:type="spellStart"/>
            <w:r w:rsidRPr="00395BF7">
              <w:rPr>
                <w:rFonts w:ascii="Calibri" w:eastAsia="Times New Roman" w:hAnsi="Calibri" w:cs="Calibri"/>
                <w:color w:val="000000"/>
                <w:sz w:val="22"/>
                <w:szCs w:val="22"/>
                <w:lang w:eastAsia="en-GB"/>
              </w:rPr>
              <w:t>EvidenceRef</w:t>
            </w:r>
            <w:proofErr w:type="spellEnd"/>
          </w:p>
        </w:tc>
        <w:tc>
          <w:tcPr>
            <w:tcW w:w="5811" w:type="dxa"/>
          </w:tcPr>
          <w:p w:rsidR="00395BF7" w:rsidRDefault="00395BF7" w:rsidP="00EE5F4E">
            <w:r>
              <w:t>Evidence Ref (Maximum to 10 character)</w:t>
            </w:r>
          </w:p>
        </w:tc>
      </w:tr>
      <w:tr w:rsidR="00395BF7" w:rsidTr="00395BF7">
        <w:trPr>
          <w:cnfStyle w:val="000000010000" w:firstRow="0" w:lastRow="0" w:firstColumn="0" w:lastColumn="0" w:oddVBand="0" w:evenVBand="0" w:oddHBand="0" w:evenHBand="1" w:firstRowFirstColumn="0" w:firstRowLastColumn="0" w:lastRowFirstColumn="0" w:lastRowLastColumn="0"/>
        </w:trPr>
        <w:tc>
          <w:tcPr>
            <w:tcW w:w="3436" w:type="dxa"/>
            <w:vAlign w:val="bottom"/>
          </w:tcPr>
          <w:p w:rsidR="00395BF7" w:rsidRDefault="00395BF7" w:rsidP="00EE5F4E">
            <w:proofErr w:type="spellStart"/>
            <w:r w:rsidRPr="00395BF7">
              <w:rPr>
                <w:rFonts w:ascii="Calibri" w:eastAsia="Times New Roman" w:hAnsi="Calibri" w:cs="Calibri"/>
                <w:color w:val="000000"/>
                <w:sz w:val="22"/>
                <w:szCs w:val="22"/>
                <w:lang w:eastAsia="en-GB"/>
              </w:rPr>
              <w:t>EvidenceDescription</w:t>
            </w:r>
            <w:proofErr w:type="spellEnd"/>
          </w:p>
        </w:tc>
        <w:tc>
          <w:tcPr>
            <w:tcW w:w="5811" w:type="dxa"/>
          </w:tcPr>
          <w:p w:rsidR="00395BF7" w:rsidRDefault="00395BF7" w:rsidP="00EE5F4E">
            <w:r>
              <w:t>Evidence Description (Maximum to 100 character)</w:t>
            </w:r>
          </w:p>
        </w:tc>
      </w:tr>
      <w:tr w:rsidR="00395BF7" w:rsidTr="00395BF7">
        <w:trPr>
          <w:cnfStyle w:val="000000100000" w:firstRow="0" w:lastRow="0" w:firstColumn="0" w:lastColumn="0" w:oddVBand="0" w:evenVBand="0" w:oddHBand="1" w:evenHBand="0" w:firstRowFirstColumn="0" w:firstRowLastColumn="0" w:lastRowFirstColumn="0" w:lastRowLastColumn="0"/>
        </w:trPr>
        <w:tc>
          <w:tcPr>
            <w:tcW w:w="3436" w:type="dxa"/>
            <w:vAlign w:val="bottom"/>
          </w:tcPr>
          <w:p w:rsidR="00395BF7" w:rsidRDefault="00395BF7" w:rsidP="00EE5F4E">
            <w:proofErr w:type="spellStart"/>
            <w:r w:rsidRPr="00395BF7">
              <w:rPr>
                <w:rFonts w:ascii="Calibri" w:eastAsia="Times New Roman" w:hAnsi="Calibri" w:cs="Calibri"/>
                <w:color w:val="000000"/>
                <w:sz w:val="22"/>
                <w:szCs w:val="22"/>
                <w:lang w:eastAsia="en-GB"/>
              </w:rPr>
              <w:t>EvidenceForPerson</w:t>
            </w:r>
            <w:proofErr w:type="spellEnd"/>
          </w:p>
        </w:tc>
        <w:tc>
          <w:tcPr>
            <w:tcW w:w="5811" w:type="dxa"/>
          </w:tcPr>
          <w:p w:rsidR="00395BF7" w:rsidRDefault="00395BF7" w:rsidP="00EE5F4E">
            <w:r>
              <w:t>O OR 1</w:t>
            </w:r>
          </w:p>
        </w:tc>
      </w:tr>
      <w:tr w:rsidR="00395BF7" w:rsidTr="00395BF7">
        <w:trPr>
          <w:cnfStyle w:val="000000010000" w:firstRow="0" w:lastRow="0" w:firstColumn="0" w:lastColumn="0" w:oddVBand="0" w:evenVBand="0" w:oddHBand="0" w:evenHBand="1" w:firstRowFirstColumn="0" w:firstRowLastColumn="0" w:lastRowFirstColumn="0" w:lastRowLastColumn="0"/>
        </w:trPr>
        <w:tc>
          <w:tcPr>
            <w:tcW w:w="3436" w:type="dxa"/>
            <w:vAlign w:val="bottom"/>
          </w:tcPr>
          <w:p w:rsidR="00395BF7" w:rsidRDefault="00395BF7" w:rsidP="00EE5F4E">
            <w:proofErr w:type="spellStart"/>
            <w:r w:rsidRPr="00395BF7">
              <w:rPr>
                <w:rFonts w:ascii="Calibri" w:eastAsia="Times New Roman" w:hAnsi="Calibri" w:cs="Calibri"/>
                <w:color w:val="000000"/>
                <w:sz w:val="22"/>
                <w:szCs w:val="22"/>
                <w:lang w:eastAsia="en-GB"/>
              </w:rPr>
              <w:t>EvidenceForCompany</w:t>
            </w:r>
            <w:proofErr w:type="spellEnd"/>
          </w:p>
        </w:tc>
        <w:tc>
          <w:tcPr>
            <w:tcW w:w="5811" w:type="dxa"/>
          </w:tcPr>
          <w:p w:rsidR="00395BF7" w:rsidRDefault="00395BF7" w:rsidP="00EE5F4E">
            <w:r>
              <w:t>O OR 1</w:t>
            </w:r>
          </w:p>
        </w:tc>
      </w:tr>
      <w:tr w:rsidR="00395BF7" w:rsidTr="00395BF7">
        <w:trPr>
          <w:cnfStyle w:val="000000100000" w:firstRow="0" w:lastRow="0" w:firstColumn="0" w:lastColumn="0" w:oddVBand="0" w:evenVBand="0" w:oddHBand="1" w:evenHBand="0" w:firstRowFirstColumn="0" w:firstRowLastColumn="0" w:lastRowFirstColumn="0" w:lastRowLastColumn="0"/>
        </w:trPr>
        <w:tc>
          <w:tcPr>
            <w:tcW w:w="3436" w:type="dxa"/>
            <w:vAlign w:val="bottom"/>
          </w:tcPr>
          <w:p w:rsidR="00395BF7" w:rsidRDefault="00395BF7" w:rsidP="00EE5F4E">
            <w:proofErr w:type="spellStart"/>
            <w:r w:rsidRPr="00395BF7">
              <w:rPr>
                <w:rFonts w:ascii="Calibri" w:eastAsia="Times New Roman" w:hAnsi="Calibri" w:cs="Calibri"/>
                <w:color w:val="000000"/>
                <w:sz w:val="22"/>
                <w:szCs w:val="22"/>
                <w:lang w:eastAsia="en-GB"/>
              </w:rPr>
              <w:lastRenderedPageBreak/>
              <w:t>EvidenceArchived</w:t>
            </w:r>
            <w:proofErr w:type="spellEnd"/>
          </w:p>
        </w:tc>
        <w:tc>
          <w:tcPr>
            <w:tcW w:w="5811" w:type="dxa"/>
          </w:tcPr>
          <w:p w:rsidR="00395BF7" w:rsidRDefault="00395BF7" w:rsidP="00EE5F4E">
            <w:r>
              <w:t>O OR 1</w:t>
            </w:r>
          </w:p>
        </w:tc>
      </w:tr>
    </w:tbl>
    <w:p w:rsidR="001A3A93" w:rsidRDefault="001A3A93" w:rsidP="001A3A93">
      <w:pPr>
        <w:pStyle w:val="NumHeading2"/>
      </w:pPr>
      <w:bookmarkStart w:id="80" w:name="_Toc423944053"/>
      <w:r>
        <w:t>Entity.csv</w:t>
      </w:r>
      <w:bookmarkEnd w:id="80"/>
    </w:p>
    <w:p w:rsidR="001A3A93" w:rsidRDefault="001A3A93" w:rsidP="001A3A93">
      <w:pPr>
        <w:keepNext/>
        <w:spacing w:after="0" w:line="240" w:lineRule="auto"/>
      </w:pPr>
      <w:r>
        <w:t>This holds a list of entities (people and organisations) to be imported. Entities can be clients, general contacts, suppliers and so-on, and will update multiple tables depending upon the entity type.</w:t>
      </w:r>
    </w:p>
    <w:p w:rsidR="001A3A93" w:rsidRDefault="001A3A93" w:rsidP="001A3A93">
      <w:pPr>
        <w:keepNext/>
        <w:spacing w:after="0" w:line="240" w:lineRule="auto"/>
      </w:pPr>
    </w:p>
    <w:tbl>
      <w:tblPr>
        <w:tblStyle w:val="TableGrid"/>
        <w:tblW w:w="0" w:type="auto"/>
        <w:tblLook w:val="04A0" w:firstRow="1" w:lastRow="0" w:firstColumn="1" w:lastColumn="0" w:noHBand="0" w:noVBand="1"/>
      </w:tblPr>
      <w:tblGrid>
        <w:gridCol w:w="3436"/>
        <w:gridCol w:w="5811"/>
      </w:tblGrid>
      <w:tr w:rsidR="001A3A93" w:rsidTr="009B720C">
        <w:trPr>
          <w:cnfStyle w:val="100000000000" w:firstRow="1" w:lastRow="0" w:firstColumn="0" w:lastColumn="0" w:oddVBand="0" w:evenVBand="0" w:oddHBand="0" w:evenHBand="0" w:firstRowFirstColumn="0" w:firstRowLastColumn="0" w:lastRowFirstColumn="0" w:lastRowLastColumn="0"/>
        </w:trPr>
        <w:tc>
          <w:tcPr>
            <w:tcW w:w="3510" w:type="dxa"/>
          </w:tcPr>
          <w:p w:rsidR="001A3A93" w:rsidRDefault="001A3A93" w:rsidP="009B720C">
            <w:pPr>
              <w:rPr>
                <w:b w:val="0"/>
              </w:rPr>
            </w:pPr>
            <w:r>
              <w:t>Field</w:t>
            </w:r>
          </w:p>
        </w:tc>
        <w:tc>
          <w:tcPr>
            <w:tcW w:w="5954" w:type="dxa"/>
          </w:tcPr>
          <w:p w:rsidR="001A3A93" w:rsidRDefault="001A3A93" w:rsidP="009B720C">
            <w:pPr>
              <w:rPr>
                <w:b w:val="0"/>
              </w:rPr>
            </w:pPr>
            <w:r>
              <w:t>Description</w:t>
            </w:r>
          </w:p>
        </w:tc>
      </w:tr>
      <w:tr w:rsidR="001A3A93" w:rsidTr="009B720C">
        <w:trPr>
          <w:cnfStyle w:val="000000100000" w:firstRow="0" w:lastRow="0" w:firstColumn="0" w:lastColumn="0" w:oddVBand="0" w:evenVBand="0" w:oddHBand="1" w:evenHBand="0" w:firstRowFirstColumn="0" w:firstRowLastColumn="0" w:lastRowFirstColumn="0" w:lastRowLastColumn="0"/>
        </w:trPr>
        <w:tc>
          <w:tcPr>
            <w:tcW w:w="3510" w:type="dxa"/>
          </w:tcPr>
          <w:p w:rsidR="001A3A93" w:rsidRDefault="001A3A93" w:rsidP="009B720C">
            <w:r>
              <w:t>Entity ID</w:t>
            </w:r>
          </w:p>
        </w:tc>
        <w:tc>
          <w:tcPr>
            <w:tcW w:w="5954" w:type="dxa"/>
          </w:tcPr>
          <w:p w:rsidR="001A3A93" w:rsidRDefault="001A3A93" w:rsidP="009B720C">
            <w:r>
              <w:t>Integer value used for internally mapping tables</w:t>
            </w:r>
          </w:p>
        </w:tc>
      </w:tr>
      <w:tr w:rsidR="001A3A93"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A3A93" w:rsidRDefault="001A3A93" w:rsidP="009B720C">
            <w:r>
              <w:t>Client Number</w:t>
            </w:r>
          </w:p>
        </w:tc>
        <w:tc>
          <w:tcPr>
            <w:tcW w:w="5954" w:type="dxa"/>
          </w:tcPr>
          <w:p w:rsidR="001A3A93" w:rsidRDefault="001A3A93" w:rsidP="009B720C">
            <w:r>
              <w:t>Client reference – leave empty if just a contact</w:t>
            </w:r>
          </w:p>
        </w:tc>
      </w:tr>
      <w:tr w:rsidR="001A3A93"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1A3A93" w:rsidRDefault="001A3A93" w:rsidP="009B720C">
            <w:r>
              <w:t>Open Date</w:t>
            </w:r>
          </w:p>
        </w:tc>
        <w:tc>
          <w:tcPr>
            <w:tcW w:w="5954" w:type="dxa"/>
          </w:tcPr>
          <w:p w:rsidR="001A3A93" w:rsidRDefault="001A3A93" w:rsidP="009B720C">
            <w:r>
              <w:t>Client (file) opened date</w:t>
            </w:r>
          </w:p>
        </w:tc>
      </w:tr>
      <w:tr w:rsidR="001A3A93"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A3A93" w:rsidRDefault="001A3A93" w:rsidP="009B720C">
            <w:r>
              <w:t>Client Partner</w:t>
            </w:r>
          </w:p>
        </w:tc>
        <w:tc>
          <w:tcPr>
            <w:tcW w:w="5954" w:type="dxa"/>
          </w:tcPr>
          <w:p w:rsidR="001A3A93" w:rsidRDefault="001A3A93" w:rsidP="009B720C">
            <w:r>
              <w:t>The partner in charge of the client file</w:t>
            </w:r>
          </w:p>
        </w:tc>
      </w:tr>
      <w:tr w:rsidR="001A3A93"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1A3A93" w:rsidRDefault="001A3A93" w:rsidP="009B720C">
            <w:r>
              <w:t>Entity Is A Supplier</w:t>
            </w:r>
          </w:p>
        </w:tc>
        <w:tc>
          <w:tcPr>
            <w:tcW w:w="5954" w:type="dxa"/>
          </w:tcPr>
          <w:p w:rsidR="001A3A93" w:rsidRDefault="001A3A93" w:rsidP="009B720C">
            <w:r>
              <w:t>Is the entity a supplier</w:t>
            </w:r>
          </w:p>
        </w:tc>
      </w:tr>
      <w:tr w:rsidR="001A3A93"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A3A93" w:rsidRDefault="001A3A93" w:rsidP="009B720C">
            <w:r>
              <w:t>Entity Is A Prospect</w:t>
            </w:r>
          </w:p>
        </w:tc>
        <w:tc>
          <w:tcPr>
            <w:tcW w:w="5954" w:type="dxa"/>
          </w:tcPr>
          <w:p w:rsidR="001A3A93" w:rsidRDefault="001A3A93" w:rsidP="009B720C">
            <w:r>
              <w:t>&lt;Not used&gt;</w:t>
            </w:r>
          </w:p>
        </w:tc>
      </w:tr>
      <w:tr w:rsidR="001A3A93"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1A3A93" w:rsidRDefault="001A3A93" w:rsidP="009B720C">
            <w:r>
              <w:t>Supplier Code</w:t>
            </w:r>
            <w:r>
              <w:tab/>
            </w:r>
          </w:p>
        </w:tc>
        <w:tc>
          <w:tcPr>
            <w:tcW w:w="5954" w:type="dxa"/>
          </w:tcPr>
          <w:p w:rsidR="001A3A93" w:rsidRDefault="001A3A93" w:rsidP="009B720C">
            <w:r>
              <w:t>Supplier reference (Mandatory if Entity Is a supplier  flag “Y”)</w:t>
            </w:r>
          </w:p>
        </w:tc>
      </w:tr>
      <w:tr w:rsidR="001A3A93"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A3A93" w:rsidRDefault="001A3A93" w:rsidP="009B720C">
            <w:r>
              <w:t>Is A Company</w:t>
            </w:r>
            <w:r>
              <w:tab/>
            </w:r>
          </w:p>
        </w:tc>
        <w:tc>
          <w:tcPr>
            <w:tcW w:w="5954" w:type="dxa"/>
          </w:tcPr>
          <w:p w:rsidR="001A3A93" w:rsidRDefault="001A3A93" w:rsidP="009B720C">
            <w:r>
              <w:t>Is the entity a company else it is a person</w:t>
            </w:r>
          </w:p>
        </w:tc>
      </w:tr>
      <w:tr w:rsidR="001A3A93"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1A3A93" w:rsidRDefault="009C642C" w:rsidP="009B720C">
            <w:r>
              <w:t>Registered Name</w:t>
            </w:r>
          </w:p>
        </w:tc>
        <w:tc>
          <w:tcPr>
            <w:tcW w:w="5954" w:type="dxa"/>
          </w:tcPr>
          <w:p w:rsidR="001A3A93" w:rsidRDefault="00656D1A" w:rsidP="009B720C">
            <w:r>
              <w:t>Registered Name for Organisations</w:t>
            </w:r>
          </w:p>
        </w:tc>
      </w:tr>
      <w:tr w:rsidR="001A3A93"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A3A93" w:rsidRDefault="001A3A93" w:rsidP="009B720C">
            <w:r>
              <w:t>Business Type Code</w:t>
            </w:r>
          </w:p>
        </w:tc>
        <w:tc>
          <w:tcPr>
            <w:tcW w:w="5954" w:type="dxa"/>
          </w:tcPr>
          <w:p w:rsidR="001A3A93" w:rsidRDefault="001A3A93" w:rsidP="009B720C">
            <w:r>
              <w:t>Supplementary information</w:t>
            </w:r>
          </w:p>
        </w:tc>
      </w:tr>
      <w:tr w:rsidR="001A3A93"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1A3A93" w:rsidRDefault="001A3A93" w:rsidP="009B720C">
            <w:proofErr w:type="spellStart"/>
            <w:r>
              <w:t>Buisness</w:t>
            </w:r>
            <w:proofErr w:type="spellEnd"/>
            <w:r>
              <w:t xml:space="preserve"> Type </w:t>
            </w:r>
            <w:proofErr w:type="spellStart"/>
            <w:r>
              <w:t>Desc</w:t>
            </w:r>
            <w:proofErr w:type="spellEnd"/>
          </w:p>
        </w:tc>
        <w:tc>
          <w:tcPr>
            <w:tcW w:w="5954" w:type="dxa"/>
          </w:tcPr>
          <w:p w:rsidR="001A3A93" w:rsidRDefault="001A3A93" w:rsidP="009B720C">
            <w:r>
              <w:t>Supplementary information – this description is mapped to matching description in the BusinessSouces.csv</w:t>
            </w:r>
          </w:p>
        </w:tc>
      </w:tr>
      <w:tr w:rsidR="001A3A93"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A3A93" w:rsidRDefault="001A3A93" w:rsidP="009B720C">
            <w:r>
              <w:t>Title</w:t>
            </w:r>
          </w:p>
        </w:tc>
        <w:tc>
          <w:tcPr>
            <w:tcW w:w="5954" w:type="dxa"/>
          </w:tcPr>
          <w:p w:rsidR="00885C9E" w:rsidRDefault="00885C9E" w:rsidP="00885C9E">
            <w:r>
              <w:t xml:space="preserve">Refer Titles table in ILB for Person title </w:t>
            </w:r>
          </w:p>
          <w:p w:rsidR="001A3A93" w:rsidRDefault="00885C9E" w:rsidP="006744A0">
            <w:r>
              <w:t>Values should be Miss, Mr, Mrs, Ms OR can be blank</w:t>
            </w:r>
            <w:r w:rsidR="006744A0">
              <w:t xml:space="preserve"> </w:t>
            </w:r>
          </w:p>
          <w:p w:rsidR="006744A0" w:rsidRDefault="006744A0" w:rsidP="00D264B9">
            <w:r w:rsidRPr="00644040">
              <w:rPr>
                <w:b/>
              </w:rPr>
              <w:t>Note</w:t>
            </w:r>
            <w:r>
              <w:t xml:space="preserve">: </w:t>
            </w:r>
            <w:proofErr w:type="spellStart"/>
            <w:r>
              <w:t>PersonSex</w:t>
            </w:r>
            <w:proofErr w:type="spellEnd"/>
            <w:r>
              <w:t xml:space="preserve"> will be </w:t>
            </w:r>
            <w:r w:rsidR="00D264B9">
              <w:t xml:space="preserve">updated based on this </w:t>
            </w:r>
          </w:p>
        </w:tc>
      </w:tr>
      <w:tr w:rsidR="001A3A93"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1A3A93" w:rsidRDefault="001A3A93" w:rsidP="009B720C">
            <w:proofErr w:type="spellStart"/>
            <w:r>
              <w:t>ForeName</w:t>
            </w:r>
            <w:proofErr w:type="spellEnd"/>
          </w:p>
        </w:tc>
        <w:tc>
          <w:tcPr>
            <w:tcW w:w="5954" w:type="dxa"/>
          </w:tcPr>
          <w:p w:rsidR="001A3A93" w:rsidRDefault="001A3A93" w:rsidP="009B720C">
            <w:r>
              <w:t>Person forename</w:t>
            </w:r>
          </w:p>
        </w:tc>
      </w:tr>
      <w:tr w:rsidR="001A3A93"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A3A93" w:rsidRDefault="001A3A93" w:rsidP="009B720C">
            <w:proofErr w:type="spellStart"/>
            <w:r>
              <w:t>SameName</w:t>
            </w:r>
            <w:proofErr w:type="spellEnd"/>
          </w:p>
        </w:tc>
        <w:tc>
          <w:tcPr>
            <w:tcW w:w="5954" w:type="dxa"/>
          </w:tcPr>
          <w:p w:rsidR="001A3A93" w:rsidRDefault="001A3A93" w:rsidP="009B720C">
            <w:r>
              <w:t>Person surname</w:t>
            </w:r>
          </w:p>
        </w:tc>
      </w:tr>
      <w:tr w:rsidR="001A3A93"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1A3A93" w:rsidRDefault="001A3A93" w:rsidP="009B720C">
            <w:r>
              <w:t>Salutation</w:t>
            </w:r>
            <w:r>
              <w:tab/>
            </w:r>
          </w:p>
        </w:tc>
        <w:tc>
          <w:tcPr>
            <w:tcW w:w="5954" w:type="dxa"/>
          </w:tcPr>
          <w:p w:rsidR="001A3A93" w:rsidRDefault="001A3A93" w:rsidP="009B720C">
            <w:r>
              <w:t>Person Salutation (Envelope)</w:t>
            </w:r>
          </w:p>
        </w:tc>
      </w:tr>
      <w:tr w:rsidR="001A3A93"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A3A93" w:rsidRDefault="001A3A93" w:rsidP="009B720C">
            <w:r>
              <w:t>Company Name</w:t>
            </w:r>
            <w:r>
              <w:tab/>
            </w:r>
          </w:p>
        </w:tc>
        <w:tc>
          <w:tcPr>
            <w:tcW w:w="5954" w:type="dxa"/>
          </w:tcPr>
          <w:p w:rsidR="001A3A93" w:rsidRDefault="001A3A93" w:rsidP="009B720C">
            <w:r>
              <w:t>Organisation name</w:t>
            </w:r>
          </w:p>
        </w:tc>
      </w:tr>
      <w:tr w:rsidR="001A3A93"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1A3A93" w:rsidRDefault="001A3A93" w:rsidP="009B720C">
            <w:r>
              <w:t>Tax Code</w:t>
            </w:r>
          </w:p>
        </w:tc>
        <w:tc>
          <w:tcPr>
            <w:tcW w:w="5954" w:type="dxa"/>
          </w:tcPr>
          <w:p w:rsidR="001A3A93" w:rsidRDefault="001A3A93" w:rsidP="009B720C">
            <w:r>
              <w:t>Supplementary information</w:t>
            </w:r>
          </w:p>
        </w:tc>
      </w:tr>
      <w:tr w:rsidR="001A3A93"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A3A93" w:rsidRDefault="001A3A93" w:rsidP="009B720C">
            <w:pPr>
              <w:rPr>
                <w:rFonts w:ascii="Calibri" w:eastAsia="Times New Roman" w:hAnsi="Calibri" w:cs="Times New Roman"/>
                <w:color w:val="000000"/>
                <w:lang w:eastAsia="en-GB"/>
              </w:rPr>
            </w:pPr>
            <w:r>
              <w:t>Address Name</w:t>
            </w:r>
          </w:p>
        </w:tc>
        <w:tc>
          <w:tcPr>
            <w:tcW w:w="5954" w:type="dxa"/>
          </w:tcPr>
          <w:p w:rsidR="001A3A93" w:rsidRDefault="001A3A93" w:rsidP="009B720C">
            <w:r>
              <w:t>Supplementary information</w:t>
            </w:r>
          </w:p>
        </w:tc>
      </w:tr>
      <w:tr w:rsidR="001A3A93"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1A3A93" w:rsidRDefault="001A3A93" w:rsidP="009B720C">
            <w:pPr>
              <w:rPr>
                <w:rFonts w:ascii="Calibri" w:eastAsia="Times New Roman" w:hAnsi="Calibri" w:cs="Times New Roman"/>
                <w:color w:val="000000"/>
                <w:lang w:eastAsia="en-GB"/>
              </w:rPr>
            </w:pPr>
            <w:r>
              <w:t>Date Of Birth</w:t>
            </w:r>
          </w:p>
        </w:tc>
        <w:tc>
          <w:tcPr>
            <w:tcW w:w="5954" w:type="dxa"/>
          </w:tcPr>
          <w:p w:rsidR="001A3A93" w:rsidRDefault="001A3A93" w:rsidP="009B720C">
            <w:r>
              <w:t>Person date of birth</w:t>
            </w:r>
          </w:p>
        </w:tc>
      </w:tr>
      <w:tr w:rsidR="001A3A93"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A3A93" w:rsidRDefault="001A3A93" w:rsidP="009B720C">
            <w:r>
              <w:t>Place Of Birth</w:t>
            </w:r>
          </w:p>
        </w:tc>
        <w:tc>
          <w:tcPr>
            <w:tcW w:w="5954" w:type="dxa"/>
          </w:tcPr>
          <w:p w:rsidR="001A3A93" w:rsidRDefault="001A3A93" w:rsidP="009B720C">
            <w:r>
              <w:t>Person place of birth.</w:t>
            </w:r>
          </w:p>
          <w:p w:rsidR="001A3A93" w:rsidRDefault="001A3A93" w:rsidP="009B720C">
            <w:r>
              <w:t>Or</w:t>
            </w:r>
          </w:p>
          <w:p w:rsidR="001A3A93" w:rsidRDefault="001A3A93" w:rsidP="009B720C">
            <w:r>
              <w:t xml:space="preserve">Used for Company/Suppliers when added as services. A lookup is </w:t>
            </w:r>
            <w:r>
              <w:lastRenderedPageBreak/>
              <w:t>performed on the description in the Industry table. E.g. “Accountant”, “Bank”, “Council” etc.</w:t>
            </w:r>
          </w:p>
        </w:tc>
      </w:tr>
      <w:tr w:rsidR="001A3A93"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1A3A93" w:rsidRDefault="001A3A93" w:rsidP="009B720C">
            <w:r>
              <w:lastRenderedPageBreak/>
              <w:t>Birth Surname</w:t>
            </w:r>
          </w:p>
        </w:tc>
        <w:tc>
          <w:tcPr>
            <w:tcW w:w="5954" w:type="dxa"/>
          </w:tcPr>
          <w:p w:rsidR="001A3A93" w:rsidRDefault="001A3A93" w:rsidP="009B720C">
            <w:r>
              <w:t>&lt;Not used&gt;</w:t>
            </w:r>
          </w:p>
        </w:tc>
      </w:tr>
      <w:tr w:rsidR="001A3A93"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A3A93" w:rsidRDefault="001A3A93" w:rsidP="009B720C">
            <w:pPr>
              <w:rPr>
                <w:rFonts w:ascii="Calibri" w:eastAsia="Times New Roman" w:hAnsi="Calibri" w:cs="Times New Roman"/>
                <w:color w:val="000000"/>
                <w:lang w:eastAsia="en-GB"/>
              </w:rPr>
            </w:pPr>
            <w:r>
              <w:t>Marital Status</w:t>
            </w:r>
          </w:p>
        </w:tc>
        <w:tc>
          <w:tcPr>
            <w:tcW w:w="5954" w:type="dxa"/>
          </w:tcPr>
          <w:p w:rsidR="001A3A93" w:rsidRDefault="001A3A93" w:rsidP="009B720C">
            <w:r>
              <w:t>Person Marital Status</w:t>
            </w:r>
          </w:p>
        </w:tc>
      </w:tr>
      <w:tr w:rsidR="001A3A93"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1A3A93" w:rsidRDefault="001A3A93" w:rsidP="009B720C">
            <w:r>
              <w:t>Occupation</w:t>
            </w:r>
          </w:p>
        </w:tc>
        <w:tc>
          <w:tcPr>
            <w:tcW w:w="5954" w:type="dxa"/>
          </w:tcPr>
          <w:p w:rsidR="001A3A93" w:rsidRDefault="001A3A93" w:rsidP="009B720C">
            <w:r>
              <w:t>Person Occupation</w:t>
            </w:r>
          </w:p>
        </w:tc>
      </w:tr>
      <w:tr w:rsidR="001A3A93"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A3A93" w:rsidRDefault="001A3A93" w:rsidP="009B720C">
            <w:r>
              <w:t>NI Number</w:t>
            </w:r>
          </w:p>
        </w:tc>
        <w:tc>
          <w:tcPr>
            <w:tcW w:w="5954" w:type="dxa"/>
          </w:tcPr>
          <w:p w:rsidR="001A3A93" w:rsidRDefault="001A3A93" w:rsidP="009B720C">
            <w:r>
              <w:t>Person National Insurance number</w:t>
            </w:r>
          </w:p>
        </w:tc>
      </w:tr>
      <w:tr w:rsidR="001A3A93"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1A3A93" w:rsidRDefault="001A3A93" w:rsidP="009B720C">
            <w:r>
              <w:t>Notes ID</w:t>
            </w:r>
          </w:p>
        </w:tc>
        <w:tc>
          <w:tcPr>
            <w:tcW w:w="5954" w:type="dxa"/>
          </w:tcPr>
          <w:p w:rsidR="001A3A93" w:rsidRDefault="001A3A93">
            <w:pPr>
              <w:rPr>
                <w:sz w:val="20"/>
                <w:szCs w:val="20"/>
              </w:rPr>
            </w:pPr>
            <w:r>
              <w:t xml:space="preserve">Notes Id </w:t>
            </w:r>
            <w:r w:rsidR="00EE5F4E">
              <w:t>–</w:t>
            </w:r>
            <w:r>
              <w:t xml:space="preserve"> maps to Notes table and data from Notes.CSV</w:t>
            </w:r>
            <w:r w:rsidR="000A6BDD">
              <w:t xml:space="preserve"> (This field no longer used – EntityNotes.csv now allows multiple notes per </w:t>
            </w:r>
            <w:r w:rsidR="0027263E">
              <w:t>E</w:t>
            </w:r>
            <w:r w:rsidR="00CE46E7">
              <w:t>ntity</w:t>
            </w:r>
            <w:r w:rsidR="000A6BDD">
              <w:t>)</w:t>
            </w:r>
          </w:p>
        </w:tc>
      </w:tr>
      <w:tr w:rsidR="001A3A93"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A3A93" w:rsidRDefault="001A3A93" w:rsidP="009B720C">
            <w:proofErr w:type="spellStart"/>
            <w:r>
              <w:t>BranchCode</w:t>
            </w:r>
            <w:proofErr w:type="spellEnd"/>
          </w:p>
        </w:tc>
        <w:tc>
          <w:tcPr>
            <w:tcW w:w="5954" w:type="dxa"/>
          </w:tcPr>
          <w:p w:rsidR="001A3A93" w:rsidRDefault="001A3A93" w:rsidP="009B720C">
            <w:r>
              <w:t>Branch ref</w:t>
            </w:r>
          </w:p>
        </w:tc>
      </w:tr>
      <w:tr w:rsidR="001A3A93"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1A3A93" w:rsidRDefault="001A3A93" w:rsidP="009B720C">
            <w:r>
              <w:t>Old Client Number</w:t>
            </w:r>
          </w:p>
        </w:tc>
        <w:tc>
          <w:tcPr>
            <w:tcW w:w="5954" w:type="dxa"/>
          </w:tcPr>
          <w:p w:rsidR="001A3A93" w:rsidRDefault="001A3A93" w:rsidP="009B720C">
            <w:r>
              <w:t>Populates client “Previous Reference” to allow searching on old codes.</w:t>
            </w:r>
          </w:p>
        </w:tc>
      </w:tr>
      <w:tr w:rsidR="001A3A93"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A3A93" w:rsidRDefault="001A3A93" w:rsidP="009B720C">
            <w:proofErr w:type="spellStart"/>
            <w:r>
              <w:t>CliUCN</w:t>
            </w:r>
            <w:proofErr w:type="spellEnd"/>
          </w:p>
        </w:tc>
        <w:tc>
          <w:tcPr>
            <w:tcW w:w="5954" w:type="dxa"/>
          </w:tcPr>
          <w:p w:rsidR="001A3A93" w:rsidRDefault="001A3A93" w:rsidP="009B720C">
            <w:r>
              <w:t>Client UCN</w:t>
            </w:r>
          </w:p>
        </w:tc>
      </w:tr>
      <w:tr w:rsidR="001A3A93"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1A3A93" w:rsidRDefault="001A3A93" w:rsidP="009B720C">
            <w:proofErr w:type="spellStart"/>
            <w:r>
              <w:t>CliHOUCN</w:t>
            </w:r>
            <w:proofErr w:type="spellEnd"/>
          </w:p>
        </w:tc>
        <w:tc>
          <w:tcPr>
            <w:tcW w:w="5954" w:type="dxa"/>
          </w:tcPr>
          <w:p w:rsidR="001A3A93" w:rsidRDefault="001A3A93" w:rsidP="009B720C">
            <w:r>
              <w:t>Client HOUCN</w:t>
            </w:r>
          </w:p>
        </w:tc>
      </w:tr>
      <w:tr w:rsidR="001A3A93"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A3A93" w:rsidRDefault="001A3A93" w:rsidP="009B720C">
            <w:proofErr w:type="spellStart"/>
            <w:r>
              <w:t>PLTurnOver</w:t>
            </w:r>
            <w:proofErr w:type="spellEnd"/>
          </w:p>
        </w:tc>
        <w:tc>
          <w:tcPr>
            <w:tcW w:w="5954" w:type="dxa"/>
          </w:tcPr>
          <w:p w:rsidR="001A3A93" w:rsidRDefault="001A3A93" w:rsidP="009B720C">
            <w:r>
              <w:t>Purchase Ledger Supplier Turn Over</w:t>
            </w:r>
          </w:p>
        </w:tc>
      </w:tr>
      <w:tr w:rsidR="001A3A93"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1A3A93" w:rsidRDefault="001A3A93" w:rsidP="009B720C">
            <w:proofErr w:type="spellStart"/>
            <w:r>
              <w:t>PLCreditLimit</w:t>
            </w:r>
            <w:proofErr w:type="spellEnd"/>
          </w:p>
        </w:tc>
        <w:tc>
          <w:tcPr>
            <w:tcW w:w="5954" w:type="dxa"/>
          </w:tcPr>
          <w:p w:rsidR="001A3A93" w:rsidRDefault="001A3A93" w:rsidP="009B720C">
            <w:r>
              <w:t>Purchase Ledger Supplier credit limit</w:t>
            </w:r>
          </w:p>
        </w:tc>
      </w:tr>
      <w:tr w:rsidR="001A3A93"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A3A93" w:rsidRDefault="001A3A93" w:rsidP="009B720C">
            <w:proofErr w:type="spellStart"/>
            <w:r>
              <w:t>PLPaymentDays</w:t>
            </w:r>
            <w:proofErr w:type="spellEnd"/>
          </w:p>
        </w:tc>
        <w:tc>
          <w:tcPr>
            <w:tcW w:w="5954" w:type="dxa"/>
          </w:tcPr>
          <w:p w:rsidR="001A3A93" w:rsidRDefault="001A3A93" w:rsidP="009B720C">
            <w:r>
              <w:t>Purchase Ledger Payment Days</w:t>
            </w:r>
          </w:p>
        </w:tc>
      </w:tr>
      <w:tr w:rsidR="001A3A93"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1A3A93" w:rsidRDefault="001A3A93" w:rsidP="009B720C">
            <w:proofErr w:type="spellStart"/>
            <w:r>
              <w:t>PLType</w:t>
            </w:r>
            <w:proofErr w:type="spellEnd"/>
          </w:p>
        </w:tc>
        <w:tc>
          <w:tcPr>
            <w:tcW w:w="5954" w:type="dxa"/>
          </w:tcPr>
          <w:p w:rsidR="001A3A93" w:rsidRDefault="001A3A93" w:rsidP="009B720C">
            <w:r>
              <w:t>Purchase Ledger Supplier Type</w:t>
            </w:r>
          </w:p>
        </w:tc>
      </w:tr>
      <w:tr w:rsidR="001A3A93"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A3A93" w:rsidRDefault="001A3A93" w:rsidP="009B720C">
            <w:proofErr w:type="spellStart"/>
            <w:r>
              <w:t>PLAccountNo</w:t>
            </w:r>
            <w:proofErr w:type="spellEnd"/>
          </w:p>
        </w:tc>
        <w:tc>
          <w:tcPr>
            <w:tcW w:w="5954" w:type="dxa"/>
          </w:tcPr>
          <w:p w:rsidR="001A3A93" w:rsidRDefault="001A3A93" w:rsidP="009B720C">
            <w:r>
              <w:t>Purchase Ledger Supplier Account Number</w:t>
            </w:r>
          </w:p>
        </w:tc>
      </w:tr>
      <w:tr w:rsidR="001A3A93"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1A3A93" w:rsidRDefault="001A3A93" w:rsidP="009B720C">
            <w:proofErr w:type="spellStart"/>
            <w:r>
              <w:t>PLOfficeBank</w:t>
            </w:r>
            <w:proofErr w:type="spellEnd"/>
          </w:p>
        </w:tc>
        <w:tc>
          <w:tcPr>
            <w:tcW w:w="5954" w:type="dxa"/>
          </w:tcPr>
          <w:p w:rsidR="001A3A93" w:rsidRDefault="001A3A93" w:rsidP="009B720C">
            <w:r>
              <w:t>Purchase Ledger Supplier Office Bank</w:t>
            </w:r>
          </w:p>
        </w:tc>
      </w:tr>
      <w:tr w:rsidR="001A3A93"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A3A93" w:rsidRDefault="001A3A93" w:rsidP="009B720C">
            <w:proofErr w:type="spellStart"/>
            <w:r>
              <w:t>AltRef</w:t>
            </w:r>
            <w:proofErr w:type="spellEnd"/>
          </w:p>
        </w:tc>
        <w:tc>
          <w:tcPr>
            <w:tcW w:w="5954" w:type="dxa"/>
          </w:tcPr>
          <w:p w:rsidR="001A3A93" w:rsidRDefault="001A3A93" w:rsidP="009B720C">
            <w:r>
              <w:t>Alternate Client Reference</w:t>
            </w:r>
          </w:p>
        </w:tc>
      </w:tr>
      <w:tr w:rsidR="001A3A93"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1A3A93" w:rsidRDefault="001A3A93" w:rsidP="009B720C">
            <w:proofErr w:type="spellStart"/>
            <w:r>
              <w:t>ConCheck</w:t>
            </w:r>
            <w:proofErr w:type="spellEnd"/>
          </w:p>
        </w:tc>
        <w:tc>
          <w:tcPr>
            <w:tcW w:w="5954" w:type="dxa"/>
          </w:tcPr>
          <w:p w:rsidR="001A3A93" w:rsidRDefault="001A3A93" w:rsidP="009B720C">
            <w:r>
              <w:t xml:space="preserve">Conflict checked </w:t>
            </w:r>
          </w:p>
        </w:tc>
      </w:tr>
      <w:tr w:rsidR="001A3A93" w:rsidTr="009B720C">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1A3A93" w:rsidRDefault="001A3A93" w:rsidP="009B720C">
            <w:proofErr w:type="spellStart"/>
            <w:r>
              <w:t>ConCheckFee</w:t>
            </w:r>
            <w:proofErr w:type="spellEnd"/>
          </w:p>
        </w:tc>
        <w:tc>
          <w:tcPr>
            <w:tcW w:w="5954" w:type="dxa"/>
          </w:tcPr>
          <w:p w:rsidR="001A3A93" w:rsidRDefault="001A3A93" w:rsidP="009B720C">
            <w:proofErr w:type="spellStart"/>
            <w:r>
              <w:t>Conflick</w:t>
            </w:r>
            <w:proofErr w:type="spellEnd"/>
            <w:r>
              <w:t xml:space="preserve"> check fee earner</w:t>
            </w:r>
          </w:p>
        </w:tc>
      </w:tr>
      <w:tr w:rsidR="001A3A93" w:rsidTr="009B720C">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1A3A93" w:rsidRDefault="001A3A93" w:rsidP="009B720C">
            <w:proofErr w:type="spellStart"/>
            <w:r>
              <w:t>ConCheckDate</w:t>
            </w:r>
            <w:proofErr w:type="spellEnd"/>
          </w:p>
        </w:tc>
        <w:tc>
          <w:tcPr>
            <w:tcW w:w="5954" w:type="dxa"/>
          </w:tcPr>
          <w:p w:rsidR="001A3A93" w:rsidRDefault="001A3A93" w:rsidP="009B720C">
            <w:proofErr w:type="spellStart"/>
            <w:r>
              <w:t>Conflick</w:t>
            </w:r>
            <w:proofErr w:type="spellEnd"/>
            <w:r>
              <w:t xml:space="preserve"> check date</w:t>
            </w:r>
          </w:p>
        </w:tc>
      </w:tr>
      <w:tr w:rsidR="00D44B3D" w:rsidTr="00C006B8">
        <w:trPr>
          <w:cnfStyle w:val="000000010000" w:firstRow="0" w:lastRow="0" w:firstColumn="0" w:lastColumn="0" w:oddVBand="0" w:evenVBand="0" w:oddHBand="0" w:evenHBand="1" w:firstRowFirstColumn="0" w:firstRowLastColumn="0" w:lastRowFirstColumn="0" w:lastRowLastColumn="0"/>
        </w:trPr>
        <w:tc>
          <w:tcPr>
            <w:tcW w:w="3510" w:type="dxa"/>
          </w:tcPr>
          <w:p w:rsidR="00D44B3D" w:rsidRDefault="00D44B3D" w:rsidP="009051AF">
            <w:r w:rsidRPr="00D44B3D">
              <w:t>Ethnicity</w:t>
            </w:r>
          </w:p>
        </w:tc>
        <w:tc>
          <w:tcPr>
            <w:tcW w:w="5954" w:type="dxa"/>
          </w:tcPr>
          <w:p w:rsidR="00104AD0" w:rsidRDefault="00104AD0" w:rsidP="00C006B8">
            <w:r>
              <w:t xml:space="preserve">e.g. 01 </w:t>
            </w:r>
          </w:p>
          <w:p w:rsidR="00D44B3D" w:rsidRDefault="00D44B3D" w:rsidP="00C006B8">
            <w:r>
              <w:t xml:space="preserve">Refer </w:t>
            </w:r>
            <w:proofErr w:type="spellStart"/>
            <w:r>
              <w:t>Ethniccode</w:t>
            </w:r>
            <w:proofErr w:type="spellEnd"/>
            <w:r>
              <w:t xml:space="preserve"> in </w:t>
            </w:r>
            <w:proofErr w:type="spellStart"/>
            <w:r w:rsidR="00D761F5">
              <w:t>dbo.</w:t>
            </w:r>
            <w:r>
              <w:t>Ethnicity</w:t>
            </w:r>
            <w:proofErr w:type="spellEnd"/>
            <w:r>
              <w:t xml:space="preserve"> table in ILB</w:t>
            </w:r>
          </w:p>
          <w:p w:rsidR="00D44B3D" w:rsidRDefault="00D44B3D">
            <w:pPr>
              <w:rPr>
                <w:sz w:val="20"/>
                <w:szCs w:val="20"/>
              </w:rPr>
            </w:pPr>
            <w:proofErr w:type="spellStart"/>
            <w:r>
              <w:t>EthnicCode</w:t>
            </w:r>
            <w:proofErr w:type="spellEnd"/>
            <w:r>
              <w:tab/>
            </w:r>
            <w:proofErr w:type="spellStart"/>
            <w:r>
              <w:t>EthnicDesc</w:t>
            </w:r>
            <w:proofErr w:type="spellEnd"/>
          </w:p>
          <w:p w:rsidR="00087A72" w:rsidRDefault="004045E8" w:rsidP="00446B8A">
            <w:pPr>
              <w:pStyle w:val="ListParagraph"/>
              <w:numPr>
                <w:ilvl w:val="0"/>
                <w:numId w:val="24"/>
              </w:numPr>
              <w:rPr>
                <w:vanish/>
                <w:color w:val="0000FF"/>
                <w:sz w:val="20"/>
                <w:szCs w:val="20"/>
              </w:rPr>
            </w:pPr>
            <w:proofErr w:type="spellStart"/>
            <w:r w:rsidRPr="00446B8A">
              <w:rPr>
                <w:sz w:val="18"/>
                <w:szCs w:val="18"/>
              </w:rPr>
              <w:t>Other</w:t>
            </w:r>
          </w:p>
          <w:p w:rsidR="00087A72" w:rsidRDefault="004045E8" w:rsidP="00446B8A">
            <w:pPr>
              <w:pStyle w:val="ListParagraph"/>
              <w:numPr>
                <w:ilvl w:val="0"/>
                <w:numId w:val="25"/>
              </w:numPr>
              <w:rPr>
                <w:vanish/>
                <w:color w:val="0000FF"/>
                <w:sz w:val="20"/>
                <w:szCs w:val="20"/>
              </w:rPr>
            </w:pPr>
            <w:r w:rsidRPr="00446B8A">
              <w:rPr>
                <w:sz w:val="18"/>
                <w:szCs w:val="18"/>
              </w:rPr>
              <w:t>White</w:t>
            </w:r>
            <w:proofErr w:type="spellEnd"/>
            <w:r w:rsidRPr="00446B8A">
              <w:rPr>
                <w:sz w:val="18"/>
                <w:szCs w:val="18"/>
              </w:rPr>
              <w:t xml:space="preserve"> British</w:t>
            </w:r>
          </w:p>
          <w:p w:rsidR="00D44B3D" w:rsidRDefault="00D44B3D">
            <w:pPr>
              <w:rPr>
                <w:sz w:val="20"/>
                <w:szCs w:val="20"/>
              </w:rPr>
            </w:pPr>
            <w:r>
              <w:t xml:space="preserve">02 </w:t>
            </w:r>
            <w:r>
              <w:tab/>
              <w:t>White Irish</w:t>
            </w:r>
          </w:p>
          <w:p w:rsidR="00D44B3D" w:rsidRDefault="00D44B3D">
            <w:pPr>
              <w:rPr>
                <w:sz w:val="20"/>
                <w:szCs w:val="20"/>
              </w:rPr>
            </w:pPr>
            <w:r>
              <w:t xml:space="preserve">03 </w:t>
            </w:r>
            <w:r>
              <w:tab/>
              <w:t>Black or Black British African</w:t>
            </w:r>
          </w:p>
          <w:p w:rsidR="00D44B3D" w:rsidRDefault="00D44B3D">
            <w:pPr>
              <w:rPr>
                <w:sz w:val="20"/>
                <w:szCs w:val="20"/>
              </w:rPr>
            </w:pPr>
            <w:r>
              <w:t xml:space="preserve">04 </w:t>
            </w:r>
            <w:r>
              <w:tab/>
              <w:t>Black or Black British Caribbean</w:t>
            </w:r>
          </w:p>
          <w:p w:rsidR="00D44B3D" w:rsidRDefault="00D44B3D">
            <w:pPr>
              <w:rPr>
                <w:sz w:val="20"/>
                <w:szCs w:val="20"/>
              </w:rPr>
            </w:pPr>
            <w:r>
              <w:t xml:space="preserve">05 </w:t>
            </w:r>
            <w:r>
              <w:tab/>
              <w:t>Black or Black British Other</w:t>
            </w:r>
          </w:p>
          <w:p w:rsidR="00D44B3D" w:rsidRDefault="00D44B3D">
            <w:pPr>
              <w:rPr>
                <w:sz w:val="20"/>
                <w:szCs w:val="20"/>
              </w:rPr>
            </w:pPr>
            <w:r>
              <w:t xml:space="preserve">06 </w:t>
            </w:r>
            <w:r>
              <w:tab/>
              <w:t>Asian or Asian British Indian</w:t>
            </w:r>
          </w:p>
          <w:p w:rsidR="00D44B3D" w:rsidRDefault="00D44B3D">
            <w:pPr>
              <w:rPr>
                <w:sz w:val="20"/>
                <w:szCs w:val="20"/>
              </w:rPr>
            </w:pPr>
            <w:r>
              <w:t xml:space="preserve">07 </w:t>
            </w:r>
            <w:r>
              <w:tab/>
              <w:t>Asian or Asian British Pakistani</w:t>
            </w:r>
          </w:p>
          <w:p w:rsidR="00D44B3D" w:rsidRDefault="00D44B3D">
            <w:pPr>
              <w:rPr>
                <w:sz w:val="20"/>
                <w:szCs w:val="20"/>
              </w:rPr>
            </w:pPr>
            <w:r>
              <w:lastRenderedPageBreak/>
              <w:t xml:space="preserve">08 </w:t>
            </w:r>
            <w:r>
              <w:tab/>
              <w:t>Asian or Asian British Bangladeshi</w:t>
            </w:r>
          </w:p>
          <w:p w:rsidR="00D44B3D" w:rsidRDefault="00D44B3D">
            <w:pPr>
              <w:rPr>
                <w:sz w:val="20"/>
                <w:szCs w:val="20"/>
              </w:rPr>
            </w:pPr>
            <w:r>
              <w:t xml:space="preserve">09 </w:t>
            </w:r>
            <w:r>
              <w:tab/>
              <w:t>Chinese</w:t>
            </w:r>
          </w:p>
          <w:p w:rsidR="00D44B3D" w:rsidRDefault="00D44B3D">
            <w:pPr>
              <w:rPr>
                <w:sz w:val="20"/>
                <w:szCs w:val="20"/>
              </w:rPr>
            </w:pPr>
            <w:r>
              <w:t xml:space="preserve">10 </w:t>
            </w:r>
            <w:r>
              <w:tab/>
              <w:t>Mixed White and Black Caribbean</w:t>
            </w:r>
          </w:p>
          <w:p w:rsidR="00D44B3D" w:rsidRDefault="00D44B3D">
            <w:pPr>
              <w:rPr>
                <w:sz w:val="20"/>
                <w:szCs w:val="20"/>
              </w:rPr>
            </w:pPr>
            <w:r>
              <w:t xml:space="preserve">11 </w:t>
            </w:r>
            <w:r>
              <w:tab/>
              <w:t>Mixed White and Black African</w:t>
            </w:r>
          </w:p>
          <w:p w:rsidR="00D44B3D" w:rsidRDefault="00D44B3D">
            <w:pPr>
              <w:rPr>
                <w:sz w:val="20"/>
                <w:szCs w:val="20"/>
              </w:rPr>
            </w:pPr>
            <w:r>
              <w:t xml:space="preserve">12 </w:t>
            </w:r>
            <w:r>
              <w:tab/>
              <w:t>Mixed White and Asian</w:t>
            </w:r>
          </w:p>
          <w:p w:rsidR="00D44B3D" w:rsidRDefault="00D44B3D">
            <w:pPr>
              <w:rPr>
                <w:sz w:val="20"/>
                <w:szCs w:val="20"/>
              </w:rPr>
            </w:pPr>
            <w:r>
              <w:t xml:space="preserve">13 </w:t>
            </w:r>
            <w:r>
              <w:tab/>
              <w:t>Mixed Other</w:t>
            </w:r>
          </w:p>
          <w:p w:rsidR="00D44B3D" w:rsidRDefault="00D44B3D">
            <w:pPr>
              <w:rPr>
                <w:sz w:val="20"/>
                <w:szCs w:val="20"/>
              </w:rPr>
            </w:pPr>
            <w:r>
              <w:t xml:space="preserve">14 </w:t>
            </w:r>
            <w:r>
              <w:tab/>
              <w:t>White Other</w:t>
            </w:r>
          </w:p>
          <w:p w:rsidR="00D44B3D" w:rsidRDefault="00D44B3D">
            <w:pPr>
              <w:rPr>
                <w:sz w:val="20"/>
                <w:szCs w:val="20"/>
              </w:rPr>
            </w:pPr>
            <w:r>
              <w:t xml:space="preserve">15 </w:t>
            </w:r>
            <w:r>
              <w:tab/>
              <w:t>Asian or Asian British Other</w:t>
            </w:r>
          </w:p>
          <w:p w:rsidR="00D44B3D" w:rsidRDefault="00D44B3D">
            <w:pPr>
              <w:rPr>
                <w:sz w:val="20"/>
                <w:szCs w:val="20"/>
              </w:rPr>
            </w:pPr>
            <w:r>
              <w:t xml:space="preserve">99 </w:t>
            </w:r>
            <w:r>
              <w:tab/>
              <w:t>Unknown</w:t>
            </w:r>
          </w:p>
        </w:tc>
      </w:tr>
      <w:tr w:rsidR="00D44B3D" w:rsidTr="00C006B8">
        <w:trPr>
          <w:cnfStyle w:val="000000100000" w:firstRow="0" w:lastRow="0" w:firstColumn="0" w:lastColumn="0" w:oddVBand="0" w:evenVBand="0" w:oddHBand="1" w:evenHBand="0" w:firstRowFirstColumn="0" w:firstRowLastColumn="0" w:lastRowFirstColumn="0" w:lastRowLastColumn="0"/>
        </w:trPr>
        <w:tc>
          <w:tcPr>
            <w:tcW w:w="3510" w:type="dxa"/>
          </w:tcPr>
          <w:p w:rsidR="00D44B3D" w:rsidRPr="00D44B3D" w:rsidRDefault="00D44B3D" w:rsidP="009051AF">
            <w:r w:rsidRPr="00D44B3D">
              <w:lastRenderedPageBreak/>
              <w:t>Disability</w:t>
            </w:r>
          </w:p>
        </w:tc>
        <w:tc>
          <w:tcPr>
            <w:tcW w:w="5954" w:type="dxa"/>
          </w:tcPr>
          <w:p w:rsidR="00651D1B" w:rsidRDefault="00651D1B" w:rsidP="00C006B8">
            <w:r>
              <w:t>e.g. OTH</w:t>
            </w:r>
          </w:p>
          <w:p w:rsidR="00854C5F" w:rsidRDefault="00854C5F" w:rsidP="00C006B8">
            <w:r>
              <w:t xml:space="preserve">Refer </w:t>
            </w:r>
            <w:proofErr w:type="spellStart"/>
            <w:r>
              <w:t>DisabilityRef</w:t>
            </w:r>
            <w:proofErr w:type="spellEnd"/>
            <w:r>
              <w:t xml:space="preserve"> in </w:t>
            </w:r>
            <w:proofErr w:type="spellStart"/>
            <w:r w:rsidR="00D761F5">
              <w:t>dbo.</w:t>
            </w:r>
            <w:r>
              <w:t>Disability</w:t>
            </w:r>
            <w:proofErr w:type="spellEnd"/>
            <w:r>
              <w:t xml:space="preserve"> table in ILB</w:t>
            </w:r>
          </w:p>
          <w:p w:rsidR="00651D1B" w:rsidRDefault="00651D1B">
            <w:pPr>
              <w:rPr>
                <w:sz w:val="20"/>
                <w:szCs w:val="20"/>
              </w:rPr>
            </w:pPr>
            <w:proofErr w:type="spellStart"/>
            <w:r>
              <w:t>DisabilityRef</w:t>
            </w:r>
            <w:proofErr w:type="spellEnd"/>
            <w:r>
              <w:tab/>
            </w:r>
            <w:proofErr w:type="spellStart"/>
            <w:r>
              <w:t>DisabilityDescription</w:t>
            </w:r>
            <w:proofErr w:type="spellEnd"/>
          </w:p>
          <w:p w:rsidR="00651D1B" w:rsidRDefault="00651D1B">
            <w:pPr>
              <w:rPr>
                <w:sz w:val="20"/>
                <w:szCs w:val="20"/>
              </w:rPr>
            </w:pPr>
            <w:r>
              <w:t>COG</w:t>
            </w:r>
            <w:r>
              <w:tab/>
              <w:t xml:space="preserve">Cognitive Impairment </w:t>
            </w:r>
          </w:p>
          <w:p w:rsidR="00651D1B" w:rsidRDefault="00651D1B">
            <w:pPr>
              <w:rPr>
                <w:sz w:val="20"/>
                <w:szCs w:val="20"/>
              </w:rPr>
            </w:pPr>
            <w:r>
              <w:t>ILL</w:t>
            </w:r>
            <w:r>
              <w:tab/>
              <w:t>Long- Standing Illness or Health Condition</w:t>
            </w:r>
          </w:p>
          <w:p w:rsidR="00651D1B" w:rsidRDefault="00651D1B">
            <w:pPr>
              <w:rPr>
                <w:sz w:val="20"/>
                <w:szCs w:val="20"/>
              </w:rPr>
            </w:pPr>
            <w:r>
              <w:t>LDD</w:t>
            </w:r>
            <w:r>
              <w:tab/>
              <w:t xml:space="preserve">Learning Disability/ Difficulty </w:t>
            </w:r>
          </w:p>
          <w:p w:rsidR="00651D1B" w:rsidRDefault="00651D1B">
            <w:pPr>
              <w:rPr>
                <w:sz w:val="20"/>
                <w:szCs w:val="20"/>
              </w:rPr>
            </w:pPr>
            <w:r>
              <w:t>MHC</w:t>
            </w:r>
            <w:r>
              <w:tab/>
              <w:t>Mental Health Condition</w:t>
            </w:r>
          </w:p>
          <w:p w:rsidR="00651D1B" w:rsidRDefault="00651D1B">
            <w:pPr>
              <w:rPr>
                <w:sz w:val="20"/>
                <w:szCs w:val="20"/>
              </w:rPr>
            </w:pPr>
            <w:r>
              <w:t>NCD</w:t>
            </w:r>
            <w:r>
              <w:tab/>
              <w:t>Not considered disabled</w:t>
            </w:r>
          </w:p>
          <w:p w:rsidR="00651D1B" w:rsidRDefault="00651D1B">
            <w:pPr>
              <w:rPr>
                <w:sz w:val="20"/>
                <w:szCs w:val="20"/>
              </w:rPr>
            </w:pPr>
            <w:r>
              <w:t>OTH</w:t>
            </w:r>
            <w:r>
              <w:tab/>
              <w:t>Other</w:t>
            </w:r>
          </w:p>
          <w:p w:rsidR="00651D1B" w:rsidRDefault="00651D1B">
            <w:pPr>
              <w:rPr>
                <w:sz w:val="20"/>
                <w:szCs w:val="20"/>
              </w:rPr>
            </w:pPr>
            <w:r>
              <w:t>PHY</w:t>
            </w:r>
            <w:r>
              <w:tab/>
              <w:t>Physical Impairment</w:t>
            </w:r>
          </w:p>
          <w:p w:rsidR="00651D1B" w:rsidRDefault="00651D1B">
            <w:pPr>
              <w:rPr>
                <w:sz w:val="20"/>
                <w:szCs w:val="20"/>
              </w:rPr>
            </w:pPr>
            <w:r>
              <w:t>SEN</w:t>
            </w:r>
            <w:r>
              <w:tab/>
              <w:t>Sensory Impairment</w:t>
            </w:r>
          </w:p>
          <w:p w:rsidR="00D44B3D" w:rsidRDefault="00651D1B">
            <w:pPr>
              <w:rPr>
                <w:sz w:val="20"/>
                <w:szCs w:val="20"/>
              </w:rPr>
            </w:pPr>
            <w:r>
              <w:t>UKN</w:t>
            </w:r>
            <w:r>
              <w:tab/>
              <w:t>Unknown</w:t>
            </w:r>
          </w:p>
        </w:tc>
      </w:tr>
    </w:tbl>
    <w:p w:rsidR="00CE1344" w:rsidRDefault="00CE1344" w:rsidP="00CE1344">
      <w:pPr>
        <w:pStyle w:val="NumHeading2"/>
      </w:pPr>
      <w:bookmarkStart w:id="81" w:name="_Toc423944054"/>
      <w:r>
        <w:t>EntityLink.csv</w:t>
      </w:r>
      <w:bookmarkEnd w:id="81"/>
    </w:p>
    <w:tbl>
      <w:tblPr>
        <w:tblStyle w:val="TableGrid"/>
        <w:tblW w:w="0" w:type="auto"/>
        <w:tblLook w:val="04A0" w:firstRow="1" w:lastRow="0" w:firstColumn="1" w:lastColumn="0" w:noHBand="0" w:noVBand="1"/>
      </w:tblPr>
      <w:tblGrid>
        <w:gridCol w:w="2721"/>
        <w:gridCol w:w="6526"/>
      </w:tblGrid>
      <w:tr w:rsidR="00CE1344" w:rsidTr="009B720C">
        <w:trPr>
          <w:cnfStyle w:val="100000000000" w:firstRow="1" w:lastRow="0" w:firstColumn="0" w:lastColumn="0" w:oddVBand="0" w:evenVBand="0" w:oddHBand="0" w:evenHBand="0" w:firstRowFirstColumn="0" w:firstRowLastColumn="0" w:lastRowFirstColumn="0" w:lastRowLastColumn="0"/>
        </w:trPr>
        <w:tc>
          <w:tcPr>
            <w:tcW w:w="2721" w:type="dxa"/>
          </w:tcPr>
          <w:p w:rsidR="00CE1344" w:rsidRDefault="00CE1344" w:rsidP="009B720C">
            <w:pPr>
              <w:rPr>
                <w:b w:val="0"/>
              </w:rPr>
            </w:pPr>
            <w:r>
              <w:t>Field</w:t>
            </w:r>
          </w:p>
        </w:tc>
        <w:tc>
          <w:tcPr>
            <w:tcW w:w="6526" w:type="dxa"/>
          </w:tcPr>
          <w:p w:rsidR="00CE1344" w:rsidRDefault="00CE1344" w:rsidP="009B720C">
            <w:pPr>
              <w:rPr>
                <w:b w:val="0"/>
              </w:rPr>
            </w:pPr>
            <w:r>
              <w:t>Description</w:t>
            </w:r>
          </w:p>
        </w:tc>
      </w:tr>
      <w:tr w:rsidR="00CE1344" w:rsidTr="009B720C">
        <w:trPr>
          <w:cnfStyle w:val="000000100000" w:firstRow="0" w:lastRow="0" w:firstColumn="0" w:lastColumn="0" w:oddVBand="0" w:evenVBand="0" w:oddHBand="1" w:evenHBand="0" w:firstRowFirstColumn="0" w:firstRowLastColumn="0" w:lastRowFirstColumn="0" w:lastRowLastColumn="0"/>
        </w:trPr>
        <w:tc>
          <w:tcPr>
            <w:tcW w:w="2721" w:type="dxa"/>
          </w:tcPr>
          <w:p w:rsidR="00CE1344" w:rsidRPr="009B54E7" w:rsidRDefault="00CE1344" w:rsidP="009B720C">
            <w:proofErr w:type="spellStart"/>
            <w:r w:rsidRPr="00AC2460">
              <w:t>EntityIDFrom</w:t>
            </w:r>
            <w:proofErr w:type="spellEnd"/>
          </w:p>
        </w:tc>
        <w:tc>
          <w:tcPr>
            <w:tcW w:w="6526" w:type="dxa"/>
          </w:tcPr>
          <w:p w:rsidR="00CE1344" w:rsidRDefault="00CE1344" w:rsidP="009B720C">
            <w:r>
              <w:t xml:space="preserve">Refer </w:t>
            </w:r>
            <w:proofErr w:type="spellStart"/>
            <w:r>
              <w:t>EntityID</w:t>
            </w:r>
            <w:proofErr w:type="spellEnd"/>
            <w:r>
              <w:t xml:space="preserve"> which being generated while created Entity CSV</w:t>
            </w:r>
          </w:p>
        </w:tc>
      </w:tr>
      <w:tr w:rsidR="00CE1344" w:rsidTr="009B720C">
        <w:trPr>
          <w:cnfStyle w:val="000000010000" w:firstRow="0" w:lastRow="0" w:firstColumn="0" w:lastColumn="0" w:oddVBand="0" w:evenVBand="0" w:oddHBand="0" w:evenHBand="1" w:firstRowFirstColumn="0" w:firstRowLastColumn="0" w:lastRowFirstColumn="0" w:lastRowLastColumn="0"/>
        </w:trPr>
        <w:tc>
          <w:tcPr>
            <w:tcW w:w="2721" w:type="dxa"/>
          </w:tcPr>
          <w:p w:rsidR="00CE1344" w:rsidRDefault="00CE1344" w:rsidP="009B720C">
            <w:proofErr w:type="spellStart"/>
            <w:r w:rsidRPr="00AC2460">
              <w:t>EntityIDTo</w:t>
            </w:r>
            <w:proofErr w:type="spellEnd"/>
          </w:p>
        </w:tc>
        <w:tc>
          <w:tcPr>
            <w:tcW w:w="6526" w:type="dxa"/>
          </w:tcPr>
          <w:p w:rsidR="00CE1344" w:rsidRDefault="00CE1344" w:rsidP="009B720C">
            <w:r>
              <w:t xml:space="preserve">Refer </w:t>
            </w:r>
            <w:proofErr w:type="spellStart"/>
            <w:r>
              <w:t>EntityID</w:t>
            </w:r>
            <w:proofErr w:type="spellEnd"/>
            <w:r>
              <w:t xml:space="preserve"> which being generated while created Entity CSV </w:t>
            </w:r>
          </w:p>
        </w:tc>
      </w:tr>
      <w:tr w:rsidR="00CE1344" w:rsidTr="009B720C">
        <w:trPr>
          <w:cnfStyle w:val="000000100000" w:firstRow="0" w:lastRow="0" w:firstColumn="0" w:lastColumn="0" w:oddVBand="0" w:evenVBand="0" w:oddHBand="1" w:evenHBand="0" w:firstRowFirstColumn="0" w:firstRowLastColumn="0" w:lastRowFirstColumn="0" w:lastRowLastColumn="0"/>
        </w:trPr>
        <w:tc>
          <w:tcPr>
            <w:tcW w:w="2721" w:type="dxa"/>
          </w:tcPr>
          <w:p w:rsidR="00CE1344" w:rsidRPr="00AC2460" w:rsidRDefault="00CE1344" w:rsidP="009B720C">
            <w:proofErr w:type="spellStart"/>
            <w:r w:rsidRPr="00AC2460">
              <w:t>RelationshipFromCode</w:t>
            </w:r>
            <w:proofErr w:type="spellEnd"/>
          </w:p>
        </w:tc>
        <w:tc>
          <w:tcPr>
            <w:tcW w:w="6526" w:type="dxa"/>
          </w:tcPr>
          <w:p w:rsidR="00CE1344" w:rsidRDefault="00CE1344" w:rsidP="009B720C">
            <w:r>
              <w:t xml:space="preserve">Refer </w:t>
            </w:r>
            <w:r w:rsidRPr="008D1527">
              <w:t>Relationship From Code</w:t>
            </w:r>
            <w:r>
              <w:t xml:space="preserve"> which being generated while created </w:t>
            </w:r>
            <w:proofErr w:type="spellStart"/>
            <w:r w:rsidRPr="008D1527">
              <w:t>TempAssociations</w:t>
            </w:r>
            <w:proofErr w:type="spellEnd"/>
            <w:r w:rsidRPr="008D1527">
              <w:t xml:space="preserve"> </w:t>
            </w:r>
            <w:r>
              <w:t>CSV</w:t>
            </w:r>
          </w:p>
        </w:tc>
      </w:tr>
      <w:tr w:rsidR="00CE1344" w:rsidTr="009B720C">
        <w:trPr>
          <w:cnfStyle w:val="000000010000" w:firstRow="0" w:lastRow="0" w:firstColumn="0" w:lastColumn="0" w:oddVBand="0" w:evenVBand="0" w:oddHBand="0" w:evenHBand="1" w:firstRowFirstColumn="0" w:firstRowLastColumn="0" w:lastRowFirstColumn="0" w:lastRowLastColumn="0"/>
        </w:trPr>
        <w:tc>
          <w:tcPr>
            <w:tcW w:w="2721" w:type="dxa"/>
          </w:tcPr>
          <w:p w:rsidR="00CE1344" w:rsidRPr="00AC2460" w:rsidRDefault="00CE1344" w:rsidP="009B720C">
            <w:proofErr w:type="spellStart"/>
            <w:r w:rsidRPr="00AC2460">
              <w:t>RelationshipFromDesc</w:t>
            </w:r>
            <w:proofErr w:type="spellEnd"/>
            <w:r w:rsidRPr="00AC2460">
              <w:t xml:space="preserve"> </w:t>
            </w:r>
          </w:p>
        </w:tc>
        <w:tc>
          <w:tcPr>
            <w:tcW w:w="6526" w:type="dxa"/>
          </w:tcPr>
          <w:p w:rsidR="00CE1344" w:rsidRDefault="00CE1344" w:rsidP="009B720C">
            <w:pPr>
              <w:rPr>
                <w:sz w:val="20"/>
                <w:szCs w:val="20"/>
              </w:rPr>
            </w:pPr>
            <w:r>
              <w:t>From Description if Any</w:t>
            </w:r>
          </w:p>
        </w:tc>
      </w:tr>
      <w:tr w:rsidR="00CE1344" w:rsidTr="009B720C">
        <w:trPr>
          <w:cnfStyle w:val="000000100000" w:firstRow="0" w:lastRow="0" w:firstColumn="0" w:lastColumn="0" w:oddVBand="0" w:evenVBand="0" w:oddHBand="1" w:evenHBand="0" w:firstRowFirstColumn="0" w:firstRowLastColumn="0" w:lastRowFirstColumn="0" w:lastRowLastColumn="0"/>
        </w:trPr>
        <w:tc>
          <w:tcPr>
            <w:tcW w:w="2721" w:type="dxa"/>
          </w:tcPr>
          <w:p w:rsidR="00CE1344" w:rsidRPr="00AC2460" w:rsidRDefault="00CE1344" w:rsidP="009B720C">
            <w:proofErr w:type="spellStart"/>
            <w:r w:rsidRPr="00AC2460">
              <w:t>RelationshipToCode</w:t>
            </w:r>
            <w:proofErr w:type="spellEnd"/>
          </w:p>
        </w:tc>
        <w:tc>
          <w:tcPr>
            <w:tcW w:w="6526" w:type="dxa"/>
          </w:tcPr>
          <w:p w:rsidR="00CE1344" w:rsidRDefault="00CE1344" w:rsidP="009B720C">
            <w:r>
              <w:t xml:space="preserve">Refer </w:t>
            </w:r>
            <w:r w:rsidRPr="008D1527">
              <w:t xml:space="preserve">Relationship </w:t>
            </w:r>
            <w:r>
              <w:t>To</w:t>
            </w:r>
            <w:r w:rsidRPr="008D1527">
              <w:t xml:space="preserve"> Code</w:t>
            </w:r>
            <w:r>
              <w:t xml:space="preserve"> which being generated while created </w:t>
            </w:r>
            <w:proofErr w:type="spellStart"/>
            <w:r w:rsidRPr="008D1527">
              <w:t>TempAssociations</w:t>
            </w:r>
            <w:proofErr w:type="spellEnd"/>
            <w:r w:rsidRPr="008D1527">
              <w:t xml:space="preserve"> </w:t>
            </w:r>
            <w:r>
              <w:t>CSV</w:t>
            </w:r>
          </w:p>
        </w:tc>
      </w:tr>
      <w:tr w:rsidR="00CE1344" w:rsidTr="009B720C">
        <w:trPr>
          <w:cnfStyle w:val="000000010000" w:firstRow="0" w:lastRow="0" w:firstColumn="0" w:lastColumn="0" w:oddVBand="0" w:evenVBand="0" w:oddHBand="0" w:evenHBand="1" w:firstRowFirstColumn="0" w:firstRowLastColumn="0" w:lastRowFirstColumn="0" w:lastRowLastColumn="0"/>
        </w:trPr>
        <w:tc>
          <w:tcPr>
            <w:tcW w:w="2721" w:type="dxa"/>
          </w:tcPr>
          <w:p w:rsidR="00CE1344" w:rsidRPr="00AC2460" w:rsidRDefault="00CE1344" w:rsidP="009B720C">
            <w:proofErr w:type="spellStart"/>
            <w:r w:rsidRPr="00AC2460">
              <w:t>RelationshipToDesc</w:t>
            </w:r>
            <w:proofErr w:type="spellEnd"/>
          </w:p>
        </w:tc>
        <w:tc>
          <w:tcPr>
            <w:tcW w:w="6526" w:type="dxa"/>
          </w:tcPr>
          <w:p w:rsidR="00CE1344" w:rsidRDefault="00CE1344" w:rsidP="009B720C">
            <w:r>
              <w:t>To Description if Any</w:t>
            </w:r>
          </w:p>
        </w:tc>
      </w:tr>
      <w:tr w:rsidR="00CE1344" w:rsidTr="009B720C">
        <w:trPr>
          <w:cnfStyle w:val="000000100000" w:firstRow="0" w:lastRow="0" w:firstColumn="0" w:lastColumn="0" w:oddVBand="0" w:evenVBand="0" w:oddHBand="1" w:evenHBand="0" w:firstRowFirstColumn="0" w:firstRowLastColumn="0" w:lastRowFirstColumn="0" w:lastRowLastColumn="0"/>
        </w:trPr>
        <w:tc>
          <w:tcPr>
            <w:tcW w:w="2721" w:type="dxa"/>
          </w:tcPr>
          <w:p w:rsidR="00CE1344" w:rsidRPr="00AC2460" w:rsidRDefault="00CE1344" w:rsidP="009B720C">
            <w:proofErr w:type="spellStart"/>
            <w:r w:rsidRPr="00AC2460">
              <w:t>NotesID</w:t>
            </w:r>
            <w:proofErr w:type="spellEnd"/>
          </w:p>
        </w:tc>
        <w:tc>
          <w:tcPr>
            <w:tcW w:w="6526" w:type="dxa"/>
          </w:tcPr>
          <w:p w:rsidR="00CE1344" w:rsidRDefault="00CE1344" w:rsidP="009B720C">
            <w:r>
              <w:t>&lt;Not in use&gt; Keep empty</w:t>
            </w:r>
          </w:p>
        </w:tc>
      </w:tr>
      <w:tr w:rsidR="00CE1344" w:rsidTr="009B720C">
        <w:trPr>
          <w:cnfStyle w:val="000000010000" w:firstRow="0" w:lastRow="0" w:firstColumn="0" w:lastColumn="0" w:oddVBand="0" w:evenVBand="0" w:oddHBand="0" w:evenHBand="1" w:firstRowFirstColumn="0" w:firstRowLastColumn="0" w:lastRowFirstColumn="0" w:lastRowLastColumn="0"/>
        </w:trPr>
        <w:tc>
          <w:tcPr>
            <w:tcW w:w="9247" w:type="dxa"/>
            <w:gridSpan w:val="2"/>
          </w:tcPr>
          <w:p w:rsidR="00CE1344" w:rsidRDefault="00CE1344" w:rsidP="0014417D">
            <w:r w:rsidRPr="00AC2460">
              <w:rPr>
                <w:b/>
              </w:rPr>
              <w:t>Note</w:t>
            </w:r>
            <w:r>
              <w:t xml:space="preserve">: </w:t>
            </w:r>
            <w:proofErr w:type="spellStart"/>
            <w:r w:rsidRPr="00AC2460">
              <w:t>RelationshipFromDesc</w:t>
            </w:r>
            <w:proofErr w:type="spellEnd"/>
            <w:r w:rsidRPr="00AC2460">
              <w:t xml:space="preserve"> + ‘-‘ + </w:t>
            </w:r>
            <w:proofErr w:type="spellStart"/>
            <w:r w:rsidRPr="00AC2460">
              <w:t>RelationshipToDesc</w:t>
            </w:r>
            <w:proofErr w:type="spellEnd"/>
            <w:r w:rsidRPr="00AC2460">
              <w:t xml:space="preserve"> will goes to ILB in </w:t>
            </w:r>
            <w:proofErr w:type="spellStart"/>
            <w:r w:rsidRPr="00AC2460">
              <w:t>AssocDescription</w:t>
            </w:r>
            <w:proofErr w:type="spellEnd"/>
            <w:r w:rsidRPr="00AC2460">
              <w:t xml:space="preserve"> column to </w:t>
            </w:r>
            <w:r w:rsidR="00EE5F4E">
              <w:pgNum/>
            </w:r>
            <w:proofErr w:type="spellStart"/>
            <w:r w:rsidR="00EE5F4E">
              <w:t>ssociation</w:t>
            </w:r>
            <w:proofErr w:type="spellEnd"/>
            <w:r w:rsidRPr="00AC2460">
              <w:t xml:space="preserve"> table</w:t>
            </w:r>
          </w:p>
        </w:tc>
      </w:tr>
    </w:tbl>
    <w:p w:rsidR="003B515D" w:rsidRDefault="003B515D" w:rsidP="003B515D">
      <w:pPr>
        <w:pStyle w:val="NumHeading2"/>
      </w:pPr>
      <w:bookmarkStart w:id="82" w:name="_Toc310928732"/>
      <w:bookmarkStart w:id="83" w:name="_Toc423944055"/>
      <w:r w:rsidRPr="004775CC">
        <w:lastRenderedPageBreak/>
        <w:t>EntityLinkAML</w:t>
      </w:r>
      <w:r>
        <w:t>.CSV</w:t>
      </w:r>
      <w:bookmarkEnd w:id="82"/>
      <w:bookmarkEnd w:id="83"/>
    </w:p>
    <w:tbl>
      <w:tblPr>
        <w:tblStyle w:val="TableGrid"/>
        <w:tblW w:w="0" w:type="auto"/>
        <w:tblLook w:val="04A0" w:firstRow="1" w:lastRow="0" w:firstColumn="1" w:lastColumn="0" w:noHBand="0" w:noVBand="1"/>
      </w:tblPr>
      <w:tblGrid>
        <w:gridCol w:w="2663"/>
        <w:gridCol w:w="225"/>
        <w:gridCol w:w="6051"/>
        <w:gridCol w:w="308"/>
      </w:tblGrid>
      <w:tr w:rsidR="003B515D" w:rsidTr="00A652B1">
        <w:trPr>
          <w:cnfStyle w:val="100000000000" w:firstRow="1" w:lastRow="0" w:firstColumn="0" w:lastColumn="0" w:oddVBand="0" w:evenVBand="0" w:oddHBand="0" w:evenHBand="0" w:firstRowFirstColumn="0" w:firstRowLastColumn="0" w:lastRowFirstColumn="0" w:lastRowLastColumn="0"/>
        </w:trPr>
        <w:tc>
          <w:tcPr>
            <w:tcW w:w="2890" w:type="dxa"/>
            <w:gridSpan w:val="2"/>
          </w:tcPr>
          <w:p w:rsidR="003B515D" w:rsidRDefault="003B515D" w:rsidP="008413F8">
            <w:pPr>
              <w:rPr>
                <w:b w:val="0"/>
              </w:rPr>
            </w:pPr>
            <w:r>
              <w:t>Field</w:t>
            </w:r>
          </w:p>
        </w:tc>
        <w:tc>
          <w:tcPr>
            <w:tcW w:w="6357" w:type="dxa"/>
            <w:gridSpan w:val="2"/>
          </w:tcPr>
          <w:p w:rsidR="003B515D" w:rsidRDefault="003B515D" w:rsidP="008413F8">
            <w:pPr>
              <w:ind w:left="0"/>
              <w:rPr>
                <w:b w:val="0"/>
              </w:rPr>
            </w:pPr>
            <w:r>
              <w:t>Description</w:t>
            </w:r>
          </w:p>
        </w:tc>
      </w:tr>
      <w:tr w:rsidR="003B515D" w:rsidTr="00A652B1">
        <w:trPr>
          <w:cnfStyle w:val="000000100000" w:firstRow="0" w:lastRow="0" w:firstColumn="0" w:lastColumn="0" w:oddVBand="0" w:evenVBand="0" w:oddHBand="1" w:evenHBand="0" w:firstRowFirstColumn="0" w:firstRowLastColumn="0" w:lastRowFirstColumn="0" w:lastRowLastColumn="0"/>
        </w:trPr>
        <w:tc>
          <w:tcPr>
            <w:tcW w:w="2890" w:type="dxa"/>
            <w:gridSpan w:val="2"/>
          </w:tcPr>
          <w:p w:rsidR="003B515D" w:rsidRPr="009B54E7" w:rsidRDefault="003B515D" w:rsidP="008413F8">
            <w:proofErr w:type="spellStart"/>
            <w:r w:rsidRPr="004775CC">
              <w:t>EntityLinkAMLID</w:t>
            </w:r>
            <w:proofErr w:type="spellEnd"/>
          </w:p>
        </w:tc>
        <w:tc>
          <w:tcPr>
            <w:tcW w:w="6357" w:type="dxa"/>
            <w:gridSpan w:val="2"/>
          </w:tcPr>
          <w:p w:rsidR="003B515D" w:rsidRDefault="003B515D" w:rsidP="008413F8">
            <w:pPr>
              <w:ind w:left="0"/>
            </w:pPr>
            <w:r>
              <w:t xml:space="preserve">Integer identification for the </w:t>
            </w:r>
            <w:proofErr w:type="spellStart"/>
            <w:r>
              <w:t>EntityLinkAML</w:t>
            </w:r>
            <w:proofErr w:type="spellEnd"/>
          </w:p>
        </w:tc>
      </w:tr>
      <w:tr w:rsidR="003B515D" w:rsidTr="00A652B1">
        <w:trPr>
          <w:cnfStyle w:val="000000010000" w:firstRow="0" w:lastRow="0" w:firstColumn="0" w:lastColumn="0" w:oddVBand="0" w:evenVBand="0" w:oddHBand="0" w:evenHBand="1" w:firstRowFirstColumn="0" w:firstRowLastColumn="0" w:lastRowFirstColumn="0" w:lastRowLastColumn="0"/>
        </w:trPr>
        <w:tc>
          <w:tcPr>
            <w:tcW w:w="2890" w:type="dxa"/>
            <w:gridSpan w:val="2"/>
          </w:tcPr>
          <w:p w:rsidR="003B515D" w:rsidRDefault="003B515D" w:rsidP="008413F8">
            <w:proofErr w:type="spellStart"/>
            <w:r w:rsidRPr="009723D4">
              <w:t>EntityID</w:t>
            </w:r>
            <w:proofErr w:type="spellEnd"/>
          </w:p>
        </w:tc>
        <w:tc>
          <w:tcPr>
            <w:tcW w:w="6357" w:type="dxa"/>
            <w:gridSpan w:val="2"/>
          </w:tcPr>
          <w:p w:rsidR="003B515D" w:rsidRDefault="003B515D" w:rsidP="008413F8">
            <w:pPr>
              <w:ind w:left="0"/>
            </w:pPr>
            <w:r>
              <w:t xml:space="preserve">Refer </w:t>
            </w:r>
            <w:proofErr w:type="spellStart"/>
            <w:r>
              <w:t>EntityID</w:t>
            </w:r>
            <w:proofErr w:type="spellEnd"/>
            <w:r>
              <w:t xml:space="preserve"> which being generated while created Entity CSV </w:t>
            </w:r>
          </w:p>
        </w:tc>
      </w:tr>
      <w:tr w:rsidR="003B515D" w:rsidTr="00A652B1">
        <w:trPr>
          <w:cnfStyle w:val="000000100000" w:firstRow="0" w:lastRow="0" w:firstColumn="0" w:lastColumn="0" w:oddVBand="0" w:evenVBand="0" w:oddHBand="1" w:evenHBand="0" w:firstRowFirstColumn="0" w:firstRowLastColumn="0" w:lastRowFirstColumn="0" w:lastRowLastColumn="0"/>
        </w:trPr>
        <w:tc>
          <w:tcPr>
            <w:tcW w:w="2890" w:type="dxa"/>
            <w:gridSpan w:val="2"/>
          </w:tcPr>
          <w:p w:rsidR="003B515D" w:rsidRPr="00AC2460" w:rsidRDefault="003B515D" w:rsidP="008413F8">
            <w:proofErr w:type="spellStart"/>
            <w:r w:rsidRPr="009723D4">
              <w:t>ClientNumber</w:t>
            </w:r>
            <w:proofErr w:type="spellEnd"/>
          </w:p>
        </w:tc>
        <w:tc>
          <w:tcPr>
            <w:tcW w:w="6357" w:type="dxa"/>
            <w:gridSpan w:val="2"/>
          </w:tcPr>
          <w:p w:rsidR="003B515D" w:rsidRDefault="003B515D" w:rsidP="008413F8">
            <w:pPr>
              <w:ind w:left="0"/>
            </w:pPr>
            <w:r>
              <w:t xml:space="preserve">Refer </w:t>
            </w:r>
            <w:proofErr w:type="spellStart"/>
            <w:r w:rsidRPr="00F92184">
              <w:t>ClientNumber</w:t>
            </w:r>
            <w:proofErr w:type="spellEnd"/>
            <w:r>
              <w:t xml:space="preserve"> which being generated while created Entity CSV</w:t>
            </w:r>
          </w:p>
        </w:tc>
      </w:tr>
      <w:tr w:rsidR="003B515D" w:rsidTr="00A652B1">
        <w:trPr>
          <w:cnfStyle w:val="000000010000" w:firstRow="0" w:lastRow="0" w:firstColumn="0" w:lastColumn="0" w:oddVBand="0" w:evenVBand="0" w:oddHBand="0" w:evenHBand="1" w:firstRowFirstColumn="0" w:firstRowLastColumn="0" w:lastRowFirstColumn="0" w:lastRowLastColumn="0"/>
        </w:trPr>
        <w:tc>
          <w:tcPr>
            <w:tcW w:w="2890" w:type="dxa"/>
            <w:gridSpan w:val="2"/>
          </w:tcPr>
          <w:p w:rsidR="003B515D" w:rsidRPr="00AC2460" w:rsidRDefault="003B515D" w:rsidP="008413F8">
            <w:proofErr w:type="spellStart"/>
            <w:r w:rsidRPr="009723D4">
              <w:t>OldClientNumber</w:t>
            </w:r>
            <w:proofErr w:type="spellEnd"/>
          </w:p>
        </w:tc>
        <w:tc>
          <w:tcPr>
            <w:tcW w:w="6357" w:type="dxa"/>
            <w:gridSpan w:val="2"/>
          </w:tcPr>
          <w:p w:rsidR="003B515D" w:rsidRDefault="003B515D" w:rsidP="008413F8">
            <w:pPr>
              <w:ind w:left="0"/>
              <w:rPr>
                <w:sz w:val="20"/>
                <w:szCs w:val="20"/>
              </w:rPr>
            </w:pPr>
            <w:r>
              <w:t xml:space="preserve">Refer </w:t>
            </w:r>
            <w:proofErr w:type="spellStart"/>
            <w:r w:rsidRPr="00F92184">
              <w:t>OldClientNumber</w:t>
            </w:r>
            <w:proofErr w:type="spellEnd"/>
            <w:r>
              <w:t xml:space="preserve"> which being generated while created Entity CSV</w:t>
            </w:r>
          </w:p>
        </w:tc>
      </w:tr>
      <w:tr w:rsidR="003B515D" w:rsidTr="00A652B1">
        <w:trPr>
          <w:cnfStyle w:val="000000100000" w:firstRow="0" w:lastRow="0" w:firstColumn="0" w:lastColumn="0" w:oddVBand="0" w:evenVBand="0" w:oddHBand="1" w:evenHBand="0" w:firstRowFirstColumn="0" w:firstRowLastColumn="0" w:lastRowFirstColumn="0" w:lastRowLastColumn="0"/>
        </w:trPr>
        <w:tc>
          <w:tcPr>
            <w:tcW w:w="2890" w:type="dxa"/>
            <w:gridSpan w:val="2"/>
          </w:tcPr>
          <w:p w:rsidR="003B515D" w:rsidRPr="00AC2460" w:rsidRDefault="00E36357" w:rsidP="008413F8">
            <w:proofErr w:type="spellStart"/>
            <w:r>
              <w:t>AMLStatusID</w:t>
            </w:r>
            <w:proofErr w:type="spellEnd"/>
          </w:p>
        </w:tc>
        <w:tc>
          <w:tcPr>
            <w:tcW w:w="6357" w:type="dxa"/>
            <w:gridSpan w:val="2"/>
          </w:tcPr>
          <w:p w:rsidR="003B515D" w:rsidRDefault="003B515D" w:rsidP="008413F8">
            <w:pPr>
              <w:ind w:left="0"/>
            </w:pPr>
            <w:r>
              <w:t xml:space="preserve">Refer </w:t>
            </w:r>
            <w:proofErr w:type="spellStart"/>
            <w:r>
              <w:t>AMLStatusID</w:t>
            </w:r>
            <w:proofErr w:type="spellEnd"/>
            <w:r>
              <w:t xml:space="preserve"> in ILB table </w:t>
            </w:r>
            <w:proofErr w:type="spellStart"/>
            <w:r>
              <w:t>AMLStatus</w:t>
            </w:r>
            <w:proofErr w:type="spellEnd"/>
          </w:p>
          <w:tbl>
            <w:tblPr>
              <w:tblW w:w="623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293"/>
              <w:gridCol w:w="1368"/>
              <w:gridCol w:w="3574"/>
            </w:tblGrid>
            <w:tr w:rsidR="0015156B" w:rsidRPr="0015156B" w:rsidTr="000D120D">
              <w:trPr>
                <w:trHeight w:val="300"/>
              </w:trPr>
              <w:tc>
                <w:tcPr>
                  <w:tcW w:w="1294" w:type="dxa"/>
                  <w:shd w:val="clear" w:color="auto" w:fill="auto"/>
                  <w:noWrap/>
                  <w:vAlign w:val="center"/>
                  <w:hideMark/>
                </w:tcPr>
                <w:p w:rsidR="0015156B" w:rsidRPr="000D120D" w:rsidRDefault="0015156B" w:rsidP="000D120D">
                  <w:pPr>
                    <w:spacing w:before="0" w:after="0" w:line="240" w:lineRule="auto"/>
                    <w:ind w:left="0" w:right="-169"/>
                    <w:rPr>
                      <w:b/>
                      <w:sz w:val="18"/>
                      <w:szCs w:val="18"/>
                    </w:rPr>
                  </w:pPr>
                  <w:proofErr w:type="spellStart"/>
                  <w:r w:rsidRPr="000D120D">
                    <w:rPr>
                      <w:b/>
                      <w:sz w:val="18"/>
                      <w:szCs w:val="18"/>
                    </w:rPr>
                    <w:t>AMLStatusID</w:t>
                  </w:r>
                  <w:proofErr w:type="spellEnd"/>
                </w:p>
              </w:tc>
              <w:tc>
                <w:tcPr>
                  <w:tcW w:w="1369" w:type="dxa"/>
                  <w:shd w:val="clear" w:color="auto" w:fill="auto"/>
                  <w:noWrap/>
                  <w:vAlign w:val="center"/>
                  <w:hideMark/>
                </w:tcPr>
                <w:p w:rsidR="0015156B" w:rsidRPr="000D120D" w:rsidRDefault="0015156B" w:rsidP="000D120D">
                  <w:pPr>
                    <w:spacing w:before="0" w:after="0" w:line="240" w:lineRule="auto"/>
                    <w:ind w:left="0" w:right="-139"/>
                    <w:rPr>
                      <w:b/>
                      <w:sz w:val="18"/>
                      <w:szCs w:val="18"/>
                    </w:rPr>
                  </w:pPr>
                  <w:proofErr w:type="spellStart"/>
                  <w:r w:rsidRPr="000D120D">
                    <w:rPr>
                      <w:b/>
                      <w:sz w:val="18"/>
                      <w:szCs w:val="18"/>
                    </w:rPr>
                    <w:t>AMLStatusRef</w:t>
                  </w:r>
                  <w:proofErr w:type="spellEnd"/>
                </w:p>
              </w:tc>
              <w:tc>
                <w:tcPr>
                  <w:tcW w:w="3576" w:type="dxa"/>
                  <w:shd w:val="clear" w:color="auto" w:fill="auto"/>
                  <w:noWrap/>
                  <w:vAlign w:val="center"/>
                  <w:hideMark/>
                </w:tcPr>
                <w:p w:rsidR="0015156B" w:rsidRPr="000D120D" w:rsidRDefault="0015156B" w:rsidP="0015156B">
                  <w:pPr>
                    <w:spacing w:before="0" w:after="0" w:line="240" w:lineRule="auto"/>
                    <w:ind w:left="0"/>
                    <w:rPr>
                      <w:b/>
                      <w:sz w:val="18"/>
                      <w:szCs w:val="18"/>
                    </w:rPr>
                  </w:pPr>
                  <w:proofErr w:type="spellStart"/>
                  <w:r w:rsidRPr="000D120D">
                    <w:rPr>
                      <w:b/>
                      <w:sz w:val="18"/>
                      <w:szCs w:val="18"/>
                    </w:rPr>
                    <w:t>AMLStatusDescription</w:t>
                  </w:r>
                  <w:proofErr w:type="spellEnd"/>
                </w:p>
              </w:tc>
            </w:tr>
            <w:tr w:rsidR="0015156B" w:rsidRPr="0015156B" w:rsidTr="000D120D">
              <w:trPr>
                <w:trHeight w:val="300"/>
              </w:trPr>
              <w:tc>
                <w:tcPr>
                  <w:tcW w:w="1294" w:type="dxa"/>
                  <w:shd w:val="clear" w:color="auto" w:fill="auto"/>
                  <w:noWrap/>
                  <w:vAlign w:val="center"/>
                  <w:hideMark/>
                </w:tcPr>
                <w:p w:rsidR="0015156B" w:rsidRPr="000D120D" w:rsidRDefault="0015156B" w:rsidP="0015156B">
                  <w:pPr>
                    <w:spacing w:before="0" w:after="0" w:line="240" w:lineRule="auto"/>
                    <w:ind w:left="0"/>
                    <w:jc w:val="right"/>
                    <w:rPr>
                      <w:sz w:val="18"/>
                      <w:szCs w:val="18"/>
                    </w:rPr>
                  </w:pPr>
                  <w:r w:rsidRPr="000D120D">
                    <w:rPr>
                      <w:sz w:val="18"/>
                      <w:szCs w:val="18"/>
                    </w:rPr>
                    <w:t>1</w:t>
                  </w:r>
                </w:p>
              </w:tc>
              <w:tc>
                <w:tcPr>
                  <w:tcW w:w="1369" w:type="dxa"/>
                  <w:shd w:val="clear" w:color="auto" w:fill="auto"/>
                  <w:noWrap/>
                  <w:vAlign w:val="center"/>
                  <w:hideMark/>
                </w:tcPr>
                <w:p w:rsidR="0015156B" w:rsidRPr="000D120D" w:rsidRDefault="0015156B" w:rsidP="0015156B">
                  <w:pPr>
                    <w:spacing w:before="0" w:after="0" w:line="240" w:lineRule="auto"/>
                    <w:ind w:left="0"/>
                    <w:rPr>
                      <w:sz w:val="18"/>
                      <w:szCs w:val="18"/>
                    </w:rPr>
                  </w:pPr>
                  <w:r w:rsidRPr="000D120D">
                    <w:rPr>
                      <w:sz w:val="18"/>
                      <w:szCs w:val="18"/>
                    </w:rPr>
                    <w:t xml:space="preserve">Not </w:t>
                  </w:r>
                  <w:proofErr w:type="spellStart"/>
                  <w:r w:rsidRPr="000D120D">
                    <w:rPr>
                      <w:sz w:val="18"/>
                      <w:szCs w:val="18"/>
                    </w:rPr>
                    <w:t>I</w:t>
                  </w:r>
                  <w:r w:rsidR="00EE5F4E" w:rsidRPr="000D120D">
                    <w:rPr>
                      <w:sz w:val="18"/>
                      <w:szCs w:val="18"/>
                    </w:rPr>
                    <w:t>d</w:t>
                  </w:r>
                  <w:r w:rsidRPr="000D120D">
                    <w:rPr>
                      <w:sz w:val="18"/>
                      <w:szCs w:val="18"/>
                    </w:rPr>
                    <w:t>ed</w:t>
                  </w:r>
                  <w:proofErr w:type="spellEnd"/>
                  <w:r w:rsidRPr="000D120D">
                    <w:rPr>
                      <w:sz w:val="18"/>
                      <w:szCs w:val="18"/>
                    </w:rPr>
                    <w:t xml:space="preserve">  </w:t>
                  </w:r>
                </w:p>
              </w:tc>
              <w:tc>
                <w:tcPr>
                  <w:tcW w:w="3576" w:type="dxa"/>
                  <w:shd w:val="clear" w:color="auto" w:fill="auto"/>
                  <w:vAlign w:val="center"/>
                  <w:hideMark/>
                </w:tcPr>
                <w:p w:rsidR="0015156B" w:rsidRPr="000D120D" w:rsidRDefault="0015156B" w:rsidP="0015156B">
                  <w:pPr>
                    <w:spacing w:before="0" w:after="0" w:line="240" w:lineRule="auto"/>
                    <w:ind w:left="0"/>
                    <w:rPr>
                      <w:sz w:val="18"/>
                      <w:szCs w:val="18"/>
                    </w:rPr>
                  </w:pPr>
                  <w:r w:rsidRPr="000D120D">
                    <w:rPr>
                      <w:sz w:val="18"/>
                      <w:szCs w:val="18"/>
                    </w:rPr>
                    <w:t>Client Un-Identified</w:t>
                  </w:r>
                </w:p>
              </w:tc>
            </w:tr>
            <w:tr w:rsidR="0015156B" w:rsidRPr="0015156B" w:rsidTr="000D120D">
              <w:trPr>
                <w:trHeight w:val="300"/>
              </w:trPr>
              <w:tc>
                <w:tcPr>
                  <w:tcW w:w="1294" w:type="dxa"/>
                  <w:shd w:val="clear" w:color="auto" w:fill="auto"/>
                  <w:noWrap/>
                  <w:vAlign w:val="center"/>
                  <w:hideMark/>
                </w:tcPr>
                <w:p w:rsidR="0015156B" w:rsidRPr="000D120D" w:rsidRDefault="0015156B" w:rsidP="0015156B">
                  <w:pPr>
                    <w:spacing w:before="0" w:after="0" w:line="240" w:lineRule="auto"/>
                    <w:ind w:left="0"/>
                    <w:jc w:val="right"/>
                    <w:rPr>
                      <w:sz w:val="18"/>
                      <w:szCs w:val="18"/>
                    </w:rPr>
                  </w:pPr>
                  <w:r w:rsidRPr="000D120D">
                    <w:rPr>
                      <w:sz w:val="18"/>
                      <w:szCs w:val="18"/>
                    </w:rPr>
                    <w:t>2</w:t>
                  </w:r>
                </w:p>
              </w:tc>
              <w:tc>
                <w:tcPr>
                  <w:tcW w:w="1369" w:type="dxa"/>
                  <w:shd w:val="clear" w:color="auto" w:fill="auto"/>
                  <w:noWrap/>
                  <w:vAlign w:val="center"/>
                  <w:hideMark/>
                </w:tcPr>
                <w:p w:rsidR="0015156B" w:rsidRPr="000D120D" w:rsidRDefault="0015156B" w:rsidP="0015156B">
                  <w:pPr>
                    <w:spacing w:before="0" w:after="0" w:line="240" w:lineRule="auto"/>
                    <w:ind w:left="0"/>
                    <w:rPr>
                      <w:sz w:val="18"/>
                      <w:szCs w:val="18"/>
                    </w:rPr>
                  </w:pPr>
                  <w:r w:rsidRPr="000D120D">
                    <w:rPr>
                      <w:sz w:val="18"/>
                      <w:szCs w:val="18"/>
                    </w:rPr>
                    <w:t xml:space="preserve">Is </w:t>
                  </w:r>
                  <w:proofErr w:type="spellStart"/>
                  <w:r w:rsidRPr="000D120D">
                    <w:rPr>
                      <w:sz w:val="18"/>
                      <w:szCs w:val="18"/>
                    </w:rPr>
                    <w:t>I</w:t>
                  </w:r>
                  <w:r w:rsidR="00EE5F4E" w:rsidRPr="000D120D">
                    <w:rPr>
                      <w:sz w:val="18"/>
                      <w:szCs w:val="18"/>
                    </w:rPr>
                    <w:t>d</w:t>
                  </w:r>
                  <w:r w:rsidRPr="000D120D">
                    <w:rPr>
                      <w:sz w:val="18"/>
                      <w:szCs w:val="18"/>
                    </w:rPr>
                    <w:t>ed</w:t>
                  </w:r>
                  <w:proofErr w:type="spellEnd"/>
                </w:p>
              </w:tc>
              <w:tc>
                <w:tcPr>
                  <w:tcW w:w="3576" w:type="dxa"/>
                  <w:shd w:val="clear" w:color="auto" w:fill="auto"/>
                  <w:vAlign w:val="center"/>
                  <w:hideMark/>
                </w:tcPr>
                <w:p w:rsidR="0015156B" w:rsidRPr="000D120D" w:rsidRDefault="0015156B" w:rsidP="0015156B">
                  <w:pPr>
                    <w:spacing w:before="0" w:after="0" w:line="240" w:lineRule="auto"/>
                    <w:ind w:left="0"/>
                    <w:rPr>
                      <w:sz w:val="18"/>
                      <w:szCs w:val="18"/>
                    </w:rPr>
                  </w:pPr>
                  <w:r w:rsidRPr="000D120D">
                    <w:rPr>
                      <w:sz w:val="18"/>
                      <w:szCs w:val="18"/>
                    </w:rPr>
                    <w:t>Client Identified</w:t>
                  </w:r>
                </w:p>
              </w:tc>
            </w:tr>
            <w:tr w:rsidR="0015156B" w:rsidRPr="0015156B" w:rsidTr="000D120D">
              <w:trPr>
                <w:trHeight w:val="300"/>
              </w:trPr>
              <w:tc>
                <w:tcPr>
                  <w:tcW w:w="1294" w:type="dxa"/>
                  <w:shd w:val="clear" w:color="auto" w:fill="auto"/>
                  <w:noWrap/>
                  <w:vAlign w:val="center"/>
                  <w:hideMark/>
                </w:tcPr>
                <w:p w:rsidR="0015156B" w:rsidRPr="000D120D" w:rsidRDefault="0015156B" w:rsidP="0015156B">
                  <w:pPr>
                    <w:spacing w:before="0" w:after="0" w:line="240" w:lineRule="auto"/>
                    <w:ind w:left="0"/>
                    <w:jc w:val="right"/>
                    <w:rPr>
                      <w:sz w:val="18"/>
                      <w:szCs w:val="18"/>
                    </w:rPr>
                  </w:pPr>
                  <w:r w:rsidRPr="000D120D">
                    <w:rPr>
                      <w:sz w:val="18"/>
                      <w:szCs w:val="18"/>
                    </w:rPr>
                    <w:t>3</w:t>
                  </w:r>
                </w:p>
              </w:tc>
              <w:tc>
                <w:tcPr>
                  <w:tcW w:w="1369" w:type="dxa"/>
                  <w:shd w:val="clear" w:color="auto" w:fill="auto"/>
                  <w:noWrap/>
                  <w:vAlign w:val="center"/>
                  <w:hideMark/>
                </w:tcPr>
                <w:p w:rsidR="0015156B" w:rsidRPr="000D120D" w:rsidRDefault="0015156B" w:rsidP="0015156B">
                  <w:pPr>
                    <w:spacing w:before="0" w:after="0" w:line="240" w:lineRule="auto"/>
                    <w:ind w:left="0"/>
                    <w:rPr>
                      <w:sz w:val="18"/>
                      <w:szCs w:val="18"/>
                    </w:rPr>
                  </w:pPr>
                  <w:r w:rsidRPr="000D120D">
                    <w:rPr>
                      <w:sz w:val="18"/>
                      <w:szCs w:val="18"/>
                    </w:rPr>
                    <w:t>Pre-1994</w:t>
                  </w:r>
                </w:p>
              </w:tc>
              <w:tc>
                <w:tcPr>
                  <w:tcW w:w="3576" w:type="dxa"/>
                  <w:shd w:val="clear" w:color="auto" w:fill="auto"/>
                  <w:vAlign w:val="center"/>
                  <w:hideMark/>
                </w:tcPr>
                <w:p w:rsidR="0015156B" w:rsidRPr="000D120D" w:rsidRDefault="0015156B" w:rsidP="0015156B">
                  <w:pPr>
                    <w:spacing w:before="0" w:after="0" w:line="240" w:lineRule="auto"/>
                    <w:ind w:left="0"/>
                    <w:rPr>
                      <w:sz w:val="18"/>
                      <w:szCs w:val="18"/>
                    </w:rPr>
                  </w:pPr>
                  <w:r w:rsidRPr="000D120D">
                    <w:rPr>
                      <w:sz w:val="18"/>
                      <w:szCs w:val="18"/>
                    </w:rPr>
                    <w:t>Pre-1994 Investment Relationship</w:t>
                  </w:r>
                </w:p>
              </w:tc>
            </w:tr>
            <w:tr w:rsidR="0015156B" w:rsidRPr="0015156B" w:rsidTr="000D120D">
              <w:trPr>
                <w:trHeight w:val="300"/>
              </w:trPr>
              <w:tc>
                <w:tcPr>
                  <w:tcW w:w="1294" w:type="dxa"/>
                  <w:shd w:val="clear" w:color="auto" w:fill="auto"/>
                  <w:noWrap/>
                  <w:vAlign w:val="center"/>
                  <w:hideMark/>
                </w:tcPr>
                <w:p w:rsidR="0015156B" w:rsidRPr="000D120D" w:rsidRDefault="0015156B" w:rsidP="0015156B">
                  <w:pPr>
                    <w:spacing w:before="0" w:after="0" w:line="240" w:lineRule="auto"/>
                    <w:ind w:left="0"/>
                    <w:jc w:val="right"/>
                    <w:rPr>
                      <w:sz w:val="18"/>
                      <w:szCs w:val="18"/>
                    </w:rPr>
                  </w:pPr>
                  <w:r w:rsidRPr="000D120D">
                    <w:rPr>
                      <w:sz w:val="18"/>
                      <w:szCs w:val="18"/>
                    </w:rPr>
                    <w:t>4</w:t>
                  </w:r>
                </w:p>
              </w:tc>
              <w:tc>
                <w:tcPr>
                  <w:tcW w:w="1369" w:type="dxa"/>
                  <w:shd w:val="clear" w:color="auto" w:fill="auto"/>
                  <w:noWrap/>
                  <w:vAlign w:val="center"/>
                  <w:hideMark/>
                </w:tcPr>
                <w:p w:rsidR="0015156B" w:rsidRPr="000D120D" w:rsidRDefault="0015156B" w:rsidP="0015156B">
                  <w:pPr>
                    <w:spacing w:before="0" w:after="0" w:line="240" w:lineRule="auto"/>
                    <w:ind w:left="0"/>
                    <w:rPr>
                      <w:sz w:val="18"/>
                      <w:szCs w:val="18"/>
                    </w:rPr>
                  </w:pPr>
                  <w:r w:rsidRPr="000D120D">
                    <w:rPr>
                      <w:sz w:val="18"/>
                      <w:szCs w:val="18"/>
                    </w:rPr>
                    <w:t>Pre-2004</w:t>
                  </w:r>
                </w:p>
              </w:tc>
              <w:tc>
                <w:tcPr>
                  <w:tcW w:w="3576" w:type="dxa"/>
                  <w:shd w:val="clear" w:color="auto" w:fill="auto"/>
                  <w:vAlign w:val="center"/>
                  <w:hideMark/>
                </w:tcPr>
                <w:p w:rsidR="0015156B" w:rsidRPr="000D120D" w:rsidRDefault="0015156B" w:rsidP="0015156B">
                  <w:pPr>
                    <w:spacing w:before="0" w:after="0" w:line="240" w:lineRule="auto"/>
                    <w:ind w:left="0"/>
                    <w:rPr>
                      <w:sz w:val="18"/>
                      <w:szCs w:val="18"/>
                    </w:rPr>
                  </w:pPr>
                  <w:r w:rsidRPr="000D120D">
                    <w:rPr>
                      <w:sz w:val="18"/>
                      <w:szCs w:val="18"/>
                    </w:rPr>
                    <w:t>Pre-2004 Business Relationship</w:t>
                  </w:r>
                </w:p>
              </w:tc>
            </w:tr>
            <w:tr w:rsidR="0015156B" w:rsidRPr="0015156B" w:rsidTr="000D120D">
              <w:trPr>
                <w:trHeight w:val="300"/>
              </w:trPr>
              <w:tc>
                <w:tcPr>
                  <w:tcW w:w="1294" w:type="dxa"/>
                  <w:shd w:val="clear" w:color="auto" w:fill="auto"/>
                  <w:noWrap/>
                  <w:vAlign w:val="center"/>
                  <w:hideMark/>
                </w:tcPr>
                <w:p w:rsidR="0015156B" w:rsidRPr="000D120D" w:rsidRDefault="0015156B" w:rsidP="0015156B">
                  <w:pPr>
                    <w:spacing w:before="0" w:after="0" w:line="240" w:lineRule="auto"/>
                    <w:ind w:left="0"/>
                    <w:jc w:val="right"/>
                    <w:rPr>
                      <w:sz w:val="18"/>
                      <w:szCs w:val="18"/>
                    </w:rPr>
                  </w:pPr>
                  <w:r w:rsidRPr="000D120D">
                    <w:rPr>
                      <w:sz w:val="18"/>
                      <w:szCs w:val="18"/>
                    </w:rPr>
                    <w:t>5</w:t>
                  </w:r>
                </w:p>
              </w:tc>
              <w:tc>
                <w:tcPr>
                  <w:tcW w:w="1369" w:type="dxa"/>
                  <w:shd w:val="clear" w:color="auto" w:fill="auto"/>
                  <w:noWrap/>
                  <w:vAlign w:val="center"/>
                  <w:hideMark/>
                </w:tcPr>
                <w:p w:rsidR="0015156B" w:rsidRPr="000D120D" w:rsidRDefault="0015156B" w:rsidP="0015156B">
                  <w:pPr>
                    <w:spacing w:before="0" w:after="0" w:line="240" w:lineRule="auto"/>
                    <w:ind w:left="0"/>
                    <w:rPr>
                      <w:sz w:val="18"/>
                      <w:szCs w:val="18"/>
                    </w:rPr>
                  </w:pPr>
                  <w:r w:rsidRPr="000D120D">
                    <w:rPr>
                      <w:sz w:val="18"/>
                      <w:szCs w:val="18"/>
                    </w:rPr>
                    <w:t>Business</w:t>
                  </w:r>
                </w:p>
              </w:tc>
              <w:tc>
                <w:tcPr>
                  <w:tcW w:w="3576" w:type="dxa"/>
                  <w:shd w:val="clear" w:color="auto" w:fill="auto"/>
                  <w:vAlign w:val="center"/>
                  <w:hideMark/>
                </w:tcPr>
                <w:p w:rsidR="0015156B" w:rsidRPr="000D120D" w:rsidRDefault="0015156B" w:rsidP="0015156B">
                  <w:pPr>
                    <w:spacing w:before="0" w:after="0" w:line="240" w:lineRule="auto"/>
                    <w:ind w:left="0"/>
                    <w:rPr>
                      <w:sz w:val="18"/>
                      <w:szCs w:val="18"/>
                    </w:rPr>
                  </w:pPr>
                  <w:r w:rsidRPr="000D120D">
                    <w:rPr>
                      <w:sz w:val="18"/>
                      <w:szCs w:val="18"/>
                    </w:rPr>
                    <w:t>Existing Business Relationship</w:t>
                  </w:r>
                </w:p>
              </w:tc>
            </w:tr>
            <w:tr w:rsidR="0015156B" w:rsidRPr="0015156B" w:rsidTr="000D120D">
              <w:trPr>
                <w:trHeight w:val="300"/>
              </w:trPr>
              <w:tc>
                <w:tcPr>
                  <w:tcW w:w="1294" w:type="dxa"/>
                  <w:shd w:val="clear" w:color="auto" w:fill="auto"/>
                  <w:noWrap/>
                  <w:vAlign w:val="center"/>
                  <w:hideMark/>
                </w:tcPr>
                <w:p w:rsidR="0015156B" w:rsidRPr="000D120D" w:rsidRDefault="000D120D" w:rsidP="0015156B">
                  <w:pPr>
                    <w:spacing w:before="0" w:after="0" w:line="240" w:lineRule="auto"/>
                    <w:ind w:left="0"/>
                    <w:jc w:val="right"/>
                    <w:rPr>
                      <w:sz w:val="18"/>
                      <w:szCs w:val="18"/>
                    </w:rPr>
                  </w:pPr>
                  <w:r>
                    <w:rPr>
                      <w:sz w:val="18"/>
                      <w:szCs w:val="18"/>
                    </w:rPr>
                    <w:t>e</w:t>
                  </w:r>
                </w:p>
              </w:tc>
              <w:tc>
                <w:tcPr>
                  <w:tcW w:w="1369" w:type="dxa"/>
                  <w:shd w:val="clear" w:color="auto" w:fill="auto"/>
                  <w:noWrap/>
                  <w:vAlign w:val="center"/>
                  <w:hideMark/>
                </w:tcPr>
                <w:p w:rsidR="0015156B" w:rsidRPr="000D120D" w:rsidRDefault="0015156B" w:rsidP="0015156B">
                  <w:pPr>
                    <w:spacing w:before="0" w:after="0" w:line="240" w:lineRule="auto"/>
                    <w:ind w:left="0"/>
                    <w:rPr>
                      <w:sz w:val="18"/>
                      <w:szCs w:val="18"/>
                    </w:rPr>
                  </w:pPr>
                  <w:r w:rsidRPr="000D120D">
                    <w:rPr>
                      <w:sz w:val="18"/>
                      <w:szCs w:val="18"/>
                    </w:rPr>
                    <w:t>Exempt</w:t>
                  </w:r>
                </w:p>
              </w:tc>
              <w:tc>
                <w:tcPr>
                  <w:tcW w:w="3576" w:type="dxa"/>
                  <w:shd w:val="clear" w:color="auto" w:fill="auto"/>
                  <w:vAlign w:val="center"/>
                  <w:hideMark/>
                </w:tcPr>
                <w:p w:rsidR="0015156B" w:rsidRPr="000D120D" w:rsidRDefault="0015156B" w:rsidP="0015156B">
                  <w:pPr>
                    <w:spacing w:before="0" w:after="0" w:line="240" w:lineRule="auto"/>
                    <w:ind w:left="0"/>
                    <w:rPr>
                      <w:sz w:val="18"/>
                      <w:szCs w:val="18"/>
                    </w:rPr>
                  </w:pPr>
                  <w:r w:rsidRPr="000D120D">
                    <w:rPr>
                      <w:sz w:val="18"/>
                      <w:szCs w:val="18"/>
                    </w:rPr>
                    <w:t>Regulation 5 Exception</w:t>
                  </w:r>
                </w:p>
              </w:tc>
            </w:tr>
            <w:tr w:rsidR="0015156B" w:rsidRPr="0015156B" w:rsidTr="000D120D">
              <w:trPr>
                <w:trHeight w:val="300"/>
              </w:trPr>
              <w:tc>
                <w:tcPr>
                  <w:tcW w:w="1294" w:type="dxa"/>
                  <w:shd w:val="clear" w:color="auto" w:fill="auto"/>
                  <w:noWrap/>
                  <w:vAlign w:val="center"/>
                  <w:hideMark/>
                </w:tcPr>
                <w:p w:rsidR="0015156B" w:rsidRPr="000D120D" w:rsidRDefault="0015156B" w:rsidP="0015156B">
                  <w:pPr>
                    <w:spacing w:before="0" w:after="0" w:line="240" w:lineRule="auto"/>
                    <w:ind w:left="0"/>
                    <w:jc w:val="right"/>
                    <w:rPr>
                      <w:sz w:val="18"/>
                      <w:szCs w:val="18"/>
                    </w:rPr>
                  </w:pPr>
                  <w:r w:rsidRPr="000D120D">
                    <w:rPr>
                      <w:sz w:val="18"/>
                      <w:szCs w:val="18"/>
                    </w:rPr>
                    <w:t>7</w:t>
                  </w:r>
                </w:p>
              </w:tc>
              <w:tc>
                <w:tcPr>
                  <w:tcW w:w="1369" w:type="dxa"/>
                  <w:shd w:val="clear" w:color="auto" w:fill="auto"/>
                  <w:noWrap/>
                  <w:vAlign w:val="center"/>
                  <w:hideMark/>
                </w:tcPr>
                <w:p w:rsidR="0015156B" w:rsidRPr="000D120D" w:rsidRDefault="0015156B" w:rsidP="0015156B">
                  <w:pPr>
                    <w:spacing w:before="0" w:after="0" w:line="240" w:lineRule="auto"/>
                    <w:ind w:left="0"/>
                    <w:rPr>
                      <w:sz w:val="18"/>
                      <w:szCs w:val="18"/>
                    </w:rPr>
                  </w:pPr>
                  <w:r w:rsidRPr="000D120D">
                    <w:rPr>
                      <w:sz w:val="18"/>
                      <w:szCs w:val="18"/>
                    </w:rPr>
                    <w:t>Pre-Reg03</w:t>
                  </w:r>
                </w:p>
              </w:tc>
              <w:tc>
                <w:tcPr>
                  <w:tcW w:w="3576" w:type="dxa"/>
                  <w:shd w:val="clear" w:color="auto" w:fill="auto"/>
                  <w:vAlign w:val="center"/>
                  <w:hideMark/>
                </w:tcPr>
                <w:p w:rsidR="0015156B" w:rsidRPr="000D120D" w:rsidRDefault="0015156B" w:rsidP="0015156B">
                  <w:pPr>
                    <w:spacing w:before="0" w:after="0" w:line="240" w:lineRule="auto"/>
                    <w:ind w:left="0"/>
                    <w:rPr>
                      <w:sz w:val="18"/>
                      <w:szCs w:val="18"/>
                    </w:rPr>
                  </w:pPr>
                  <w:r w:rsidRPr="000D120D">
                    <w:rPr>
                      <w:sz w:val="18"/>
                      <w:szCs w:val="18"/>
                    </w:rPr>
                    <w:t>Matter falls outside scope of MLR 2003</w:t>
                  </w:r>
                </w:p>
              </w:tc>
            </w:tr>
            <w:tr w:rsidR="0015156B" w:rsidRPr="0015156B" w:rsidTr="000D120D">
              <w:trPr>
                <w:trHeight w:val="510"/>
              </w:trPr>
              <w:tc>
                <w:tcPr>
                  <w:tcW w:w="1294" w:type="dxa"/>
                  <w:shd w:val="clear" w:color="auto" w:fill="auto"/>
                  <w:noWrap/>
                  <w:vAlign w:val="center"/>
                  <w:hideMark/>
                </w:tcPr>
                <w:p w:rsidR="0015156B" w:rsidRPr="000D120D" w:rsidRDefault="0015156B" w:rsidP="0015156B">
                  <w:pPr>
                    <w:spacing w:before="0" w:after="0" w:line="240" w:lineRule="auto"/>
                    <w:ind w:left="0"/>
                    <w:jc w:val="right"/>
                    <w:rPr>
                      <w:sz w:val="18"/>
                      <w:szCs w:val="18"/>
                    </w:rPr>
                  </w:pPr>
                  <w:r w:rsidRPr="000D120D">
                    <w:rPr>
                      <w:sz w:val="18"/>
                      <w:szCs w:val="18"/>
                    </w:rPr>
                    <w:t>8</w:t>
                  </w:r>
                </w:p>
              </w:tc>
              <w:tc>
                <w:tcPr>
                  <w:tcW w:w="1369" w:type="dxa"/>
                  <w:shd w:val="clear" w:color="auto" w:fill="auto"/>
                  <w:noWrap/>
                  <w:vAlign w:val="center"/>
                  <w:hideMark/>
                </w:tcPr>
                <w:p w:rsidR="0015156B" w:rsidRPr="000D120D" w:rsidRDefault="0015156B" w:rsidP="0015156B">
                  <w:pPr>
                    <w:spacing w:before="0" w:after="0" w:line="240" w:lineRule="auto"/>
                    <w:ind w:left="0"/>
                    <w:rPr>
                      <w:sz w:val="18"/>
                      <w:szCs w:val="18"/>
                    </w:rPr>
                  </w:pPr>
                  <w:proofErr w:type="spellStart"/>
                  <w:r w:rsidRPr="000D120D">
                    <w:rPr>
                      <w:sz w:val="18"/>
                      <w:szCs w:val="18"/>
                    </w:rPr>
                    <w:t>Bus+Exempt</w:t>
                  </w:r>
                  <w:proofErr w:type="spellEnd"/>
                </w:p>
              </w:tc>
              <w:tc>
                <w:tcPr>
                  <w:tcW w:w="3576" w:type="dxa"/>
                  <w:shd w:val="clear" w:color="auto" w:fill="auto"/>
                  <w:vAlign w:val="center"/>
                  <w:hideMark/>
                </w:tcPr>
                <w:p w:rsidR="0015156B" w:rsidRPr="000D120D" w:rsidRDefault="0015156B" w:rsidP="0015156B">
                  <w:pPr>
                    <w:spacing w:before="0" w:after="0" w:line="240" w:lineRule="auto"/>
                    <w:ind w:left="0"/>
                    <w:rPr>
                      <w:sz w:val="18"/>
                      <w:szCs w:val="18"/>
                    </w:rPr>
                  </w:pPr>
                  <w:r w:rsidRPr="000D120D">
                    <w:rPr>
                      <w:sz w:val="18"/>
                      <w:szCs w:val="18"/>
                    </w:rPr>
                    <w:t>Existing Business Relationship + Regulation 5 Exception</w:t>
                  </w:r>
                </w:p>
              </w:tc>
            </w:tr>
            <w:tr w:rsidR="0015156B" w:rsidRPr="0015156B" w:rsidTr="000D120D">
              <w:trPr>
                <w:trHeight w:val="510"/>
              </w:trPr>
              <w:tc>
                <w:tcPr>
                  <w:tcW w:w="1294" w:type="dxa"/>
                  <w:shd w:val="clear" w:color="auto" w:fill="auto"/>
                  <w:noWrap/>
                  <w:vAlign w:val="center"/>
                  <w:hideMark/>
                </w:tcPr>
                <w:p w:rsidR="0015156B" w:rsidRPr="000D120D" w:rsidRDefault="0015156B" w:rsidP="0015156B">
                  <w:pPr>
                    <w:spacing w:before="0" w:after="0" w:line="240" w:lineRule="auto"/>
                    <w:ind w:left="0"/>
                    <w:jc w:val="right"/>
                    <w:rPr>
                      <w:sz w:val="18"/>
                      <w:szCs w:val="18"/>
                    </w:rPr>
                  </w:pPr>
                  <w:r w:rsidRPr="000D120D">
                    <w:rPr>
                      <w:sz w:val="18"/>
                      <w:szCs w:val="18"/>
                    </w:rPr>
                    <w:t>9</w:t>
                  </w:r>
                </w:p>
              </w:tc>
              <w:tc>
                <w:tcPr>
                  <w:tcW w:w="1369" w:type="dxa"/>
                  <w:shd w:val="clear" w:color="auto" w:fill="auto"/>
                  <w:noWrap/>
                  <w:vAlign w:val="center"/>
                  <w:hideMark/>
                </w:tcPr>
                <w:p w:rsidR="0015156B" w:rsidRPr="000D120D" w:rsidRDefault="0015156B" w:rsidP="0015156B">
                  <w:pPr>
                    <w:spacing w:before="0" w:after="0" w:line="240" w:lineRule="auto"/>
                    <w:ind w:left="0"/>
                    <w:rPr>
                      <w:sz w:val="18"/>
                      <w:szCs w:val="18"/>
                    </w:rPr>
                  </w:pPr>
                  <w:r w:rsidRPr="000D120D">
                    <w:rPr>
                      <w:sz w:val="18"/>
                      <w:szCs w:val="18"/>
                    </w:rPr>
                    <w:t>Pre94+Exem</w:t>
                  </w:r>
                </w:p>
              </w:tc>
              <w:tc>
                <w:tcPr>
                  <w:tcW w:w="3576" w:type="dxa"/>
                  <w:shd w:val="clear" w:color="auto" w:fill="auto"/>
                  <w:vAlign w:val="center"/>
                  <w:hideMark/>
                </w:tcPr>
                <w:p w:rsidR="0015156B" w:rsidRPr="000D120D" w:rsidRDefault="0015156B" w:rsidP="0015156B">
                  <w:pPr>
                    <w:spacing w:before="0" w:after="0" w:line="240" w:lineRule="auto"/>
                    <w:ind w:left="0"/>
                    <w:rPr>
                      <w:sz w:val="18"/>
                      <w:szCs w:val="18"/>
                    </w:rPr>
                  </w:pPr>
                  <w:r w:rsidRPr="000D120D">
                    <w:rPr>
                      <w:sz w:val="18"/>
                      <w:szCs w:val="18"/>
                    </w:rPr>
                    <w:t>Pre-1994 Investment Relationship + Regulation 5 Exception</w:t>
                  </w:r>
                </w:p>
              </w:tc>
            </w:tr>
            <w:tr w:rsidR="0015156B" w:rsidRPr="0015156B" w:rsidTr="000D120D">
              <w:trPr>
                <w:trHeight w:val="510"/>
              </w:trPr>
              <w:tc>
                <w:tcPr>
                  <w:tcW w:w="1294" w:type="dxa"/>
                  <w:shd w:val="clear" w:color="auto" w:fill="auto"/>
                  <w:noWrap/>
                  <w:vAlign w:val="center"/>
                  <w:hideMark/>
                </w:tcPr>
                <w:p w:rsidR="0015156B" w:rsidRPr="000D120D" w:rsidRDefault="0015156B" w:rsidP="0015156B">
                  <w:pPr>
                    <w:spacing w:before="0" w:after="0" w:line="240" w:lineRule="auto"/>
                    <w:ind w:left="0"/>
                    <w:jc w:val="right"/>
                    <w:rPr>
                      <w:sz w:val="18"/>
                      <w:szCs w:val="18"/>
                    </w:rPr>
                  </w:pPr>
                  <w:r w:rsidRPr="000D120D">
                    <w:rPr>
                      <w:sz w:val="18"/>
                      <w:szCs w:val="18"/>
                    </w:rPr>
                    <w:t>10</w:t>
                  </w:r>
                </w:p>
              </w:tc>
              <w:tc>
                <w:tcPr>
                  <w:tcW w:w="1369" w:type="dxa"/>
                  <w:shd w:val="clear" w:color="auto" w:fill="auto"/>
                  <w:noWrap/>
                  <w:vAlign w:val="center"/>
                  <w:hideMark/>
                </w:tcPr>
                <w:p w:rsidR="0015156B" w:rsidRPr="000D120D" w:rsidRDefault="0015156B" w:rsidP="0015156B">
                  <w:pPr>
                    <w:spacing w:before="0" w:after="0" w:line="240" w:lineRule="auto"/>
                    <w:ind w:left="0"/>
                    <w:rPr>
                      <w:sz w:val="18"/>
                      <w:szCs w:val="18"/>
                    </w:rPr>
                  </w:pPr>
                  <w:r w:rsidRPr="000D120D">
                    <w:rPr>
                      <w:sz w:val="18"/>
                      <w:szCs w:val="18"/>
                    </w:rPr>
                    <w:t>Pre04+Exem</w:t>
                  </w:r>
                </w:p>
              </w:tc>
              <w:tc>
                <w:tcPr>
                  <w:tcW w:w="3576" w:type="dxa"/>
                  <w:shd w:val="clear" w:color="auto" w:fill="auto"/>
                  <w:vAlign w:val="center"/>
                  <w:hideMark/>
                </w:tcPr>
                <w:p w:rsidR="0015156B" w:rsidRPr="000D120D" w:rsidRDefault="0015156B" w:rsidP="0015156B">
                  <w:pPr>
                    <w:spacing w:before="0" w:after="0" w:line="240" w:lineRule="auto"/>
                    <w:ind w:left="0"/>
                    <w:rPr>
                      <w:sz w:val="18"/>
                      <w:szCs w:val="18"/>
                    </w:rPr>
                  </w:pPr>
                  <w:r w:rsidRPr="000D120D">
                    <w:rPr>
                      <w:sz w:val="18"/>
                      <w:szCs w:val="18"/>
                    </w:rPr>
                    <w:t>Pre-2004 Business Relationship +  Regulation 5 Exception</w:t>
                  </w:r>
                </w:p>
              </w:tc>
            </w:tr>
            <w:tr w:rsidR="0015156B" w:rsidRPr="0015156B" w:rsidTr="000D120D">
              <w:trPr>
                <w:trHeight w:val="300"/>
              </w:trPr>
              <w:tc>
                <w:tcPr>
                  <w:tcW w:w="1294" w:type="dxa"/>
                  <w:shd w:val="clear" w:color="auto" w:fill="auto"/>
                  <w:noWrap/>
                  <w:vAlign w:val="center"/>
                  <w:hideMark/>
                </w:tcPr>
                <w:p w:rsidR="0015156B" w:rsidRPr="000D120D" w:rsidRDefault="0015156B" w:rsidP="0015156B">
                  <w:pPr>
                    <w:spacing w:before="0" w:after="0" w:line="240" w:lineRule="auto"/>
                    <w:ind w:left="0"/>
                    <w:jc w:val="right"/>
                    <w:rPr>
                      <w:sz w:val="18"/>
                      <w:szCs w:val="18"/>
                    </w:rPr>
                  </w:pPr>
                  <w:r w:rsidRPr="000D120D">
                    <w:rPr>
                      <w:sz w:val="18"/>
                      <w:szCs w:val="18"/>
                    </w:rPr>
                    <w:t>11</w:t>
                  </w:r>
                </w:p>
              </w:tc>
              <w:tc>
                <w:tcPr>
                  <w:tcW w:w="1369" w:type="dxa"/>
                  <w:shd w:val="clear" w:color="auto" w:fill="auto"/>
                  <w:noWrap/>
                  <w:vAlign w:val="center"/>
                  <w:hideMark/>
                </w:tcPr>
                <w:p w:rsidR="0015156B" w:rsidRPr="000D120D" w:rsidRDefault="0015156B" w:rsidP="0015156B">
                  <w:pPr>
                    <w:spacing w:before="0" w:after="0" w:line="240" w:lineRule="auto"/>
                    <w:ind w:left="0"/>
                    <w:rPr>
                      <w:sz w:val="18"/>
                      <w:szCs w:val="18"/>
                    </w:rPr>
                  </w:pPr>
                  <w:r w:rsidRPr="000D120D">
                    <w:rPr>
                      <w:sz w:val="18"/>
                      <w:szCs w:val="18"/>
                    </w:rPr>
                    <w:t>Pre-Reg07</w:t>
                  </w:r>
                </w:p>
              </w:tc>
              <w:tc>
                <w:tcPr>
                  <w:tcW w:w="3576" w:type="dxa"/>
                  <w:shd w:val="clear" w:color="auto" w:fill="auto"/>
                  <w:vAlign w:val="center"/>
                  <w:hideMark/>
                </w:tcPr>
                <w:p w:rsidR="0015156B" w:rsidRPr="000D120D" w:rsidRDefault="0015156B" w:rsidP="0015156B">
                  <w:pPr>
                    <w:spacing w:before="0" w:after="0" w:line="240" w:lineRule="auto"/>
                    <w:ind w:left="0"/>
                    <w:rPr>
                      <w:sz w:val="18"/>
                      <w:szCs w:val="18"/>
                    </w:rPr>
                  </w:pPr>
                  <w:r w:rsidRPr="000D120D">
                    <w:rPr>
                      <w:sz w:val="18"/>
                      <w:szCs w:val="18"/>
                    </w:rPr>
                    <w:t>Matter falls outside scope of MLR 2007</w:t>
                  </w:r>
                </w:p>
              </w:tc>
            </w:tr>
            <w:tr w:rsidR="0015156B" w:rsidRPr="0015156B" w:rsidTr="000D120D">
              <w:trPr>
                <w:trHeight w:val="510"/>
              </w:trPr>
              <w:tc>
                <w:tcPr>
                  <w:tcW w:w="1294" w:type="dxa"/>
                  <w:shd w:val="clear" w:color="auto" w:fill="auto"/>
                  <w:noWrap/>
                  <w:vAlign w:val="center"/>
                  <w:hideMark/>
                </w:tcPr>
                <w:p w:rsidR="0015156B" w:rsidRPr="000D120D" w:rsidRDefault="0015156B" w:rsidP="0015156B">
                  <w:pPr>
                    <w:spacing w:before="0" w:after="0" w:line="240" w:lineRule="auto"/>
                    <w:ind w:left="0"/>
                    <w:jc w:val="right"/>
                    <w:rPr>
                      <w:sz w:val="18"/>
                      <w:szCs w:val="18"/>
                    </w:rPr>
                  </w:pPr>
                  <w:r w:rsidRPr="000D120D">
                    <w:rPr>
                      <w:sz w:val="18"/>
                      <w:szCs w:val="18"/>
                    </w:rPr>
                    <w:t>12</w:t>
                  </w:r>
                </w:p>
              </w:tc>
              <w:tc>
                <w:tcPr>
                  <w:tcW w:w="1369" w:type="dxa"/>
                  <w:shd w:val="clear" w:color="auto" w:fill="auto"/>
                  <w:noWrap/>
                  <w:vAlign w:val="center"/>
                  <w:hideMark/>
                </w:tcPr>
                <w:p w:rsidR="0015156B" w:rsidRPr="000D120D" w:rsidRDefault="0015156B" w:rsidP="0015156B">
                  <w:pPr>
                    <w:spacing w:before="0" w:after="0" w:line="240" w:lineRule="auto"/>
                    <w:ind w:left="0"/>
                    <w:rPr>
                      <w:sz w:val="18"/>
                      <w:szCs w:val="18"/>
                    </w:rPr>
                  </w:pPr>
                  <w:r w:rsidRPr="000D120D">
                    <w:rPr>
                      <w:sz w:val="18"/>
                      <w:szCs w:val="18"/>
                    </w:rPr>
                    <w:t>Pre-</w:t>
                  </w:r>
                  <w:proofErr w:type="spellStart"/>
                  <w:r w:rsidRPr="000D120D">
                    <w:rPr>
                      <w:sz w:val="18"/>
                      <w:szCs w:val="18"/>
                    </w:rPr>
                    <w:t>Regs</w:t>
                  </w:r>
                  <w:proofErr w:type="spellEnd"/>
                </w:p>
              </w:tc>
              <w:tc>
                <w:tcPr>
                  <w:tcW w:w="3576" w:type="dxa"/>
                  <w:shd w:val="clear" w:color="auto" w:fill="auto"/>
                  <w:vAlign w:val="center"/>
                  <w:hideMark/>
                </w:tcPr>
                <w:p w:rsidR="0015156B" w:rsidRPr="000D120D" w:rsidRDefault="0015156B" w:rsidP="0015156B">
                  <w:pPr>
                    <w:spacing w:before="0" w:after="0" w:line="240" w:lineRule="auto"/>
                    <w:ind w:left="0"/>
                    <w:rPr>
                      <w:sz w:val="18"/>
                      <w:szCs w:val="18"/>
                    </w:rPr>
                  </w:pPr>
                  <w:r w:rsidRPr="000D120D">
                    <w:rPr>
                      <w:sz w:val="18"/>
                      <w:szCs w:val="18"/>
                    </w:rPr>
                    <w:t>Matter falls outside scope of MLR 2003 and MLR 2007</w:t>
                  </w:r>
                </w:p>
              </w:tc>
            </w:tr>
            <w:tr w:rsidR="0015156B" w:rsidRPr="0015156B" w:rsidTr="000D120D">
              <w:trPr>
                <w:trHeight w:val="765"/>
              </w:trPr>
              <w:tc>
                <w:tcPr>
                  <w:tcW w:w="1294" w:type="dxa"/>
                  <w:shd w:val="clear" w:color="auto" w:fill="auto"/>
                  <w:noWrap/>
                  <w:vAlign w:val="center"/>
                  <w:hideMark/>
                </w:tcPr>
                <w:p w:rsidR="0015156B" w:rsidRPr="000D120D" w:rsidRDefault="0015156B" w:rsidP="0015156B">
                  <w:pPr>
                    <w:spacing w:before="0" w:after="0" w:line="240" w:lineRule="auto"/>
                    <w:ind w:left="0"/>
                    <w:jc w:val="right"/>
                    <w:rPr>
                      <w:sz w:val="18"/>
                      <w:szCs w:val="18"/>
                    </w:rPr>
                  </w:pPr>
                  <w:r w:rsidRPr="000D120D">
                    <w:rPr>
                      <w:sz w:val="18"/>
                      <w:szCs w:val="18"/>
                    </w:rPr>
                    <w:t>13</w:t>
                  </w:r>
                </w:p>
              </w:tc>
              <w:tc>
                <w:tcPr>
                  <w:tcW w:w="1369" w:type="dxa"/>
                  <w:shd w:val="clear" w:color="auto" w:fill="auto"/>
                  <w:noWrap/>
                  <w:vAlign w:val="center"/>
                  <w:hideMark/>
                </w:tcPr>
                <w:p w:rsidR="0015156B" w:rsidRPr="000D120D" w:rsidRDefault="0015156B" w:rsidP="0015156B">
                  <w:pPr>
                    <w:spacing w:before="0" w:after="0" w:line="240" w:lineRule="auto"/>
                    <w:ind w:left="0"/>
                    <w:rPr>
                      <w:sz w:val="18"/>
                      <w:szCs w:val="18"/>
                    </w:rPr>
                  </w:pPr>
                  <w:r w:rsidRPr="000D120D">
                    <w:rPr>
                      <w:sz w:val="18"/>
                      <w:szCs w:val="18"/>
                    </w:rPr>
                    <w:t>Bus+Pre07</w:t>
                  </w:r>
                </w:p>
              </w:tc>
              <w:tc>
                <w:tcPr>
                  <w:tcW w:w="3576" w:type="dxa"/>
                  <w:shd w:val="clear" w:color="auto" w:fill="auto"/>
                  <w:vAlign w:val="center"/>
                  <w:hideMark/>
                </w:tcPr>
                <w:p w:rsidR="0015156B" w:rsidRPr="000D120D" w:rsidRDefault="0015156B" w:rsidP="0015156B">
                  <w:pPr>
                    <w:spacing w:before="0" w:after="0" w:line="240" w:lineRule="auto"/>
                    <w:ind w:left="0"/>
                    <w:rPr>
                      <w:sz w:val="18"/>
                      <w:szCs w:val="18"/>
                    </w:rPr>
                  </w:pPr>
                  <w:r w:rsidRPr="000D120D">
                    <w:rPr>
                      <w:sz w:val="18"/>
                      <w:szCs w:val="18"/>
                    </w:rPr>
                    <w:t>Existing Business Relationship / Investment, Outside Scope of MLR 2007</w:t>
                  </w:r>
                </w:p>
              </w:tc>
            </w:tr>
          </w:tbl>
          <w:p w:rsidR="0015156B" w:rsidRDefault="0015156B" w:rsidP="008413F8">
            <w:pPr>
              <w:ind w:left="0"/>
            </w:pPr>
          </w:p>
          <w:p w:rsidR="003B515D" w:rsidRDefault="003B515D" w:rsidP="008413F8">
            <w:pPr>
              <w:spacing w:before="0" w:after="0"/>
              <w:ind w:left="0"/>
            </w:pPr>
          </w:p>
        </w:tc>
      </w:tr>
      <w:tr w:rsidR="00A652B1" w:rsidTr="00A652B1">
        <w:trPr>
          <w:gridAfter w:val="1"/>
          <w:cnfStyle w:val="000000010000" w:firstRow="0" w:lastRow="0" w:firstColumn="0" w:lastColumn="0" w:oddVBand="0" w:evenVBand="0" w:oddHBand="0" w:evenHBand="1" w:firstRowFirstColumn="0" w:firstRowLastColumn="0" w:lastRowFirstColumn="0" w:lastRowLastColumn="0"/>
          <w:wAfter w:w="334" w:type="dxa"/>
        </w:trPr>
        <w:tc>
          <w:tcPr>
            <w:tcW w:w="2665" w:type="dxa"/>
            <w:tcBorders>
              <w:left w:val="nil"/>
              <w:right w:val="nil"/>
            </w:tcBorders>
            <w:hideMark/>
          </w:tcPr>
          <w:p w:rsidR="00A652B1" w:rsidRDefault="00A652B1">
            <w:proofErr w:type="spellStart"/>
            <w:r>
              <w:t>JustificationRef</w:t>
            </w:r>
            <w:proofErr w:type="spellEnd"/>
          </w:p>
        </w:tc>
        <w:tc>
          <w:tcPr>
            <w:tcW w:w="6248" w:type="dxa"/>
            <w:gridSpan w:val="2"/>
            <w:tcBorders>
              <w:left w:val="nil"/>
              <w:right w:val="nil"/>
            </w:tcBorders>
            <w:hideMark/>
          </w:tcPr>
          <w:p w:rsidR="00A652B1" w:rsidRDefault="00614399">
            <w:pPr>
              <w:ind w:left="0"/>
              <w:rPr>
                <w:sz w:val="20"/>
                <w:szCs w:val="20"/>
              </w:rPr>
            </w:pPr>
            <w:r>
              <w:t xml:space="preserve">    </w:t>
            </w:r>
            <w:r w:rsidR="00A652B1">
              <w:t xml:space="preserve">Refer </w:t>
            </w:r>
            <w:proofErr w:type="spellStart"/>
            <w:r w:rsidR="00A652B1">
              <w:t>JustificationRef</w:t>
            </w:r>
            <w:proofErr w:type="spellEnd"/>
            <w:r w:rsidR="00A652B1">
              <w:t xml:space="preserve"> in Justification CSV</w:t>
            </w:r>
          </w:p>
        </w:tc>
      </w:tr>
      <w:tr w:rsidR="003B515D" w:rsidTr="00A652B1">
        <w:trPr>
          <w:cnfStyle w:val="000000100000" w:firstRow="0" w:lastRow="0" w:firstColumn="0" w:lastColumn="0" w:oddVBand="0" w:evenVBand="0" w:oddHBand="1" w:evenHBand="0" w:firstRowFirstColumn="0" w:firstRowLastColumn="0" w:lastRowFirstColumn="0" w:lastRowLastColumn="0"/>
        </w:trPr>
        <w:tc>
          <w:tcPr>
            <w:tcW w:w="2890" w:type="dxa"/>
            <w:gridSpan w:val="2"/>
          </w:tcPr>
          <w:p w:rsidR="003B515D" w:rsidRPr="00AC2460" w:rsidRDefault="003B515D" w:rsidP="008413F8">
            <w:proofErr w:type="spellStart"/>
            <w:r w:rsidRPr="009723D4">
              <w:t>AMLIDDate</w:t>
            </w:r>
            <w:proofErr w:type="spellEnd"/>
          </w:p>
        </w:tc>
        <w:tc>
          <w:tcPr>
            <w:tcW w:w="6357" w:type="dxa"/>
            <w:gridSpan w:val="2"/>
          </w:tcPr>
          <w:p w:rsidR="003B515D" w:rsidRDefault="003B515D" w:rsidP="008413F8">
            <w:pPr>
              <w:ind w:left="0"/>
            </w:pPr>
            <w:r>
              <w:t>AML Date</w:t>
            </w:r>
          </w:p>
        </w:tc>
      </w:tr>
      <w:tr w:rsidR="003B515D" w:rsidTr="00A652B1">
        <w:trPr>
          <w:cnfStyle w:val="000000010000" w:firstRow="0" w:lastRow="0" w:firstColumn="0" w:lastColumn="0" w:oddVBand="0" w:evenVBand="0" w:oddHBand="0" w:evenHBand="1" w:firstRowFirstColumn="0" w:firstRowLastColumn="0" w:lastRowFirstColumn="0" w:lastRowLastColumn="0"/>
        </w:trPr>
        <w:tc>
          <w:tcPr>
            <w:tcW w:w="2890" w:type="dxa"/>
            <w:gridSpan w:val="2"/>
          </w:tcPr>
          <w:p w:rsidR="003B515D" w:rsidRPr="00AC2460" w:rsidRDefault="003B515D" w:rsidP="008413F8">
            <w:proofErr w:type="spellStart"/>
            <w:r w:rsidRPr="009723D4">
              <w:t>AMLIDFee</w:t>
            </w:r>
            <w:proofErr w:type="spellEnd"/>
          </w:p>
        </w:tc>
        <w:tc>
          <w:tcPr>
            <w:tcW w:w="6357" w:type="dxa"/>
            <w:gridSpan w:val="2"/>
          </w:tcPr>
          <w:p w:rsidR="003B515D" w:rsidRPr="009723D4" w:rsidRDefault="00D0173E" w:rsidP="00D0173E">
            <w:pPr>
              <w:ind w:left="0"/>
              <w:rPr>
                <w:color w:val="FF0000"/>
              </w:rPr>
            </w:pPr>
            <w:proofErr w:type="spellStart"/>
            <w:r>
              <w:t>FeeEarnercode</w:t>
            </w:r>
            <w:proofErr w:type="spellEnd"/>
            <w:r>
              <w:t xml:space="preserve"> from </w:t>
            </w:r>
            <w:proofErr w:type="spellStart"/>
            <w:r>
              <w:t>FeeEarner</w:t>
            </w:r>
            <w:proofErr w:type="spellEnd"/>
            <w:r>
              <w:t xml:space="preserve"> CSV (</w:t>
            </w:r>
            <w:proofErr w:type="spellStart"/>
            <w:r>
              <w:t>AMLAuthorised</w:t>
            </w:r>
            <w:proofErr w:type="spellEnd"/>
            <w:r>
              <w:t xml:space="preserve"> = 1)</w:t>
            </w:r>
          </w:p>
        </w:tc>
      </w:tr>
      <w:tr w:rsidR="003B515D" w:rsidTr="00A652B1">
        <w:trPr>
          <w:cnfStyle w:val="000000100000" w:firstRow="0" w:lastRow="0" w:firstColumn="0" w:lastColumn="0" w:oddVBand="0" w:evenVBand="0" w:oddHBand="1" w:evenHBand="0" w:firstRowFirstColumn="0" w:firstRowLastColumn="0" w:lastRowFirstColumn="0" w:lastRowLastColumn="0"/>
        </w:trPr>
        <w:tc>
          <w:tcPr>
            <w:tcW w:w="2890" w:type="dxa"/>
            <w:gridSpan w:val="2"/>
          </w:tcPr>
          <w:p w:rsidR="003B515D" w:rsidRPr="009723D4" w:rsidRDefault="003B515D" w:rsidP="008413F8">
            <w:r w:rsidRPr="009723D4">
              <w:t>AMLPre1994BR</w:t>
            </w:r>
          </w:p>
        </w:tc>
        <w:tc>
          <w:tcPr>
            <w:tcW w:w="6357" w:type="dxa"/>
            <w:gridSpan w:val="2"/>
          </w:tcPr>
          <w:p w:rsidR="003B515D" w:rsidRDefault="003B7C27" w:rsidP="008413F8">
            <w:pPr>
              <w:ind w:left="0"/>
            </w:pPr>
            <w:r>
              <w:t>1</w:t>
            </w:r>
            <w:r w:rsidR="003B515D">
              <w:t xml:space="preserve"> OR </w:t>
            </w:r>
            <w:r>
              <w:t>2</w:t>
            </w:r>
            <w:r w:rsidR="003B515D">
              <w:t xml:space="preserve"> </w:t>
            </w:r>
            <w:r w:rsidR="001B1683">
              <w:t xml:space="preserve">OR </w:t>
            </w:r>
            <w:r>
              <w:t>3</w:t>
            </w:r>
            <w:r w:rsidR="001B1683">
              <w:t xml:space="preserve"> </w:t>
            </w:r>
            <w:r w:rsidR="003B515D">
              <w:t>(Default is 1)</w:t>
            </w:r>
            <w:r w:rsidR="00D279DC">
              <w:t xml:space="preserve"> </w:t>
            </w:r>
          </w:p>
          <w:tbl>
            <w:tblPr>
              <w:tblW w:w="530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537"/>
              <w:gridCol w:w="1647"/>
              <w:gridCol w:w="2347"/>
            </w:tblGrid>
            <w:tr w:rsidR="008413F8" w:rsidRPr="008413F8" w:rsidTr="000D120D">
              <w:trPr>
                <w:trHeight w:val="300"/>
              </w:trPr>
              <w:tc>
                <w:tcPr>
                  <w:tcW w:w="1460" w:type="dxa"/>
                  <w:shd w:val="clear" w:color="auto" w:fill="auto"/>
                  <w:noWrap/>
                  <w:vAlign w:val="center"/>
                  <w:hideMark/>
                </w:tcPr>
                <w:p w:rsidR="008413F8" w:rsidRPr="000D120D" w:rsidRDefault="008413F8" w:rsidP="008413F8">
                  <w:pPr>
                    <w:spacing w:before="0" w:after="0" w:line="240" w:lineRule="auto"/>
                    <w:ind w:left="0"/>
                    <w:rPr>
                      <w:b/>
                      <w:sz w:val="18"/>
                      <w:szCs w:val="18"/>
                    </w:rPr>
                  </w:pPr>
                  <w:proofErr w:type="spellStart"/>
                  <w:r w:rsidRPr="000D120D">
                    <w:rPr>
                      <w:b/>
                      <w:sz w:val="18"/>
                      <w:szCs w:val="18"/>
                    </w:rPr>
                    <w:t>AMLAnswersID</w:t>
                  </w:r>
                  <w:proofErr w:type="spellEnd"/>
                </w:p>
              </w:tc>
              <w:tc>
                <w:tcPr>
                  <w:tcW w:w="1560" w:type="dxa"/>
                  <w:shd w:val="clear" w:color="auto" w:fill="auto"/>
                  <w:noWrap/>
                  <w:vAlign w:val="center"/>
                  <w:hideMark/>
                </w:tcPr>
                <w:p w:rsidR="008413F8" w:rsidRPr="000D120D" w:rsidRDefault="008413F8" w:rsidP="008413F8">
                  <w:pPr>
                    <w:spacing w:before="0" w:after="0" w:line="240" w:lineRule="auto"/>
                    <w:ind w:left="0"/>
                    <w:rPr>
                      <w:b/>
                      <w:sz w:val="18"/>
                      <w:szCs w:val="18"/>
                    </w:rPr>
                  </w:pPr>
                  <w:proofErr w:type="spellStart"/>
                  <w:r w:rsidRPr="000D120D">
                    <w:rPr>
                      <w:b/>
                      <w:sz w:val="18"/>
                      <w:szCs w:val="18"/>
                    </w:rPr>
                    <w:t>AMLAnswersRef</w:t>
                  </w:r>
                  <w:proofErr w:type="spellEnd"/>
                </w:p>
              </w:tc>
              <w:tc>
                <w:tcPr>
                  <w:tcW w:w="2280" w:type="dxa"/>
                  <w:shd w:val="clear" w:color="auto" w:fill="auto"/>
                  <w:noWrap/>
                  <w:vAlign w:val="center"/>
                  <w:hideMark/>
                </w:tcPr>
                <w:p w:rsidR="008413F8" w:rsidRPr="000D120D" w:rsidRDefault="008413F8" w:rsidP="008413F8">
                  <w:pPr>
                    <w:spacing w:before="0" w:after="0" w:line="240" w:lineRule="auto"/>
                    <w:ind w:left="0"/>
                    <w:rPr>
                      <w:b/>
                      <w:sz w:val="18"/>
                      <w:szCs w:val="18"/>
                    </w:rPr>
                  </w:pPr>
                  <w:proofErr w:type="spellStart"/>
                  <w:r w:rsidRPr="000D120D">
                    <w:rPr>
                      <w:b/>
                      <w:sz w:val="18"/>
                      <w:szCs w:val="18"/>
                    </w:rPr>
                    <w:t>AMLAnswersDescription</w:t>
                  </w:r>
                  <w:proofErr w:type="spellEnd"/>
                </w:p>
              </w:tc>
            </w:tr>
            <w:tr w:rsidR="008413F8" w:rsidRPr="008413F8" w:rsidTr="000D120D">
              <w:trPr>
                <w:trHeight w:val="300"/>
              </w:trPr>
              <w:tc>
                <w:tcPr>
                  <w:tcW w:w="1460" w:type="dxa"/>
                  <w:shd w:val="clear" w:color="auto" w:fill="auto"/>
                  <w:noWrap/>
                  <w:vAlign w:val="center"/>
                  <w:hideMark/>
                </w:tcPr>
                <w:p w:rsidR="008413F8" w:rsidRPr="000D120D" w:rsidRDefault="008413F8" w:rsidP="008413F8">
                  <w:pPr>
                    <w:spacing w:before="0" w:after="0" w:line="240" w:lineRule="auto"/>
                    <w:ind w:left="0"/>
                    <w:jc w:val="right"/>
                    <w:rPr>
                      <w:sz w:val="18"/>
                      <w:szCs w:val="18"/>
                    </w:rPr>
                  </w:pPr>
                  <w:r w:rsidRPr="000D120D">
                    <w:rPr>
                      <w:sz w:val="18"/>
                      <w:szCs w:val="18"/>
                    </w:rPr>
                    <w:t>1</w:t>
                  </w:r>
                </w:p>
              </w:tc>
              <w:tc>
                <w:tcPr>
                  <w:tcW w:w="1560" w:type="dxa"/>
                  <w:shd w:val="clear" w:color="auto" w:fill="auto"/>
                  <w:noWrap/>
                  <w:vAlign w:val="center"/>
                  <w:hideMark/>
                </w:tcPr>
                <w:p w:rsidR="008413F8" w:rsidRPr="000D120D" w:rsidRDefault="008413F8" w:rsidP="008413F8">
                  <w:pPr>
                    <w:spacing w:before="0" w:after="0" w:line="240" w:lineRule="auto"/>
                    <w:ind w:left="0"/>
                    <w:rPr>
                      <w:sz w:val="18"/>
                      <w:szCs w:val="18"/>
                    </w:rPr>
                  </w:pPr>
                  <w:r w:rsidRPr="000D120D">
                    <w:rPr>
                      <w:sz w:val="18"/>
                      <w:szCs w:val="18"/>
                    </w:rPr>
                    <w:t>None</w:t>
                  </w:r>
                </w:p>
              </w:tc>
              <w:tc>
                <w:tcPr>
                  <w:tcW w:w="2280" w:type="dxa"/>
                  <w:shd w:val="clear" w:color="auto" w:fill="auto"/>
                  <w:noWrap/>
                  <w:vAlign w:val="center"/>
                  <w:hideMark/>
                </w:tcPr>
                <w:p w:rsidR="008413F8" w:rsidRPr="000D120D" w:rsidRDefault="008413F8" w:rsidP="008413F8">
                  <w:pPr>
                    <w:spacing w:before="0" w:after="0" w:line="240" w:lineRule="auto"/>
                    <w:ind w:left="0"/>
                    <w:rPr>
                      <w:sz w:val="18"/>
                      <w:szCs w:val="18"/>
                    </w:rPr>
                  </w:pPr>
                  <w:r w:rsidRPr="000D120D">
                    <w:rPr>
                      <w:sz w:val="18"/>
                      <w:szCs w:val="18"/>
                    </w:rPr>
                    <w:t>Not Answered</w:t>
                  </w:r>
                </w:p>
              </w:tc>
            </w:tr>
            <w:tr w:rsidR="008413F8" w:rsidRPr="008413F8" w:rsidTr="000D120D">
              <w:trPr>
                <w:trHeight w:val="300"/>
              </w:trPr>
              <w:tc>
                <w:tcPr>
                  <w:tcW w:w="1460" w:type="dxa"/>
                  <w:shd w:val="clear" w:color="auto" w:fill="auto"/>
                  <w:noWrap/>
                  <w:vAlign w:val="center"/>
                  <w:hideMark/>
                </w:tcPr>
                <w:p w:rsidR="008413F8" w:rsidRPr="000D120D" w:rsidRDefault="008413F8" w:rsidP="008413F8">
                  <w:pPr>
                    <w:spacing w:before="0" w:after="0" w:line="240" w:lineRule="auto"/>
                    <w:ind w:left="0"/>
                    <w:jc w:val="right"/>
                    <w:rPr>
                      <w:sz w:val="18"/>
                      <w:szCs w:val="18"/>
                    </w:rPr>
                  </w:pPr>
                  <w:r w:rsidRPr="000D120D">
                    <w:rPr>
                      <w:sz w:val="18"/>
                      <w:szCs w:val="18"/>
                    </w:rPr>
                    <w:t>2</w:t>
                  </w:r>
                </w:p>
              </w:tc>
              <w:tc>
                <w:tcPr>
                  <w:tcW w:w="1560" w:type="dxa"/>
                  <w:shd w:val="clear" w:color="auto" w:fill="auto"/>
                  <w:noWrap/>
                  <w:vAlign w:val="center"/>
                  <w:hideMark/>
                </w:tcPr>
                <w:p w:rsidR="008413F8" w:rsidRPr="000D120D" w:rsidRDefault="008413F8" w:rsidP="008413F8">
                  <w:pPr>
                    <w:spacing w:before="0" w:after="0" w:line="240" w:lineRule="auto"/>
                    <w:ind w:left="0"/>
                    <w:rPr>
                      <w:sz w:val="18"/>
                      <w:szCs w:val="18"/>
                    </w:rPr>
                  </w:pPr>
                  <w:r w:rsidRPr="000D120D">
                    <w:rPr>
                      <w:sz w:val="18"/>
                      <w:szCs w:val="18"/>
                    </w:rPr>
                    <w:t>Yes</w:t>
                  </w:r>
                </w:p>
              </w:tc>
              <w:tc>
                <w:tcPr>
                  <w:tcW w:w="2280" w:type="dxa"/>
                  <w:shd w:val="clear" w:color="auto" w:fill="auto"/>
                  <w:noWrap/>
                  <w:vAlign w:val="center"/>
                  <w:hideMark/>
                </w:tcPr>
                <w:p w:rsidR="008413F8" w:rsidRPr="000D120D" w:rsidRDefault="008413F8" w:rsidP="008413F8">
                  <w:pPr>
                    <w:spacing w:before="0" w:after="0" w:line="240" w:lineRule="auto"/>
                    <w:ind w:left="0"/>
                    <w:rPr>
                      <w:sz w:val="18"/>
                      <w:szCs w:val="18"/>
                    </w:rPr>
                  </w:pPr>
                  <w:r w:rsidRPr="000D120D">
                    <w:rPr>
                      <w:sz w:val="18"/>
                      <w:szCs w:val="18"/>
                    </w:rPr>
                    <w:t>Yes</w:t>
                  </w:r>
                </w:p>
              </w:tc>
            </w:tr>
            <w:tr w:rsidR="008413F8" w:rsidRPr="008413F8" w:rsidTr="000D120D">
              <w:trPr>
                <w:trHeight w:val="300"/>
              </w:trPr>
              <w:tc>
                <w:tcPr>
                  <w:tcW w:w="1460" w:type="dxa"/>
                  <w:shd w:val="clear" w:color="auto" w:fill="auto"/>
                  <w:noWrap/>
                  <w:vAlign w:val="bottom"/>
                  <w:hideMark/>
                </w:tcPr>
                <w:p w:rsidR="008413F8" w:rsidRPr="000D120D" w:rsidRDefault="008413F8" w:rsidP="008413F8">
                  <w:pPr>
                    <w:spacing w:before="0" w:after="0" w:line="240" w:lineRule="auto"/>
                    <w:ind w:left="0"/>
                    <w:jc w:val="right"/>
                    <w:rPr>
                      <w:sz w:val="18"/>
                      <w:szCs w:val="18"/>
                    </w:rPr>
                  </w:pPr>
                  <w:r w:rsidRPr="000D120D">
                    <w:rPr>
                      <w:sz w:val="18"/>
                      <w:szCs w:val="18"/>
                    </w:rPr>
                    <w:t>3</w:t>
                  </w:r>
                </w:p>
              </w:tc>
              <w:tc>
                <w:tcPr>
                  <w:tcW w:w="1560" w:type="dxa"/>
                  <w:shd w:val="clear" w:color="auto" w:fill="auto"/>
                  <w:noWrap/>
                  <w:vAlign w:val="bottom"/>
                  <w:hideMark/>
                </w:tcPr>
                <w:p w:rsidR="008413F8" w:rsidRPr="000D120D" w:rsidRDefault="008413F8" w:rsidP="008413F8">
                  <w:pPr>
                    <w:spacing w:before="0" w:after="0" w:line="240" w:lineRule="auto"/>
                    <w:ind w:left="0"/>
                    <w:rPr>
                      <w:sz w:val="18"/>
                      <w:szCs w:val="18"/>
                    </w:rPr>
                  </w:pPr>
                  <w:r w:rsidRPr="000D120D">
                    <w:rPr>
                      <w:sz w:val="18"/>
                      <w:szCs w:val="18"/>
                    </w:rPr>
                    <w:t>No</w:t>
                  </w:r>
                </w:p>
              </w:tc>
              <w:tc>
                <w:tcPr>
                  <w:tcW w:w="2280" w:type="dxa"/>
                  <w:shd w:val="clear" w:color="auto" w:fill="auto"/>
                  <w:noWrap/>
                  <w:vAlign w:val="bottom"/>
                  <w:hideMark/>
                </w:tcPr>
                <w:p w:rsidR="008413F8" w:rsidRPr="000D120D" w:rsidRDefault="008413F8" w:rsidP="008413F8">
                  <w:pPr>
                    <w:spacing w:before="0" w:after="0" w:line="240" w:lineRule="auto"/>
                    <w:ind w:left="0"/>
                    <w:rPr>
                      <w:sz w:val="18"/>
                      <w:szCs w:val="18"/>
                    </w:rPr>
                  </w:pPr>
                  <w:r w:rsidRPr="000D120D">
                    <w:rPr>
                      <w:sz w:val="18"/>
                      <w:szCs w:val="18"/>
                    </w:rPr>
                    <w:t>No</w:t>
                  </w:r>
                </w:p>
              </w:tc>
            </w:tr>
          </w:tbl>
          <w:p w:rsidR="001B1683" w:rsidRDefault="001B1683" w:rsidP="001B1683">
            <w:pPr>
              <w:ind w:left="0"/>
            </w:pPr>
          </w:p>
        </w:tc>
      </w:tr>
      <w:tr w:rsidR="003B515D" w:rsidTr="00A652B1">
        <w:trPr>
          <w:cnfStyle w:val="000000010000" w:firstRow="0" w:lastRow="0" w:firstColumn="0" w:lastColumn="0" w:oddVBand="0" w:evenVBand="0" w:oddHBand="0" w:evenHBand="1" w:firstRowFirstColumn="0" w:firstRowLastColumn="0" w:lastRowFirstColumn="0" w:lastRowLastColumn="0"/>
        </w:trPr>
        <w:tc>
          <w:tcPr>
            <w:tcW w:w="2890" w:type="dxa"/>
            <w:gridSpan w:val="2"/>
          </w:tcPr>
          <w:p w:rsidR="003B515D" w:rsidRPr="009723D4" w:rsidRDefault="003B515D" w:rsidP="008413F8">
            <w:r w:rsidRPr="009723D4">
              <w:t>AMLPre2003BR</w:t>
            </w:r>
          </w:p>
        </w:tc>
        <w:tc>
          <w:tcPr>
            <w:tcW w:w="6357" w:type="dxa"/>
            <w:gridSpan w:val="2"/>
          </w:tcPr>
          <w:p w:rsidR="00B8066F" w:rsidRDefault="003B7C27" w:rsidP="00B8066F">
            <w:pPr>
              <w:ind w:left="0"/>
            </w:pPr>
            <w:r>
              <w:t>1</w:t>
            </w:r>
            <w:r w:rsidR="00B8066F">
              <w:t xml:space="preserve"> OR </w:t>
            </w:r>
            <w:r>
              <w:t>2</w:t>
            </w:r>
            <w:r w:rsidR="00B8066F">
              <w:t xml:space="preserve"> OR </w:t>
            </w:r>
            <w:r>
              <w:t>3</w:t>
            </w:r>
            <w:r w:rsidR="00B8066F">
              <w:t xml:space="preserve"> (Default is 1)</w:t>
            </w:r>
          </w:p>
          <w:tbl>
            <w:tblPr>
              <w:tblW w:w="530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537"/>
              <w:gridCol w:w="1647"/>
              <w:gridCol w:w="2347"/>
            </w:tblGrid>
            <w:tr w:rsidR="00D279DC" w:rsidRPr="008413F8" w:rsidTr="002D6B3F">
              <w:trPr>
                <w:trHeight w:val="300"/>
              </w:trPr>
              <w:tc>
                <w:tcPr>
                  <w:tcW w:w="1460" w:type="dxa"/>
                  <w:shd w:val="clear" w:color="auto" w:fill="auto"/>
                  <w:noWrap/>
                  <w:vAlign w:val="center"/>
                  <w:hideMark/>
                </w:tcPr>
                <w:p w:rsidR="00D279DC" w:rsidRPr="00C66853" w:rsidRDefault="00D279DC" w:rsidP="002D6B3F">
                  <w:pPr>
                    <w:spacing w:before="0" w:after="0" w:line="240" w:lineRule="auto"/>
                    <w:ind w:left="0"/>
                    <w:rPr>
                      <w:b/>
                      <w:sz w:val="18"/>
                      <w:szCs w:val="18"/>
                    </w:rPr>
                  </w:pPr>
                  <w:proofErr w:type="spellStart"/>
                  <w:r w:rsidRPr="00C66853">
                    <w:rPr>
                      <w:b/>
                      <w:sz w:val="18"/>
                      <w:szCs w:val="18"/>
                    </w:rPr>
                    <w:lastRenderedPageBreak/>
                    <w:t>AMLAnswersID</w:t>
                  </w:r>
                  <w:proofErr w:type="spellEnd"/>
                </w:p>
              </w:tc>
              <w:tc>
                <w:tcPr>
                  <w:tcW w:w="1560" w:type="dxa"/>
                  <w:shd w:val="clear" w:color="auto" w:fill="auto"/>
                  <w:noWrap/>
                  <w:vAlign w:val="center"/>
                  <w:hideMark/>
                </w:tcPr>
                <w:p w:rsidR="00D279DC" w:rsidRPr="00C66853" w:rsidRDefault="00D279DC" w:rsidP="002D6B3F">
                  <w:pPr>
                    <w:spacing w:before="0" w:after="0" w:line="240" w:lineRule="auto"/>
                    <w:ind w:left="0"/>
                    <w:rPr>
                      <w:b/>
                      <w:sz w:val="18"/>
                      <w:szCs w:val="18"/>
                    </w:rPr>
                  </w:pPr>
                  <w:proofErr w:type="spellStart"/>
                  <w:r w:rsidRPr="00C66853">
                    <w:rPr>
                      <w:b/>
                      <w:sz w:val="18"/>
                      <w:szCs w:val="18"/>
                    </w:rPr>
                    <w:t>AMLAnswersRef</w:t>
                  </w:r>
                  <w:proofErr w:type="spellEnd"/>
                </w:p>
              </w:tc>
              <w:tc>
                <w:tcPr>
                  <w:tcW w:w="2280" w:type="dxa"/>
                  <w:shd w:val="clear" w:color="auto" w:fill="auto"/>
                  <w:noWrap/>
                  <w:vAlign w:val="center"/>
                  <w:hideMark/>
                </w:tcPr>
                <w:p w:rsidR="00D279DC" w:rsidRPr="00C66853" w:rsidRDefault="00D279DC" w:rsidP="002D6B3F">
                  <w:pPr>
                    <w:spacing w:before="0" w:after="0" w:line="240" w:lineRule="auto"/>
                    <w:ind w:left="0"/>
                    <w:rPr>
                      <w:b/>
                      <w:sz w:val="18"/>
                      <w:szCs w:val="18"/>
                    </w:rPr>
                  </w:pPr>
                  <w:proofErr w:type="spellStart"/>
                  <w:r w:rsidRPr="00C66853">
                    <w:rPr>
                      <w:b/>
                      <w:sz w:val="18"/>
                      <w:szCs w:val="18"/>
                    </w:rPr>
                    <w:t>AMLAnswersDescription</w:t>
                  </w:r>
                  <w:proofErr w:type="spellEnd"/>
                </w:p>
              </w:tc>
            </w:tr>
            <w:tr w:rsidR="00D279DC" w:rsidRPr="008413F8" w:rsidTr="002D6B3F">
              <w:trPr>
                <w:trHeight w:val="300"/>
              </w:trPr>
              <w:tc>
                <w:tcPr>
                  <w:tcW w:w="1460" w:type="dxa"/>
                  <w:shd w:val="clear" w:color="auto" w:fill="auto"/>
                  <w:noWrap/>
                  <w:vAlign w:val="center"/>
                  <w:hideMark/>
                </w:tcPr>
                <w:p w:rsidR="00D279DC" w:rsidRPr="00C66853" w:rsidRDefault="00D279DC" w:rsidP="002D6B3F">
                  <w:pPr>
                    <w:spacing w:before="0" w:after="0" w:line="240" w:lineRule="auto"/>
                    <w:ind w:left="0"/>
                    <w:jc w:val="right"/>
                    <w:rPr>
                      <w:sz w:val="18"/>
                      <w:szCs w:val="18"/>
                    </w:rPr>
                  </w:pPr>
                  <w:r w:rsidRPr="00C66853">
                    <w:rPr>
                      <w:sz w:val="18"/>
                      <w:szCs w:val="18"/>
                    </w:rPr>
                    <w:t>1</w:t>
                  </w:r>
                </w:p>
              </w:tc>
              <w:tc>
                <w:tcPr>
                  <w:tcW w:w="156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None</w:t>
                  </w:r>
                </w:p>
              </w:tc>
              <w:tc>
                <w:tcPr>
                  <w:tcW w:w="228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Not Answered</w:t>
                  </w:r>
                </w:p>
              </w:tc>
            </w:tr>
            <w:tr w:rsidR="00D279DC" w:rsidRPr="008413F8" w:rsidTr="002D6B3F">
              <w:trPr>
                <w:trHeight w:val="300"/>
              </w:trPr>
              <w:tc>
                <w:tcPr>
                  <w:tcW w:w="1460" w:type="dxa"/>
                  <w:shd w:val="clear" w:color="auto" w:fill="auto"/>
                  <w:noWrap/>
                  <w:vAlign w:val="center"/>
                  <w:hideMark/>
                </w:tcPr>
                <w:p w:rsidR="00D279DC" w:rsidRPr="00C66853" w:rsidRDefault="00D279DC" w:rsidP="002D6B3F">
                  <w:pPr>
                    <w:spacing w:before="0" w:after="0" w:line="240" w:lineRule="auto"/>
                    <w:ind w:left="0"/>
                    <w:jc w:val="right"/>
                    <w:rPr>
                      <w:sz w:val="18"/>
                      <w:szCs w:val="18"/>
                    </w:rPr>
                  </w:pPr>
                  <w:r w:rsidRPr="00C66853">
                    <w:rPr>
                      <w:sz w:val="18"/>
                      <w:szCs w:val="18"/>
                    </w:rPr>
                    <w:t>2</w:t>
                  </w:r>
                </w:p>
              </w:tc>
              <w:tc>
                <w:tcPr>
                  <w:tcW w:w="156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Yes</w:t>
                  </w:r>
                </w:p>
              </w:tc>
              <w:tc>
                <w:tcPr>
                  <w:tcW w:w="228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Yes</w:t>
                  </w:r>
                </w:p>
              </w:tc>
            </w:tr>
            <w:tr w:rsidR="00D279DC" w:rsidRPr="008413F8" w:rsidTr="002D6B3F">
              <w:trPr>
                <w:trHeight w:val="300"/>
              </w:trPr>
              <w:tc>
                <w:tcPr>
                  <w:tcW w:w="1460" w:type="dxa"/>
                  <w:shd w:val="clear" w:color="auto" w:fill="auto"/>
                  <w:noWrap/>
                  <w:vAlign w:val="bottom"/>
                  <w:hideMark/>
                </w:tcPr>
                <w:p w:rsidR="00D279DC" w:rsidRPr="00C66853" w:rsidRDefault="00D279DC" w:rsidP="002D6B3F">
                  <w:pPr>
                    <w:spacing w:before="0" w:after="0" w:line="240" w:lineRule="auto"/>
                    <w:ind w:left="0"/>
                    <w:jc w:val="right"/>
                    <w:rPr>
                      <w:sz w:val="18"/>
                      <w:szCs w:val="18"/>
                    </w:rPr>
                  </w:pPr>
                  <w:r w:rsidRPr="00C66853">
                    <w:rPr>
                      <w:sz w:val="18"/>
                      <w:szCs w:val="18"/>
                    </w:rPr>
                    <w:t>3</w:t>
                  </w:r>
                </w:p>
              </w:tc>
              <w:tc>
                <w:tcPr>
                  <w:tcW w:w="1560" w:type="dxa"/>
                  <w:shd w:val="clear" w:color="auto" w:fill="auto"/>
                  <w:noWrap/>
                  <w:vAlign w:val="bottom"/>
                  <w:hideMark/>
                </w:tcPr>
                <w:p w:rsidR="00D279DC" w:rsidRPr="00C66853" w:rsidRDefault="00D279DC" w:rsidP="002D6B3F">
                  <w:pPr>
                    <w:spacing w:before="0" w:after="0" w:line="240" w:lineRule="auto"/>
                    <w:ind w:left="0"/>
                    <w:rPr>
                      <w:sz w:val="18"/>
                      <w:szCs w:val="18"/>
                    </w:rPr>
                  </w:pPr>
                  <w:r w:rsidRPr="00C66853">
                    <w:rPr>
                      <w:sz w:val="18"/>
                      <w:szCs w:val="18"/>
                    </w:rPr>
                    <w:t>No</w:t>
                  </w:r>
                </w:p>
              </w:tc>
              <w:tc>
                <w:tcPr>
                  <w:tcW w:w="2280" w:type="dxa"/>
                  <w:shd w:val="clear" w:color="auto" w:fill="auto"/>
                  <w:noWrap/>
                  <w:vAlign w:val="bottom"/>
                  <w:hideMark/>
                </w:tcPr>
                <w:p w:rsidR="00D279DC" w:rsidRPr="00C66853" w:rsidRDefault="00D279DC" w:rsidP="002D6B3F">
                  <w:pPr>
                    <w:spacing w:before="0" w:after="0" w:line="240" w:lineRule="auto"/>
                    <w:ind w:left="0"/>
                    <w:rPr>
                      <w:sz w:val="18"/>
                      <w:szCs w:val="18"/>
                    </w:rPr>
                  </w:pPr>
                  <w:r w:rsidRPr="00C66853">
                    <w:rPr>
                      <w:sz w:val="18"/>
                      <w:szCs w:val="18"/>
                    </w:rPr>
                    <w:t>No</w:t>
                  </w:r>
                </w:p>
              </w:tc>
            </w:tr>
          </w:tbl>
          <w:p w:rsidR="003B515D" w:rsidRDefault="003B515D" w:rsidP="00B8066F">
            <w:pPr>
              <w:ind w:left="0"/>
            </w:pPr>
          </w:p>
        </w:tc>
      </w:tr>
      <w:tr w:rsidR="003B515D" w:rsidTr="00A652B1">
        <w:trPr>
          <w:cnfStyle w:val="000000100000" w:firstRow="0" w:lastRow="0" w:firstColumn="0" w:lastColumn="0" w:oddVBand="0" w:evenVBand="0" w:oddHBand="1" w:evenHBand="0" w:firstRowFirstColumn="0" w:firstRowLastColumn="0" w:lastRowFirstColumn="0" w:lastRowLastColumn="0"/>
        </w:trPr>
        <w:tc>
          <w:tcPr>
            <w:tcW w:w="2890" w:type="dxa"/>
            <w:gridSpan w:val="2"/>
          </w:tcPr>
          <w:p w:rsidR="003B515D" w:rsidRPr="009723D4" w:rsidRDefault="003B515D" w:rsidP="008413F8">
            <w:r w:rsidRPr="009723D4">
              <w:lastRenderedPageBreak/>
              <w:t>AMLReg5</w:t>
            </w:r>
          </w:p>
        </w:tc>
        <w:tc>
          <w:tcPr>
            <w:tcW w:w="6357" w:type="dxa"/>
            <w:gridSpan w:val="2"/>
          </w:tcPr>
          <w:p w:rsidR="00B8066F" w:rsidRDefault="003B7C27" w:rsidP="00B8066F">
            <w:pPr>
              <w:ind w:left="0"/>
            </w:pPr>
            <w:r>
              <w:t>1</w:t>
            </w:r>
            <w:r w:rsidR="00B8066F">
              <w:t xml:space="preserve"> OR </w:t>
            </w:r>
            <w:r>
              <w:t>2</w:t>
            </w:r>
            <w:r w:rsidR="00B8066F">
              <w:t xml:space="preserve"> OR </w:t>
            </w:r>
            <w:r>
              <w:t>3</w:t>
            </w:r>
            <w:r w:rsidR="00B8066F">
              <w:t xml:space="preserve"> (Default is 1)</w:t>
            </w:r>
          </w:p>
          <w:tbl>
            <w:tblPr>
              <w:tblW w:w="530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537"/>
              <w:gridCol w:w="1647"/>
              <w:gridCol w:w="2347"/>
            </w:tblGrid>
            <w:tr w:rsidR="00D279DC" w:rsidRPr="008413F8" w:rsidTr="002D6B3F">
              <w:trPr>
                <w:trHeight w:val="300"/>
              </w:trPr>
              <w:tc>
                <w:tcPr>
                  <w:tcW w:w="1460" w:type="dxa"/>
                  <w:shd w:val="clear" w:color="auto" w:fill="auto"/>
                  <w:noWrap/>
                  <w:vAlign w:val="center"/>
                  <w:hideMark/>
                </w:tcPr>
                <w:p w:rsidR="00D279DC" w:rsidRPr="00C66853" w:rsidRDefault="00D279DC" w:rsidP="002D6B3F">
                  <w:pPr>
                    <w:spacing w:before="0" w:after="0" w:line="240" w:lineRule="auto"/>
                    <w:ind w:left="0"/>
                    <w:rPr>
                      <w:b/>
                      <w:sz w:val="18"/>
                      <w:szCs w:val="18"/>
                    </w:rPr>
                  </w:pPr>
                  <w:proofErr w:type="spellStart"/>
                  <w:r w:rsidRPr="00C66853">
                    <w:rPr>
                      <w:b/>
                      <w:sz w:val="18"/>
                      <w:szCs w:val="18"/>
                    </w:rPr>
                    <w:t>AMLAnswersID</w:t>
                  </w:r>
                  <w:proofErr w:type="spellEnd"/>
                </w:p>
              </w:tc>
              <w:tc>
                <w:tcPr>
                  <w:tcW w:w="1560" w:type="dxa"/>
                  <w:shd w:val="clear" w:color="auto" w:fill="auto"/>
                  <w:noWrap/>
                  <w:vAlign w:val="center"/>
                  <w:hideMark/>
                </w:tcPr>
                <w:p w:rsidR="00D279DC" w:rsidRPr="00C66853" w:rsidRDefault="00D279DC" w:rsidP="002D6B3F">
                  <w:pPr>
                    <w:spacing w:before="0" w:after="0" w:line="240" w:lineRule="auto"/>
                    <w:ind w:left="0"/>
                    <w:rPr>
                      <w:b/>
                      <w:sz w:val="18"/>
                      <w:szCs w:val="18"/>
                    </w:rPr>
                  </w:pPr>
                  <w:proofErr w:type="spellStart"/>
                  <w:r w:rsidRPr="00C66853">
                    <w:rPr>
                      <w:b/>
                      <w:sz w:val="18"/>
                      <w:szCs w:val="18"/>
                    </w:rPr>
                    <w:t>AMLAnswersRef</w:t>
                  </w:r>
                  <w:proofErr w:type="spellEnd"/>
                </w:p>
              </w:tc>
              <w:tc>
                <w:tcPr>
                  <w:tcW w:w="2280" w:type="dxa"/>
                  <w:shd w:val="clear" w:color="auto" w:fill="auto"/>
                  <w:noWrap/>
                  <w:vAlign w:val="center"/>
                  <w:hideMark/>
                </w:tcPr>
                <w:p w:rsidR="00D279DC" w:rsidRPr="00C66853" w:rsidRDefault="00D279DC" w:rsidP="002D6B3F">
                  <w:pPr>
                    <w:spacing w:before="0" w:after="0" w:line="240" w:lineRule="auto"/>
                    <w:ind w:left="0"/>
                    <w:rPr>
                      <w:b/>
                      <w:sz w:val="18"/>
                      <w:szCs w:val="18"/>
                    </w:rPr>
                  </w:pPr>
                  <w:proofErr w:type="spellStart"/>
                  <w:r w:rsidRPr="00C66853">
                    <w:rPr>
                      <w:b/>
                      <w:sz w:val="18"/>
                      <w:szCs w:val="18"/>
                    </w:rPr>
                    <w:t>AMLAnswersDescription</w:t>
                  </w:r>
                  <w:proofErr w:type="spellEnd"/>
                </w:p>
              </w:tc>
            </w:tr>
            <w:tr w:rsidR="00D279DC" w:rsidRPr="008413F8" w:rsidTr="002D6B3F">
              <w:trPr>
                <w:trHeight w:val="300"/>
              </w:trPr>
              <w:tc>
                <w:tcPr>
                  <w:tcW w:w="1460" w:type="dxa"/>
                  <w:shd w:val="clear" w:color="auto" w:fill="auto"/>
                  <w:noWrap/>
                  <w:vAlign w:val="center"/>
                  <w:hideMark/>
                </w:tcPr>
                <w:p w:rsidR="00D279DC" w:rsidRPr="00C66853" w:rsidRDefault="00D279DC" w:rsidP="002D6B3F">
                  <w:pPr>
                    <w:spacing w:before="0" w:after="0" w:line="240" w:lineRule="auto"/>
                    <w:ind w:left="0"/>
                    <w:jc w:val="right"/>
                    <w:rPr>
                      <w:sz w:val="18"/>
                      <w:szCs w:val="18"/>
                    </w:rPr>
                  </w:pPr>
                  <w:r w:rsidRPr="00C66853">
                    <w:rPr>
                      <w:sz w:val="18"/>
                      <w:szCs w:val="18"/>
                    </w:rPr>
                    <w:t>1</w:t>
                  </w:r>
                </w:p>
              </w:tc>
              <w:tc>
                <w:tcPr>
                  <w:tcW w:w="156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None</w:t>
                  </w:r>
                </w:p>
              </w:tc>
              <w:tc>
                <w:tcPr>
                  <w:tcW w:w="228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Not Answered</w:t>
                  </w:r>
                </w:p>
              </w:tc>
            </w:tr>
            <w:tr w:rsidR="00D279DC" w:rsidRPr="008413F8" w:rsidTr="002D6B3F">
              <w:trPr>
                <w:trHeight w:val="300"/>
              </w:trPr>
              <w:tc>
                <w:tcPr>
                  <w:tcW w:w="1460" w:type="dxa"/>
                  <w:shd w:val="clear" w:color="auto" w:fill="auto"/>
                  <w:noWrap/>
                  <w:vAlign w:val="center"/>
                  <w:hideMark/>
                </w:tcPr>
                <w:p w:rsidR="00D279DC" w:rsidRPr="00C66853" w:rsidRDefault="00D279DC" w:rsidP="002D6B3F">
                  <w:pPr>
                    <w:spacing w:before="0" w:after="0" w:line="240" w:lineRule="auto"/>
                    <w:ind w:left="0"/>
                    <w:jc w:val="right"/>
                    <w:rPr>
                      <w:sz w:val="18"/>
                      <w:szCs w:val="18"/>
                    </w:rPr>
                  </w:pPr>
                  <w:r w:rsidRPr="00C66853">
                    <w:rPr>
                      <w:sz w:val="18"/>
                      <w:szCs w:val="18"/>
                    </w:rPr>
                    <w:t>2</w:t>
                  </w:r>
                </w:p>
              </w:tc>
              <w:tc>
                <w:tcPr>
                  <w:tcW w:w="156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Yes</w:t>
                  </w:r>
                </w:p>
              </w:tc>
              <w:tc>
                <w:tcPr>
                  <w:tcW w:w="228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Yes</w:t>
                  </w:r>
                </w:p>
              </w:tc>
            </w:tr>
            <w:tr w:rsidR="00D279DC" w:rsidRPr="008413F8" w:rsidTr="002D6B3F">
              <w:trPr>
                <w:trHeight w:val="300"/>
              </w:trPr>
              <w:tc>
                <w:tcPr>
                  <w:tcW w:w="1460" w:type="dxa"/>
                  <w:shd w:val="clear" w:color="auto" w:fill="auto"/>
                  <w:noWrap/>
                  <w:vAlign w:val="bottom"/>
                  <w:hideMark/>
                </w:tcPr>
                <w:p w:rsidR="00D279DC" w:rsidRPr="00C66853" w:rsidRDefault="00D279DC" w:rsidP="002D6B3F">
                  <w:pPr>
                    <w:spacing w:before="0" w:after="0" w:line="240" w:lineRule="auto"/>
                    <w:ind w:left="0"/>
                    <w:jc w:val="right"/>
                    <w:rPr>
                      <w:sz w:val="18"/>
                      <w:szCs w:val="18"/>
                    </w:rPr>
                  </w:pPr>
                  <w:r w:rsidRPr="00C66853">
                    <w:rPr>
                      <w:sz w:val="18"/>
                      <w:szCs w:val="18"/>
                    </w:rPr>
                    <w:t>3</w:t>
                  </w:r>
                </w:p>
              </w:tc>
              <w:tc>
                <w:tcPr>
                  <w:tcW w:w="1560" w:type="dxa"/>
                  <w:shd w:val="clear" w:color="auto" w:fill="auto"/>
                  <w:noWrap/>
                  <w:vAlign w:val="bottom"/>
                  <w:hideMark/>
                </w:tcPr>
                <w:p w:rsidR="00D279DC" w:rsidRPr="00C66853" w:rsidRDefault="00D279DC" w:rsidP="002D6B3F">
                  <w:pPr>
                    <w:spacing w:before="0" w:after="0" w:line="240" w:lineRule="auto"/>
                    <w:ind w:left="0"/>
                    <w:rPr>
                      <w:sz w:val="18"/>
                      <w:szCs w:val="18"/>
                    </w:rPr>
                  </w:pPr>
                  <w:r w:rsidRPr="00C66853">
                    <w:rPr>
                      <w:sz w:val="18"/>
                      <w:szCs w:val="18"/>
                    </w:rPr>
                    <w:t>No</w:t>
                  </w:r>
                </w:p>
              </w:tc>
              <w:tc>
                <w:tcPr>
                  <w:tcW w:w="2280" w:type="dxa"/>
                  <w:shd w:val="clear" w:color="auto" w:fill="auto"/>
                  <w:noWrap/>
                  <w:vAlign w:val="bottom"/>
                  <w:hideMark/>
                </w:tcPr>
                <w:p w:rsidR="00D279DC" w:rsidRPr="00C66853" w:rsidRDefault="00D279DC" w:rsidP="002D6B3F">
                  <w:pPr>
                    <w:spacing w:before="0" w:after="0" w:line="240" w:lineRule="auto"/>
                    <w:ind w:left="0"/>
                    <w:rPr>
                      <w:sz w:val="18"/>
                      <w:szCs w:val="18"/>
                    </w:rPr>
                  </w:pPr>
                  <w:r w:rsidRPr="00C66853">
                    <w:rPr>
                      <w:sz w:val="18"/>
                      <w:szCs w:val="18"/>
                    </w:rPr>
                    <w:t>No</w:t>
                  </w:r>
                </w:p>
              </w:tc>
            </w:tr>
          </w:tbl>
          <w:p w:rsidR="003B515D" w:rsidRDefault="003B515D" w:rsidP="00B8066F">
            <w:pPr>
              <w:ind w:left="0"/>
            </w:pPr>
          </w:p>
        </w:tc>
      </w:tr>
      <w:tr w:rsidR="003B515D" w:rsidTr="00A652B1">
        <w:trPr>
          <w:cnfStyle w:val="000000010000" w:firstRow="0" w:lastRow="0" w:firstColumn="0" w:lastColumn="0" w:oddVBand="0" w:evenVBand="0" w:oddHBand="0" w:evenHBand="1" w:firstRowFirstColumn="0" w:firstRowLastColumn="0" w:lastRowFirstColumn="0" w:lastRowLastColumn="0"/>
        </w:trPr>
        <w:tc>
          <w:tcPr>
            <w:tcW w:w="2890" w:type="dxa"/>
            <w:gridSpan w:val="2"/>
          </w:tcPr>
          <w:p w:rsidR="003B515D" w:rsidRPr="009723D4" w:rsidRDefault="003B515D" w:rsidP="008413F8">
            <w:proofErr w:type="spellStart"/>
            <w:r w:rsidRPr="009723D4">
              <w:t>AMLExplainBR</w:t>
            </w:r>
            <w:proofErr w:type="spellEnd"/>
          </w:p>
        </w:tc>
        <w:tc>
          <w:tcPr>
            <w:tcW w:w="6357" w:type="dxa"/>
            <w:gridSpan w:val="2"/>
          </w:tcPr>
          <w:p w:rsidR="003B515D" w:rsidRDefault="003B515D" w:rsidP="008413F8">
            <w:pPr>
              <w:ind w:left="0"/>
            </w:pPr>
            <w:r>
              <w:t>O OR 1 (Default is 0)</w:t>
            </w:r>
          </w:p>
        </w:tc>
      </w:tr>
      <w:tr w:rsidR="003B515D" w:rsidTr="00A652B1">
        <w:trPr>
          <w:cnfStyle w:val="000000100000" w:firstRow="0" w:lastRow="0" w:firstColumn="0" w:lastColumn="0" w:oddVBand="0" w:evenVBand="0" w:oddHBand="1" w:evenHBand="0" w:firstRowFirstColumn="0" w:firstRowLastColumn="0" w:lastRowFirstColumn="0" w:lastRowLastColumn="0"/>
        </w:trPr>
        <w:tc>
          <w:tcPr>
            <w:tcW w:w="2890" w:type="dxa"/>
            <w:gridSpan w:val="2"/>
          </w:tcPr>
          <w:p w:rsidR="003B515D" w:rsidRPr="009723D4" w:rsidRDefault="003B515D" w:rsidP="008413F8">
            <w:r w:rsidRPr="009723D4">
              <w:t>AMLReg5Explain</w:t>
            </w:r>
          </w:p>
        </w:tc>
        <w:tc>
          <w:tcPr>
            <w:tcW w:w="6357" w:type="dxa"/>
            <w:gridSpan w:val="2"/>
          </w:tcPr>
          <w:p w:rsidR="003B515D" w:rsidRDefault="003B515D" w:rsidP="008413F8">
            <w:pPr>
              <w:ind w:left="0"/>
            </w:pPr>
            <w:r>
              <w:t>AML Reg5 Explain (Description)</w:t>
            </w:r>
          </w:p>
        </w:tc>
      </w:tr>
      <w:tr w:rsidR="003B515D" w:rsidTr="00A652B1">
        <w:trPr>
          <w:cnfStyle w:val="000000010000" w:firstRow="0" w:lastRow="0" w:firstColumn="0" w:lastColumn="0" w:oddVBand="0" w:evenVBand="0" w:oddHBand="0" w:evenHBand="1" w:firstRowFirstColumn="0" w:firstRowLastColumn="0" w:lastRowFirstColumn="0" w:lastRowLastColumn="0"/>
        </w:trPr>
        <w:tc>
          <w:tcPr>
            <w:tcW w:w="2890" w:type="dxa"/>
            <w:gridSpan w:val="2"/>
          </w:tcPr>
          <w:p w:rsidR="003B515D" w:rsidRPr="009723D4" w:rsidRDefault="003B515D" w:rsidP="008413F8">
            <w:proofErr w:type="spellStart"/>
            <w:r w:rsidRPr="009723D4">
              <w:t>AMLBRAuthoriser</w:t>
            </w:r>
            <w:proofErr w:type="spellEnd"/>
          </w:p>
        </w:tc>
        <w:tc>
          <w:tcPr>
            <w:tcW w:w="6357" w:type="dxa"/>
            <w:gridSpan w:val="2"/>
          </w:tcPr>
          <w:p w:rsidR="003B515D" w:rsidRPr="009723D4" w:rsidRDefault="00D0173E" w:rsidP="008413F8">
            <w:pPr>
              <w:ind w:left="0"/>
              <w:rPr>
                <w:color w:val="FF0000"/>
              </w:rPr>
            </w:pPr>
            <w:proofErr w:type="spellStart"/>
            <w:r>
              <w:t>FeeEarnercode</w:t>
            </w:r>
            <w:proofErr w:type="spellEnd"/>
            <w:r>
              <w:t xml:space="preserve"> from </w:t>
            </w:r>
            <w:proofErr w:type="spellStart"/>
            <w:r>
              <w:t>FeeEarner</w:t>
            </w:r>
            <w:proofErr w:type="spellEnd"/>
            <w:r>
              <w:t xml:space="preserve"> CSV (</w:t>
            </w:r>
            <w:proofErr w:type="spellStart"/>
            <w:r>
              <w:t>AMLAuthorised</w:t>
            </w:r>
            <w:proofErr w:type="spellEnd"/>
            <w:r>
              <w:t xml:space="preserve"> = 1)</w:t>
            </w:r>
          </w:p>
        </w:tc>
      </w:tr>
      <w:tr w:rsidR="003B515D" w:rsidTr="00A652B1">
        <w:trPr>
          <w:cnfStyle w:val="000000100000" w:firstRow="0" w:lastRow="0" w:firstColumn="0" w:lastColumn="0" w:oddVBand="0" w:evenVBand="0" w:oddHBand="1" w:evenHBand="0" w:firstRowFirstColumn="0" w:firstRowLastColumn="0" w:lastRowFirstColumn="0" w:lastRowLastColumn="0"/>
        </w:trPr>
        <w:tc>
          <w:tcPr>
            <w:tcW w:w="2890" w:type="dxa"/>
            <w:gridSpan w:val="2"/>
          </w:tcPr>
          <w:p w:rsidR="003B515D" w:rsidRPr="009723D4" w:rsidRDefault="003B515D" w:rsidP="008413F8">
            <w:proofErr w:type="spellStart"/>
            <w:r w:rsidRPr="009723D4">
              <w:t>AMLHighLaunderRisk</w:t>
            </w:r>
            <w:proofErr w:type="spellEnd"/>
          </w:p>
        </w:tc>
        <w:tc>
          <w:tcPr>
            <w:tcW w:w="6357" w:type="dxa"/>
            <w:gridSpan w:val="2"/>
          </w:tcPr>
          <w:p w:rsidR="00B8066F" w:rsidRDefault="007F3506" w:rsidP="00B8066F">
            <w:pPr>
              <w:ind w:left="0"/>
            </w:pPr>
            <w:r>
              <w:t>1</w:t>
            </w:r>
            <w:r w:rsidR="00B8066F">
              <w:t xml:space="preserve"> OR </w:t>
            </w:r>
            <w:r>
              <w:t>2</w:t>
            </w:r>
            <w:r w:rsidR="00B8066F">
              <w:t xml:space="preserve"> OR </w:t>
            </w:r>
            <w:r>
              <w:t>3</w:t>
            </w:r>
            <w:r w:rsidR="00B8066F">
              <w:t xml:space="preserve"> (Default is 1)</w:t>
            </w:r>
          </w:p>
          <w:tbl>
            <w:tblPr>
              <w:tblW w:w="530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537"/>
              <w:gridCol w:w="1647"/>
              <w:gridCol w:w="2347"/>
            </w:tblGrid>
            <w:tr w:rsidR="00D279DC" w:rsidRPr="008413F8" w:rsidTr="002D6B3F">
              <w:trPr>
                <w:trHeight w:val="300"/>
              </w:trPr>
              <w:tc>
                <w:tcPr>
                  <w:tcW w:w="1460" w:type="dxa"/>
                  <w:shd w:val="clear" w:color="auto" w:fill="auto"/>
                  <w:noWrap/>
                  <w:vAlign w:val="center"/>
                  <w:hideMark/>
                </w:tcPr>
                <w:p w:rsidR="00D279DC" w:rsidRPr="00C66853" w:rsidRDefault="00D279DC" w:rsidP="002D6B3F">
                  <w:pPr>
                    <w:spacing w:before="0" w:after="0" w:line="240" w:lineRule="auto"/>
                    <w:ind w:left="0"/>
                    <w:rPr>
                      <w:b/>
                      <w:sz w:val="18"/>
                      <w:szCs w:val="18"/>
                    </w:rPr>
                  </w:pPr>
                  <w:proofErr w:type="spellStart"/>
                  <w:r w:rsidRPr="00C66853">
                    <w:rPr>
                      <w:b/>
                      <w:sz w:val="18"/>
                      <w:szCs w:val="18"/>
                    </w:rPr>
                    <w:t>AMLAnswersID</w:t>
                  </w:r>
                  <w:proofErr w:type="spellEnd"/>
                </w:p>
              </w:tc>
              <w:tc>
                <w:tcPr>
                  <w:tcW w:w="1560" w:type="dxa"/>
                  <w:shd w:val="clear" w:color="auto" w:fill="auto"/>
                  <w:noWrap/>
                  <w:vAlign w:val="center"/>
                  <w:hideMark/>
                </w:tcPr>
                <w:p w:rsidR="00D279DC" w:rsidRPr="00C66853" w:rsidRDefault="00D279DC" w:rsidP="002D6B3F">
                  <w:pPr>
                    <w:spacing w:before="0" w:after="0" w:line="240" w:lineRule="auto"/>
                    <w:ind w:left="0"/>
                    <w:rPr>
                      <w:b/>
                      <w:sz w:val="18"/>
                      <w:szCs w:val="18"/>
                    </w:rPr>
                  </w:pPr>
                  <w:proofErr w:type="spellStart"/>
                  <w:r w:rsidRPr="00C66853">
                    <w:rPr>
                      <w:b/>
                      <w:sz w:val="18"/>
                      <w:szCs w:val="18"/>
                    </w:rPr>
                    <w:t>AMLAnswersRef</w:t>
                  </w:r>
                  <w:proofErr w:type="spellEnd"/>
                </w:p>
              </w:tc>
              <w:tc>
                <w:tcPr>
                  <w:tcW w:w="2280" w:type="dxa"/>
                  <w:shd w:val="clear" w:color="auto" w:fill="auto"/>
                  <w:noWrap/>
                  <w:vAlign w:val="center"/>
                  <w:hideMark/>
                </w:tcPr>
                <w:p w:rsidR="00D279DC" w:rsidRPr="00C66853" w:rsidRDefault="00D279DC" w:rsidP="002D6B3F">
                  <w:pPr>
                    <w:spacing w:before="0" w:after="0" w:line="240" w:lineRule="auto"/>
                    <w:ind w:left="0"/>
                    <w:rPr>
                      <w:b/>
                      <w:sz w:val="18"/>
                      <w:szCs w:val="18"/>
                    </w:rPr>
                  </w:pPr>
                  <w:proofErr w:type="spellStart"/>
                  <w:r w:rsidRPr="00C66853">
                    <w:rPr>
                      <w:b/>
                      <w:sz w:val="18"/>
                      <w:szCs w:val="18"/>
                    </w:rPr>
                    <w:t>AMLAnswersDescription</w:t>
                  </w:r>
                  <w:proofErr w:type="spellEnd"/>
                </w:p>
              </w:tc>
            </w:tr>
            <w:tr w:rsidR="00D279DC" w:rsidRPr="008413F8" w:rsidTr="002D6B3F">
              <w:trPr>
                <w:trHeight w:val="300"/>
              </w:trPr>
              <w:tc>
                <w:tcPr>
                  <w:tcW w:w="1460" w:type="dxa"/>
                  <w:shd w:val="clear" w:color="auto" w:fill="auto"/>
                  <w:noWrap/>
                  <w:vAlign w:val="center"/>
                  <w:hideMark/>
                </w:tcPr>
                <w:p w:rsidR="00D279DC" w:rsidRPr="00C66853" w:rsidRDefault="00D279DC" w:rsidP="002D6B3F">
                  <w:pPr>
                    <w:spacing w:before="0" w:after="0" w:line="240" w:lineRule="auto"/>
                    <w:ind w:left="0"/>
                    <w:jc w:val="right"/>
                    <w:rPr>
                      <w:sz w:val="18"/>
                      <w:szCs w:val="18"/>
                    </w:rPr>
                  </w:pPr>
                  <w:r w:rsidRPr="00C66853">
                    <w:rPr>
                      <w:sz w:val="18"/>
                      <w:szCs w:val="18"/>
                    </w:rPr>
                    <w:t>1</w:t>
                  </w:r>
                </w:p>
              </w:tc>
              <w:tc>
                <w:tcPr>
                  <w:tcW w:w="156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None</w:t>
                  </w:r>
                </w:p>
              </w:tc>
              <w:tc>
                <w:tcPr>
                  <w:tcW w:w="228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Not Answered</w:t>
                  </w:r>
                </w:p>
              </w:tc>
            </w:tr>
            <w:tr w:rsidR="00D279DC" w:rsidRPr="008413F8" w:rsidTr="002D6B3F">
              <w:trPr>
                <w:trHeight w:val="300"/>
              </w:trPr>
              <w:tc>
                <w:tcPr>
                  <w:tcW w:w="1460" w:type="dxa"/>
                  <w:shd w:val="clear" w:color="auto" w:fill="auto"/>
                  <w:noWrap/>
                  <w:vAlign w:val="center"/>
                  <w:hideMark/>
                </w:tcPr>
                <w:p w:rsidR="00D279DC" w:rsidRPr="00C66853" w:rsidRDefault="00D279DC" w:rsidP="002D6B3F">
                  <w:pPr>
                    <w:spacing w:before="0" w:after="0" w:line="240" w:lineRule="auto"/>
                    <w:ind w:left="0"/>
                    <w:jc w:val="right"/>
                    <w:rPr>
                      <w:sz w:val="18"/>
                      <w:szCs w:val="18"/>
                    </w:rPr>
                  </w:pPr>
                  <w:r w:rsidRPr="00C66853">
                    <w:rPr>
                      <w:sz w:val="18"/>
                      <w:szCs w:val="18"/>
                    </w:rPr>
                    <w:t>2</w:t>
                  </w:r>
                </w:p>
              </w:tc>
              <w:tc>
                <w:tcPr>
                  <w:tcW w:w="156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Yes</w:t>
                  </w:r>
                </w:p>
              </w:tc>
              <w:tc>
                <w:tcPr>
                  <w:tcW w:w="228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Yes</w:t>
                  </w:r>
                </w:p>
              </w:tc>
            </w:tr>
            <w:tr w:rsidR="00D279DC" w:rsidRPr="008413F8" w:rsidTr="002D6B3F">
              <w:trPr>
                <w:trHeight w:val="300"/>
              </w:trPr>
              <w:tc>
                <w:tcPr>
                  <w:tcW w:w="1460" w:type="dxa"/>
                  <w:shd w:val="clear" w:color="auto" w:fill="auto"/>
                  <w:noWrap/>
                  <w:vAlign w:val="bottom"/>
                  <w:hideMark/>
                </w:tcPr>
                <w:p w:rsidR="00D279DC" w:rsidRPr="00C66853" w:rsidRDefault="00D279DC" w:rsidP="002D6B3F">
                  <w:pPr>
                    <w:spacing w:before="0" w:after="0" w:line="240" w:lineRule="auto"/>
                    <w:ind w:left="0"/>
                    <w:jc w:val="right"/>
                    <w:rPr>
                      <w:sz w:val="18"/>
                      <w:szCs w:val="18"/>
                    </w:rPr>
                  </w:pPr>
                  <w:r w:rsidRPr="00C66853">
                    <w:rPr>
                      <w:sz w:val="18"/>
                      <w:szCs w:val="18"/>
                    </w:rPr>
                    <w:t>3</w:t>
                  </w:r>
                </w:p>
              </w:tc>
              <w:tc>
                <w:tcPr>
                  <w:tcW w:w="1560" w:type="dxa"/>
                  <w:shd w:val="clear" w:color="auto" w:fill="auto"/>
                  <w:noWrap/>
                  <w:vAlign w:val="bottom"/>
                  <w:hideMark/>
                </w:tcPr>
                <w:p w:rsidR="00D279DC" w:rsidRPr="00C66853" w:rsidRDefault="00D279DC" w:rsidP="002D6B3F">
                  <w:pPr>
                    <w:spacing w:before="0" w:after="0" w:line="240" w:lineRule="auto"/>
                    <w:ind w:left="0"/>
                    <w:rPr>
                      <w:sz w:val="18"/>
                      <w:szCs w:val="18"/>
                    </w:rPr>
                  </w:pPr>
                  <w:r w:rsidRPr="00C66853">
                    <w:rPr>
                      <w:sz w:val="18"/>
                      <w:szCs w:val="18"/>
                    </w:rPr>
                    <w:t>No</w:t>
                  </w:r>
                </w:p>
              </w:tc>
              <w:tc>
                <w:tcPr>
                  <w:tcW w:w="2280" w:type="dxa"/>
                  <w:shd w:val="clear" w:color="auto" w:fill="auto"/>
                  <w:noWrap/>
                  <w:vAlign w:val="bottom"/>
                  <w:hideMark/>
                </w:tcPr>
                <w:p w:rsidR="00D279DC" w:rsidRPr="00C66853" w:rsidRDefault="00D279DC" w:rsidP="002D6B3F">
                  <w:pPr>
                    <w:spacing w:before="0" w:after="0" w:line="240" w:lineRule="auto"/>
                    <w:ind w:left="0"/>
                    <w:rPr>
                      <w:sz w:val="18"/>
                      <w:szCs w:val="18"/>
                    </w:rPr>
                  </w:pPr>
                  <w:r w:rsidRPr="00C66853">
                    <w:rPr>
                      <w:sz w:val="18"/>
                      <w:szCs w:val="18"/>
                    </w:rPr>
                    <w:t>No</w:t>
                  </w:r>
                </w:p>
              </w:tc>
            </w:tr>
          </w:tbl>
          <w:p w:rsidR="003B515D" w:rsidRDefault="003B515D" w:rsidP="00B8066F">
            <w:pPr>
              <w:ind w:left="0"/>
            </w:pPr>
          </w:p>
        </w:tc>
      </w:tr>
      <w:tr w:rsidR="003B515D" w:rsidTr="00A652B1">
        <w:trPr>
          <w:cnfStyle w:val="000000010000" w:firstRow="0" w:lastRow="0" w:firstColumn="0" w:lastColumn="0" w:oddVBand="0" w:evenVBand="0" w:oddHBand="0" w:evenHBand="1" w:firstRowFirstColumn="0" w:firstRowLastColumn="0" w:lastRowFirstColumn="0" w:lastRowLastColumn="0"/>
        </w:trPr>
        <w:tc>
          <w:tcPr>
            <w:tcW w:w="2890" w:type="dxa"/>
            <w:gridSpan w:val="2"/>
          </w:tcPr>
          <w:p w:rsidR="003B515D" w:rsidRPr="009723D4" w:rsidRDefault="003B515D" w:rsidP="008413F8">
            <w:proofErr w:type="spellStart"/>
            <w:r w:rsidRPr="009723D4">
              <w:t>AMLClientPEP</w:t>
            </w:r>
            <w:proofErr w:type="spellEnd"/>
          </w:p>
        </w:tc>
        <w:tc>
          <w:tcPr>
            <w:tcW w:w="6357" w:type="dxa"/>
            <w:gridSpan w:val="2"/>
          </w:tcPr>
          <w:p w:rsidR="00B8066F" w:rsidRDefault="007F3506" w:rsidP="00B8066F">
            <w:pPr>
              <w:ind w:left="0"/>
            </w:pPr>
            <w:r>
              <w:t>1</w:t>
            </w:r>
            <w:r w:rsidR="00B8066F">
              <w:t xml:space="preserve"> OR </w:t>
            </w:r>
            <w:r>
              <w:t>2</w:t>
            </w:r>
            <w:r w:rsidR="00B8066F">
              <w:t xml:space="preserve"> OR </w:t>
            </w:r>
            <w:r>
              <w:t>3</w:t>
            </w:r>
            <w:r w:rsidR="00B8066F">
              <w:t xml:space="preserve"> (Default is 1)</w:t>
            </w:r>
          </w:p>
          <w:tbl>
            <w:tblPr>
              <w:tblW w:w="530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537"/>
              <w:gridCol w:w="1647"/>
              <w:gridCol w:w="2347"/>
            </w:tblGrid>
            <w:tr w:rsidR="00D279DC" w:rsidRPr="008413F8" w:rsidTr="002D6B3F">
              <w:trPr>
                <w:trHeight w:val="300"/>
              </w:trPr>
              <w:tc>
                <w:tcPr>
                  <w:tcW w:w="1460" w:type="dxa"/>
                  <w:shd w:val="clear" w:color="auto" w:fill="auto"/>
                  <w:noWrap/>
                  <w:vAlign w:val="center"/>
                  <w:hideMark/>
                </w:tcPr>
                <w:p w:rsidR="00D279DC" w:rsidRPr="00C66853" w:rsidRDefault="00D279DC" w:rsidP="002D6B3F">
                  <w:pPr>
                    <w:spacing w:before="0" w:after="0" w:line="240" w:lineRule="auto"/>
                    <w:ind w:left="0"/>
                    <w:rPr>
                      <w:b/>
                      <w:sz w:val="18"/>
                      <w:szCs w:val="18"/>
                    </w:rPr>
                  </w:pPr>
                  <w:proofErr w:type="spellStart"/>
                  <w:r w:rsidRPr="00C66853">
                    <w:rPr>
                      <w:b/>
                      <w:sz w:val="18"/>
                      <w:szCs w:val="18"/>
                    </w:rPr>
                    <w:t>AMLAnswersID</w:t>
                  </w:r>
                  <w:proofErr w:type="spellEnd"/>
                </w:p>
              </w:tc>
              <w:tc>
                <w:tcPr>
                  <w:tcW w:w="1560" w:type="dxa"/>
                  <w:shd w:val="clear" w:color="auto" w:fill="auto"/>
                  <w:noWrap/>
                  <w:vAlign w:val="center"/>
                  <w:hideMark/>
                </w:tcPr>
                <w:p w:rsidR="00D279DC" w:rsidRPr="00C66853" w:rsidRDefault="00D279DC" w:rsidP="002D6B3F">
                  <w:pPr>
                    <w:spacing w:before="0" w:after="0" w:line="240" w:lineRule="auto"/>
                    <w:ind w:left="0"/>
                    <w:rPr>
                      <w:b/>
                      <w:sz w:val="18"/>
                      <w:szCs w:val="18"/>
                    </w:rPr>
                  </w:pPr>
                  <w:proofErr w:type="spellStart"/>
                  <w:r w:rsidRPr="00C66853">
                    <w:rPr>
                      <w:b/>
                      <w:sz w:val="18"/>
                      <w:szCs w:val="18"/>
                    </w:rPr>
                    <w:t>AMLAnswersRef</w:t>
                  </w:r>
                  <w:proofErr w:type="spellEnd"/>
                </w:p>
              </w:tc>
              <w:tc>
                <w:tcPr>
                  <w:tcW w:w="2280" w:type="dxa"/>
                  <w:shd w:val="clear" w:color="auto" w:fill="auto"/>
                  <w:noWrap/>
                  <w:vAlign w:val="center"/>
                  <w:hideMark/>
                </w:tcPr>
                <w:p w:rsidR="00D279DC" w:rsidRPr="00C66853" w:rsidRDefault="00D279DC" w:rsidP="002D6B3F">
                  <w:pPr>
                    <w:spacing w:before="0" w:after="0" w:line="240" w:lineRule="auto"/>
                    <w:ind w:left="0"/>
                    <w:rPr>
                      <w:b/>
                      <w:sz w:val="18"/>
                      <w:szCs w:val="18"/>
                    </w:rPr>
                  </w:pPr>
                  <w:proofErr w:type="spellStart"/>
                  <w:r w:rsidRPr="00C66853">
                    <w:rPr>
                      <w:b/>
                      <w:sz w:val="18"/>
                      <w:szCs w:val="18"/>
                    </w:rPr>
                    <w:t>AMLAnswersDescription</w:t>
                  </w:r>
                  <w:proofErr w:type="spellEnd"/>
                </w:p>
              </w:tc>
            </w:tr>
            <w:tr w:rsidR="00D279DC" w:rsidRPr="008413F8" w:rsidTr="002D6B3F">
              <w:trPr>
                <w:trHeight w:val="300"/>
              </w:trPr>
              <w:tc>
                <w:tcPr>
                  <w:tcW w:w="1460" w:type="dxa"/>
                  <w:shd w:val="clear" w:color="auto" w:fill="auto"/>
                  <w:noWrap/>
                  <w:vAlign w:val="center"/>
                  <w:hideMark/>
                </w:tcPr>
                <w:p w:rsidR="00D279DC" w:rsidRPr="00C66853" w:rsidRDefault="00D279DC" w:rsidP="002D6B3F">
                  <w:pPr>
                    <w:spacing w:before="0" w:after="0" w:line="240" w:lineRule="auto"/>
                    <w:ind w:left="0"/>
                    <w:jc w:val="right"/>
                    <w:rPr>
                      <w:sz w:val="18"/>
                      <w:szCs w:val="18"/>
                    </w:rPr>
                  </w:pPr>
                  <w:r w:rsidRPr="00C66853">
                    <w:rPr>
                      <w:sz w:val="18"/>
                      <w:szCs w:val="18"/>
                    </w:rPr>
                    <w:t>1</w:t>
                  </w:r>
                </w:p>
              </w:tc>
              <w:tc>
                <w:tcPr>
                  <w:tcW w:w="156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None</w:t>
                  </w:r>
                </w:p>
              </w:tc>
              <w:tc>
                <w:tcPr>
                  <w:tcW w:w="228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Not Answered</w:t>
                  </w:r>
                </w:p>
              </w:tc>
            </w:tr>
            <w:tr w:rsidR="00D279DC" w:rsidRPr="008413F8" w:rsidTr="002D6B3F">
              <w:trPr>
                <w:trHeight w:val="300"/>
              </w:trPr>
              <w:tc>
                <w:tcPr>
                  <w:tcW w:w="1460" w:type="dxa"/>
                  <w:shd w:val="clear" w:color="auto" w:fill="auto"/>
                  <w:noWrap/>
                  <w:vAlign w:val="center"/>
                  <w:hideMark/>
                </w:tcPr>
                <w:p w:rsidR="00D279DC" w:rsidRPr="00C66853" w:rsidRDefault="00D279DC" w:rsidP="002D6B3F">
                  <w:pPr>
                    <w:spacing w:before="0" w:after="0" w:line="240" w:lineRule="auto"/>
                    <w:ind w:left="0"/>
                    <w:jc w:val="right"/>
                    <w:rPr>
                      <w:sz w:val="18"/>
                      <w:szCs w:val="18"/>
                    </w:rPr>
                  </w:pPr>
                  <w:r w:rsidRPr="00C66853">
                    <w:rPr>
                      <w:sz w:val="18"/>
                      <w:szCs w:val="18"/>
                    </w:rPr>
                    <w:t>2</w:t>
                  </w:r>
                </w:p>
              </w:tc>
              <w:tc>
                <w:tcPr>
                  <w:tcW w:w="156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Yes</w:t>
                  </w:r>
                </w:p>
              </w:tc>
              <w:tc>
                <w:tcPr>
                  <w:tcW w:w="228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Yes</w:t>
                  </w:r>
                </w:p>
              </w:tc>
            </w:tr>
            <w:tr w:rsidR="00D279DC" w:rsidRPr="008413F8" w:rsidTr="002D6B3F">
              <w:trPr>
                <w:trHeight w:val="300"/>
              </w:trPr>
              <w:tc>
                <w:tcPr>
                  <w:tcW w:w="1460" w:type="dxa"/>
                  <w:shd w:val="clear" w:color="auto" w:fill="auto"/>
                  <w:noWrap/>
                  <w:vAlign w:val="bottom"/>
                  <w:hideMark/>
                </w:tcPr>
                <w:p w:rsidR="00D279DC" w:rsidRPr="00C66853" w:rsidRDefault="00D279DC" w:rsidP="002D6B3F">
                  <w:pPr>
                    <w:spacing w:before="0" w:after="0" w:line="240" w:lineRule="auto"/>
                    <w:ind w:left="0"/>
                    <w:jc w:val="right"/>
                    <w:rPr>
                      <w:sz w:val="18"/>
                      <w:szCs w:val="18"/>
                    </w:rPr>
                  </w:pPr>
                  <w:r w:rsidRPr="00C66853">
                    <w:rPr>
                      <w:sz w:val="18"/>
                      <w:szCs w:val="18"/>
                    </w:rPr>
                    <w:t>3</w:t>
                  </w:r>
                </w:p>
              </w:tc>
              <w:tc>
                <w:tcPr>
                  <w:tcW w:w="1560" w:type="dxa"/>
                  <w:shd w:val="clear" w:color="auto" w:fill="auto"/>
                  <w:noWrap/>
                  <w:vAlign w:val="bottom"/>
                  <w:hideMark/>
                </w:tcPr>
                <w:p w:rsidR="00D279DC" w:rsidRPr="00C66853" w:rsidRDefault="00D279DC" w:rsidP="002D6B3F">
                  <w:pPr>
                    <w:spacing w:before="0" w:after="0" w:line="240" w:lineRule="auto"/>
                    <w:ind w:left="0"/>
                    <w:rPr>
                      <w:sz w:val="18"/>
                      <w:szCs w:val="18"/>
                    </w:rPr>
                  </w:pPr>
                  <w:r w:rsidRPr="00C66853">
                    <w:rPr>
                      <w:sz w:val="18"/>
                      <w:szCs w:val="18"/>
                    </w:rPr>
                    <w:t>No</w:t>
                  </w:r>
                </w:p>
              </w:tc>
              <w:tc>
                <w:tcPr>
                  <w:tcW w:w="2280" w:type="dxa"/>
                  <w:shd w:val="clear" w:color="auto" w:fill="auto"/>
                  <w:noWrap/>
                  <w:vAlign w:val="bottom"/>
                  <w:hideMark/>
                </w:tcPr>
                <w:p w:rsidR="00D279DC" w:rsidRPr="00C66853" w:rsidRDefault="00D279DC" w:rsidP="002D6B3F">
                  <w:pPr>
                    <w:spacing w:before="0" w:after="0" w:line="240" w:lineRule="auto"/>
                    <w:ind w:left="0"/>
                    <w:rPr>
                      <w:sz w:val="18"/>
                      <w:szCs w:val="18"/>
                    </w:rPr>
                  </w:pPr>
                  <w:r w:rsidRPr="00C66853">
                    <w:rPr>
                      <w:sz w:val="18"/>
                      <w:szCs w:val="18"/>
                    </w:rPr>
                    <w:t>No</w:t>
                  </w:r>
                </w:p>
              </w:tc>
            </w:tr>
          </w:tbl>
          <w:p w:rsidR="003B515D" w:rsidRDefault="003B515D" w:rsidP="00B8066F">
            <w:pPr>
              <w:ind w:left="0"/>
            </w:pPr>
          </w:p>
        </w:tc>
      </w:tr>
      <w:tr w:rsidR="003B515D" w:rsidTr="00A652B1">
        <w:trPr>
          <w:cnfStyle w:val="000000100000" w:firstRow="0" w:lastRow="0" w:firstColumn="0" w:lastColumn="0" w:oddVBand="0" w:evenVBand="0" w:oddHBand="1" w:evenHBand="0" w:firstRowFirstColumn="0" w:firstRowLastColumn="0" w:lastRowFirstColumn="0" w:lastRowLastColumn="0"/>
        </w:trPr>
        <w:tc>
          <w:tcPr>
            <w:tcW w:w="2890" w:type="dxa"/>
            <w:gridSpan w:val="2"/>
          </w:tcPr>
          <w:p w:rsidR="003B515D" w:rsidRPr="009723D4" w:rsidRDefault="003B515D" w:rsidP="008413F8">
            <w:proofErr w:type="spellStart"/>
            <w:r w:rsidRPr="009723D4">
              <w:t>AMLClientInstrOther</w:t>
            </w:r>
            <w:proofErr w:type="spellEnd"/>
          </w:p>
        </w:tc>
        <w:tc>
          <w:tcPr>
            <w:tcW w:w="6357" w:type="dxa"/>
            <w:gridSpan w:val="2"/>
          </w:tcPr>
          <w:p w:rsidR="00B8066F" w:rsidRDefault="00F630F6" w:rsidP="00B8066F">
            <w:pPr>
              <w:ind w:left="0"/>
            </w:pPr>
            <w:r>
              <w:t>1</w:t>
            </w:r>
            <w:r w:rsidR="00B8066F">
              <w:t xml:space="preserve"> OR </w:t>
            </w:r>
            <w:r>
              <w:t>2</w:t>
            </w:r>
            <w:r w:rsidR="00B8066F">
              <w:t xml:space="preserve"> OR </w:t>
            </w:r>
            <w:r>
              <w:t>3</w:t>
            </w:r>
            <w:r w:rsidR="00B8066F">
              <w:t xml:space="preserve"> (Default is 1)</w:t>
            </w:r>
          </w:p>
          <w:tbl>
            <w:tblPr>
              <w:tblW w:w="530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537"/>
              <w:gridCol w:w="1647"/>
              <w:gridCol w:w="2347"/>
            </w:tblGrid>
            <w:tr w:rsidR="00D279DC" w:rsidRPr="008413F8" w:rsidTr="002D6B3F">
              <w:trPr>
                <w:trHeight w:val="300"/>
              </w:trPr>
              <w:tc>
                <w:tcPr>
                  <w:tcW w:w="1460" w:type="dxa"/>
                  <w:shd w:val="clear" w:color="auto" w:fill="auto"/>
                  <w:noWrap/>
                  <w:vAlign w:val="center"/>
                  <w:hideMark/>
                </w:tcPr>
                <w:p w:rsidR="00D279DC" w:rsidRPr="00C66853" w:rsidRDefault="00D279DC" w:rsidP="002D6B3F">
                  <w:pPr>
                    <w:spacing w:before="0" w:after="0" w:line="240" w:lineRule="auto"/>
                    <w:ind w:left="0"/>
                    <w:rPr>
                      <w:b/>
                      <w:sz w:val="18"/>
                      <w:szCs w:val="18"/>
                    </w:rPr>
                  </w:pPr>
                  <w:proofErr w:type="spellStart"/>
                  <w:r w:rsidRPr="00C66853">
                    <w:rPr>
                      <w:b/>
                      <w:sz w:val="18"/>
                      <w:szCs w:val="18"/>
                    </w:rPr>
                    <w:t>AMLAnswersID</w:t>
                  </w:r>
                  <w:proofErr w:type="spellEnd"/>
                </w:p>
              </w:tc>
              <w:tc>
                <w:tcPr>
                  <w:tcW w:w="1560" w:type="dxa"/>
                  <w:shd w:val="clear" w:color="auto" w:fill="auto"/>
                  <w:noWrap/>
                  <w:vAlign w:val="center"/>
                  <w:hideMark/>
                </w:tcPr>
                <w:p w:rsidR="00D279DC" w:rsidRPr="00C66853" w:rsidRDefault="00D279DC" w:rsidP="002D6B3F">
                  <w:pPr>
                    <w:spacing w:before="0" w:after="0" w:line="240" w:lineRule="auto"/>
                    <w:ind w:left="0"/>
                    <w:rPr>
                      <w:b/>
                      <w:sz w:val="18"/>
                      <w:szCs w:val="18"/>
                    </w:rPr>
                  </w:pPr>
                  <w:proofErr w:type="spellStart"/>
                  <w:r w:rsidRPr="00C66853">
                    <w:rPr>
                      <w:b/>
                      <w:sz w:val="18"/>
                      <w:szCs w:val="18"/>
                    </w:rPr>
                    <w:t>AMLAnswersRef</w:t>
                  </w:r>
                  <w:proofErr w:type="spellEnd"/>
                </w:p>
              </w:tc>
              <w:tc>
                <w:tcPr>
                  <w:tcW w:w="2280" w:type="dxa"/>
                  <w:shd w:val="clear" w:color="auto" w:fill="auto"/>
                  <w:noWrap/>
                  <w:vAlign w:val="center"/>
                  <w:hideMark/>
                </w:tcPr>
                <w:p w:rsidR="00D279DC" w:rsidRPr="00C66853" w:rsidRDefault="00D279DC" w:rsidP="002D6B3F">
                  <w:pPr>
                    <w:spacing w:before="0" w:after="0" w:line="240" w:lineRule="auto"/>
                    <w:ind w:left="0"/>
                    <w:rPr>
                      <w:b/>
                      <w:sz w:val="18"/>
                      <w:szCs w:val="18"/>
                    </w:rPr>
                  </w:pPr>
                  <w:proofErr w:type="spellStart"/>
                  <w:r w:rsidRPr="00C66853">
                    <w:rPr>
                      <w:b/>
                      <w:sz w:val="18"/>
                      <w:szCs w:val="18"/>
                    </w:rPr>
                    <w:t>AMLAnswersDescription</w:t>
                  </w:r>
                  <w:proofErr w:type="spellEnd"/>
                </w:p>
              </w:tc>
            </w:tr>
            <w:tr w:rsidR="00D279DC" w:rsidRPr="008413F8" w:rsidTr="002D6B3F">
              <w:trPr>
                <w:trHeight w:val="300"/>
              </w:trPr>
              <w:tc>
                <w:tcPr>
                  <w:tcW w:w="1460" w:type="dxa"/>
                  <w:shd w:val="clear" w:color="auto" w:fill="auto"/>
                  <w:noWrap/>
                  <w:vAlign w:val="center"/>
                  <w:hideMark/>
                </w:tcPr>
                <w:p w:rsidR="00D279DC" w:rsidRPr="00C66853" w:rsidRDefault="00D279DC" w:rsidP="002D6B3F">
                  <w:pPr>
                    <w:spacing w:before="0" w:after="0" w:line="240" w:lineRule="auto"/>
                    <w:ind w:left="0"/>
                    <w:jc w:val="right"/>
                    <w:rPr>
                      <w:sz w:val="18"/>
                      <w:szCs w:val="18"/>
                    </w:rPr>
                  </w:pPr>
                  <w:r w:rsidRPr="00C66853">
                    <w:rPr>
                      <w:sz w:val="18"/>
                      <w:szCs w:val="18"/>
                    </w:rPr>
                    <w:t>1</w:t>
                  </w:r>
                </w:p>
              </w:tc>
              <w:tc>
                <w:tcPr>
                  <w:tcW w:w="156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None</w:t>
                  </w:r>
                </w:p>
              </w:tc>
              <w:tc>
                <w:tcPr>
                  <w:tcW w:w="228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Not Answered</w:t>
                  </w:r>
                </w:p>
              </w:tc>
            </w:tr>
            <w:tr w:rsidR="00D279DC" w:rsidRPr="008413F8" w:rsidTr="002D6B3F">
              <w:trPr>
                <w:trHeight w:val="300"/>
              </w:trPr>
              <w:tc>
                <w:tcPr>
                  <w:tcW w:w="1460" w:type="dxa"/>
                  <w:shd w:val="clear" w:color="auto" w:fill="auto"/>
                  <w:noWrap/>
                  <w:vAlign w:val="center"/>
                  <w:hideMark/>
                </w:tcPr>
                <w:p w:rsidR="00D279DC" w:rsidRPr="00C66853" w:rsidRDefault="00D279DC" w:rsidP="002D6B3F">
                  <w:pPr>
                    <w:spacing w:before="0" w:after="0" w:line="240" w:lineRule="auto"/>
                    <w:ind w:left="0"/>
                    <w:jc w:val="right"/>
                    <w:rPr>
                      <w:sz w:val="18"/>
                      <w:szCs w:val="18"/>
                    </w:rPr>
                  </w:pPr>
                  <w:r w:rsidRPr="00C66853">
                    <w:rPr>
                      <w:sz w:val="18"/>
                      <w:szCs w:val="18"/>
                    </w:rPr>
                    <w:t>2</w:t>
                  </w:r>
                </w:p>
              </w:tc>
              <w:tc>
                <w:tcPr>
                  <w:tcW w:w="156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Yes</w:t>
                  </w:r>
                </w:p>
              </w:tc>
              <w:tc>
                <w:tcPr>
                  <w:tcW w:w="228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Yes</w:t>
                  </w:r>
                </w:p>
              </w:tc>
            </w:tr>
            <w:tr w:rsidR="00D279DC" w:rsidRPr="008413F8" w:rsidTr="002D6B3F">
              <w:trPr>
                <w:trHeight w:val="300"/>
              </w:trPr>
              <w:tc>
                <w:tcPr>
                  <w:tcW w:w="1460" w:type="dxa"/>
                  <w:shd w:val="clear" w:color="auto" w:fill="auto"/>
                  <w:noWrap/>
                  <w:vAlign w:val="bottom"/>
                  <w:hideMark/>
                </w:tcPr>
                <w:p w:rsidR="00D279DC" w:rsidRPr="00C66853" w:rsidRDefault="00D279DC" w:rsidP="002D6B3F">
                  <w:pPr>
                    <w:spacing w:before="0" w:after="0" w:line="240" w:lineRule="auto"/>
                    <w:ind w:left="0"/>
                    <w:jc w:val="right"/>
                    <w:rPr>
                      <w:sz w:val="18"/>
                      <w:szCs w:val="18"/>
                    </w:rPr>
                  </w:pPr>
                  <w:r w:rsidRPr="00C66853">
                    <w:rPr>
                      <w:sz w:val="18"/>
                      <w:szCs w:val="18"/>
                    </w:rPr>
                    <w:t>3</w:t>
                  </w:r>
                </w:p>
              </w:tc>
              <w:tc>
                <w:tcPr>
                  <w:tcW w:w="1560" w:type="dxa"/>
                  <w:shd w:val="clear" w:color="auto" w:fill="auto"/>
                  <w:noWrap/>
                  <w:vAlign w:val="bottom"/>
                  <w:hideMark/>
                </w:tcPr>
                <w:p w:rsidR="00D279DC" w:rsidRPr="00C66853" w:rsidRDefault="00D279DC" w:rsidP="002D6B3F">
                  <w:pPr>
                    <w:spacing w:before="0" w:after="0" w:line="240" w:lineRule="auto"/>
                    <w:ind w:left="0"/>
                    <w:rPr>
                      <w:sz w:val="18"/>
                      <w:szCs w:val="18"/>
                    </w:rPr>
                  </w:pPr>
                  <w:r w:rsidRPr="00C66853">
                    <w:rPr>
                      <w:sz w:val="18"/>
                      <w:szCs w:val="18"/>
                    </w:rPr>
                    <w:t>No</w:t>
                  </w:r>
                </w:p>
              </w:tc>
              <w:tc>
                <w:tcPr>
                  <w:tcW w:w="2280" w:type="dxa"/>
                  <w:shd w:val="clear" w:color="auto" w:fill="auto"/>
                  <w:noWrap/>
                  <w:vAlign w:val="bottom"/>
                  <w:hideMark/>
                </w:tcPr>
                <w:p w:rsidR="00D279DC" w:rsidRPr="00C66853" w:rsidRDefault="00D279DC" w:rsidP="002D6B3F">
                  <w:pPr>
                    <w:spacing w:before="0" w:after="0" w:line="240" w:lineRule="auto"/>
                    <w:ind w:left="0"/>
                    <w:rPr>
                      <w:sz w:val="18"/>
                      <w:szCs w:val="18"/>
                    </w:rPr>
                  </w:pPr>
                  <w:r w:rsidRPr="00C66853">
                    <w:rPr>
                      <w:sz w:val="18"/>
                      <w:szCs w:val="18"/>
                    </w:rPr>
                    <w:t>No</w:t>
                  </w:r>
                </w:p>
              </w:tc>
            </w:tr>
          </w:tbl>
          <w:p w:rsidR="003B515D" w:rsidRDefault="003B515D" w:rsidP="00B8066F">
            <w:pPr>
              <w:ind w:left="0"/>
            </w:pPr>
          </w:p>
        </w:tc>
      </w:tr>
      <w:tr w:rsidR="003B515D" w:rsidTr="00A652B1">
        <w:trPr>
          <w:cnfStyle w:val="000000010000" w:firstRow="0" w:lastRow="0" w:firstColumn="0" w:lastColumn="0" w:oddVBand="0" w:evenVBand="0" w:oddHBand="0" w:evenHBand="1" w:firstRowFirstColumn="0" w:firstRowLastColumn="0" w:lastRowFirstColumn="0" w:lastRowLastColumn="0"/>
        </w:trPr>
        <w:tc>
          <w:tcPr>
            <w:tcW w:w="2890" w:type="dxa"/>
            <w:gridSpan w:val="2"/>
          </w:tcPr>
          <w:p w:rsidR="003B515D" w:rsidRPr="009723D4" w:rsidRDefault="003B515D" w:rsidP="008413F8">
            <w:proofErr w:type="spellStart"/>
            <w:r w:rsidRPr="009723D4">
              <w:t>AMLSuspectLaunderOrTerrorist</w:t>
            </w:r>
            <w:proofErr w:type="spellEnd"/>
          </w:p>
        </w:tc>
        <w:tc>
          <w:tcPr>
            <w:tcW w:w="6357" w:type="dxa"/>
            <w:gridSpan w:val="2"/>
          </w:tcPr>
          <w:p w:rsidR="00B8066F" w:rsidRDefault="00F630F6" w:rsidP="00B8066F">
            <w:pPr>
              <w:ind w:left="0"/>
            </w:pPr>
            <w:r>
              <w:t>1</w:t>
            </w:r>
            <w:r w:rsidR="00B8066F">
              <w:t xml:space="preserve"> OR </w:t>
            </w:r>
            <w:r>
              <w:t>2</w:t>
            </w:r>
            <w:r w:rsidR="00B8066F">
              <w:t xml:space="preserve"> OR </w:t>
            </w:r>
            <w:r>
              <w:t>3</w:t>
            </w:r>
            <w:r w:rsidR="00B8066F">
              <w:t xml:space="preserve"> (Default is 1)</w:t>
            </w:r>
          </w:p>
          <w:tbl>
            <w:tblPr>
              <w:tblW w:w="530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537"/>
              <w:gridCol w:w="1647"/>
              <w:gridCol w:w="2347"/>
            </w:tblGrid>
            <w:tr w:rsidR="00D279DC" w:rsidRPr="008413F8" w:rsidTr="002D6B3F">
              <w:trPr>
                <w:trHeight w:val="300"/>
              </w:trPr>
              <w:tc>
                <w:tcPr>
                  <w:tcW w:w="1460" w:type="dxa"/>
                  <w:shd w:val="clear" w:color="auto" w:fill="auto"/>
                  <w:noWrap/>
                  <w:vAlign w:val="center"/>
                  <w:hideMark/>
                </w:tcPr>
                <w:p w:rsidR="00D279DC" w:rsidRPr="00C66853" w:rsidRDefault="00D279DC" w:rsidP="002D6B3F">
                  <w:pPr>
                    <w:spacing w:before="0" w:after="0" w:line="240" w:lineRule="auto"/>
                    <w:ind w:left="0"/>
                    <w:rPr>
                      <w:b/>
                      <w:sz w:val="18"/>
                      <w:szCs w:val="18"/>
                    </w:rPr>
                  </w:pPr>
                  <w:proofErr w:type="spellStart"/>
                  <w:r w:rsidRPr="00C66853">
                    <w:rPr>
                      <w:b/>
                      <w:sz w:val="18"/>
                      <w:szCs w:val="18"/>
                    </w:rPr>
                    <w:t>AMLAnswersID</w:t>
                  </w:r>
                  <w:proofErr w:type="spellEnd"/>
                </w:p>
              </w:tc>
              <w:tc>
                <w:tcPr>
                  <w:tcW w:w="1560" w:type="dxa"/>
                  <w:shd w:val="clear" w:color="auto" w:fill="auto"/>
                  <w:noWrap/>
                  <w:vAlign w:val="center"/>
                  <w:hideMark/>
                </w:tcPr>
                <w:p w:rsidR="00D279DC" w:rsidRPr="00C66853" w:rsidRDefault="00D279DC" w:rsidP="002D6B3F">
                  <w:pPr>
                    <w:spacing w:before="0" w:after="0" w:line="240" w:lineRule="auto"/>
                    <w:ind w:left="0"/>
                    <w:rPr>
                      <w:b/>
                      <w:sz w:val="18"/>
                      <w:szCs w:val="18"/>
                    </w:rPr>
                  </w:pPr>
                  <w:proofErr w:type="spellStart"/>
                  <w:r w:rsidRPr="00C66853">
                    <w:rPr>
                      <w:b/>
                      <w:sz w:val="18"/>
                      <w:szCs w:val="18"/>
                    </w:rPr>
                    <w:t>AMLAnswersRef</w:t>
                  </w:r>
                  <w:proofErr w:type="spellEnd"/>
                </w:p>
              </w:tc>
              <w:tc>
                <w:tcPr>
                  <w:tcW w:w="2280" w:type="dxa"/>
                  <w:shd w:val="clear" w:color="auto" w:fill="auto"/>
                  <w:noWrap/>
                  <w:vAlign w:val="center"/>
                  <w:hideMark/>
                </w:tcPr>
                <w:p w:rsidR="00D279DC" w:rsidRPr="00C66853" w:rsidRDefault="00D279DC" w:rsidP="002D6B3F">
                  <w:pPr>
                    <w:spacing w:before="0" w:after="0" w:line="240" w:lineRule="auto"/>
                    <w:ind w:left="0"/>
                    <w:rPr>
                      <w:b/>
                      <w:sz w:val="18"/>
                      <w:szCs w:val="18"/>
                    </w:rPr>
                  </w:pPr>
                  <w:proofErr w:type="spellStart"/>
                  <w:r w:rsidRPr="00C66853">
                    <w:rPr>
                      <w:b/>
                      <w:sz w:val="18"/>
                      <w:szCs w:val="18"/>
                    </w:rPr>
                    <w:t>AMLAnswersDescription</w:t>
                  </w:r>
                  <w:proofErr w:type="spellEnd"/>
                </w:p>
              </w:tc>
            </w:tr>
            <w:tr w:rsidR="00D279DC" w:rsidRPr="008413F8" w:rsidTr="002D6B3F">
              <w:trPr>
                <w:trHeight w:val="300"/>
              </w:trPr>
              <w:tc>
                <w:tcPr>
                  <w:tcW w:w="1460" w:type="dxa"/>
                  <w:shd w:val="clear" w:color="auto" w:fill="auto"/>
                  <w:noWrap/>
                  <w:vAlign w:val="center"/>
                  <w:hideMark/>
                </w:tcPr>
                <w:p w:rsidR="00D279DC" w:rsidRPr="00C66853" w:rsidRDefault="00D279DC" w:rsidP="002D6B3F">
                  <w:pPr>
                    <w:spacing w:before="0" w:after="0" w:line="240" w:lineRule="auto"/>
                    <w:ind w:left="0"/>
                    <w:jc w:val="right"/>
                    <w:rPr>
                      <w:sz w:val="18"/>
                      <w:szCs w:val="18"/>
                    </w:rPr>
                  </w:pPr>
                  <w:r w:rsidRPr="00C66853">
                    <w:rPr>
                      <w:sz w:val="18"/>
                      <w:szCs w:val="18"/>
                    </w:rPr>
                    <w:t>1</w:t>
                  </w:r>
                </w:p>
              </w:tc>
              <w:tc>
                <w:tcPr>
                  <w:tcW w:w="156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None</w:t>
                  </w:r>
                </w:p>
              </w:tc>
              <w:tc>
                <w:tcPr>
                  <w:tcW w:w="228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Not Answered</w:t>
                  </w:r>
                </w:p>
              </w:tc>
            </w:tr>
            <w:tr w:rsidR="00D279DC" w:rsidRPr="008413F8" w:rsidTr="002D6B3F">
              <w:trPr>
                <w:trHeight w:val="300"/>
              </w:trPr>
              <w:tc>
                <w:tcPr>
                  <w:tcW w:w="1460" w:type="dxa"/>
                  <w:shd w:val="clear" w:color="auto" w:fill="auto"/>
                  <w:noWrap/>
                  <w:vAlign w:val="center"/>
                  <w:hideMark/>
                </w:tcPr>
                <w:p w:rsidR="00D279DC" w:rsidRPr="00C66853" w:rsidRDefault="00D279DC" w:rsidP="002D6B3F">
                  <w:pPr>
                    <w:spacing w:before="0" w:after="0" w:line="240" w:lineRule="auto"/>
                    <w:ind w:left="0"/>
                    <w:jc w:val="right"/>
                    <w:rPr>
                      <w:sz w:val="18"/>
                      <w:szCs w:val="18"/>
                    </w:rPr>
                  </w:pPr>
                  <w:r w:rsidRPr="00C66853">
                    <w:rPr>
                      <w:sz w:val="18"/>
                      <w:szCs w:val="18"/>
                    </w:rPr>
                    <w:t>2</w:t>
                  </w:r>
                </w:p>
              </w:tc>
              <w:tc>
                <w:tcPr>
                  <w:tcW w:w="156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Yes</w:t>
                  </w:r>
                </w:p>
              </w:tc>
              <w:tc>
                <w:tcPr>
                  <w:tcW w:w="2280" w:type="dxa"/>
                  <w:shd w:val="clear" w:color="auto" w:fill="auto"/>
                  <w:noWrap/>
                  <w:vAlign w:val="center"/>
                  <w:hideMark/>
                </w:tcPr>
                <w:p w:rsidR="00D279DC" w:rsidRPr="00C66853" w:rsidRDefault="00D279DC" w:rsidP="002D6B3F">
                  <w:pPr>
                    <w:spacing w:before="0" w:after="0" w:line="240" w:lineRule="auto"/>
                    <w:ind w:left="0"/>
                    <w:rPr>
                      <w:sz w:val="18"/>
                      <w:szCs w:val="18"/>
                    </w:rPr>
                  </w:pPr>
                  <w:r w:rsidRPr="00C66853">
                    <w:rPr>
                      <w:sz w:val="18"/>
                      <w:szCs w:val="18"/>
                    </w:rPr>
                    <w:t>Yes</w:t>
                  </w:r>
                </w:p>
              </w:tc>
            </w:tr>
            <w:tr w:rsidR="00D279DC" w:rsidRPr="008413F8" w:rsidTr="002D6B3F">
              <w:trPr>
                <w:trHeight w:val="300"/>
              </w:trPr>
              <w:tc>
                <w:tcPr>
                  <w:tcW w:w="1460" w:type="dxa"/>
                  <w:shd w:val="clear" w:color="auto" w:fill="auto"/>
                  <w:noWrap/>
                  <w:vAlign w:val="bottom"/>
                  <w:hideMark/>
                </w:tcPr>
                <w:p w:rsidR="00D279DC" w:rsidRPr="00C66853" w:rsidRDefault="00D279DC" w:rsidP="002D6B3F">
                  <w:pPr>
                    <w:spacing w:before="0" w:after="0" w:line="240" w:lineRule="auto"/>
                    <w:ind w:left="0"/>
                    <w:jc w:val="right"/>
                    <w:rPr>
                      <w:sz w:val="18"/>
                      <w:szCs w:val="18"/>
                    </w:rPr>
                  </w:pPr>
                  <w:r w:rsidRPr="00C66853">
                    <w:rPr>
                      <w:sz w:val="18"/>
                      <w:szCs w:val="18"/>
                    </w:rPr>
                    <w:t>3</w:t>
                  </w:r>
                </w:p>
              </w:tc>
              <w:tc>
                <w:tcPr>
                  <w:tcW w:w="1560" w:type="dxa"/>
                  <w:shd w:val="clear" w:color="auto" w:fill="auto"/>
                  <w:noWrap/>
                  <w:vAlign w:val="bottom"/>
                  <w:hideMark/>
                </w:tcPr>
                <w:p w:rsidR="00D279DC" w:rsidRPr="00C66853" w:rsidRDefault="00D279DC" w:rsidP="002D6B3F">
                  <w:pPr>
                    <w:spacing w:before="0" w:after="0" w:line="240" w:lineRule="auto"/>
                    <w:ind w:left="0"/>
                    <w:rPr>
                      <w:sz w:val="18"/>
                      <w:szCs w:val="18"/>
                    </w:rPr>
                  </w:pPr>
                  <w:r w:rsidRPr="00C66853">
                    <w:rPr>
                      <w:sz w:val="18"/>
                      <w:szCs w:val="18"/>
                    </w:rPr>
                    <w:t>No</w:t>
                  </w:r>
                </w:p>
              </w:tc>
              <w:tc>
                <w:tcPr>
                  <w:tcW w:w="2280" w:type="dxa"/>
                  <w:shd w:val="clear" w:color="auto" w:fill="auto"/>
                  <w:noWrap/>
                  <w:vAlign w:val="bottom"/>
                  <w:hideMark/>
                </w:tcPr>
                <w:p w:rsidR="00D279DC" w:rsidRPr="00C66853" w:rsidRDefault="00D279DC" w:rsidP="002D6B3F">
                  <w:pPr>
                    <w:spacing w:before="0" w:after="0" w:line="240" w:lineRule="auto"/>
                    <w:ind w:left="0"/>
                    <w:rPr>
                      <w:sz w:val="18"/>
                      <w:szCs w:val="18"/>
                    </w:rPr>
                  </w:pPr>
                  <w:r w:rsidRPr="00C66853">
                    <w:rPr>
                      <w:sz w:val="18"/>
                      <w:szCs w:val="18"/>
                    </w:rPr>
                    <w:t>No</w:t>
                  </w:r>
                </w:p>
              </w:tc>
            </w:tr>
          </w:tbl>
          <w:p w:rsidR="003B515D" w:rsidRDefault="003B515D" w:rsidP="00B8066F">
            <w:pPr>
              <w:ind w:left="0"/>
            </w:pPr>
          </w:p>
        </w:tc>
      </w:tr>
      <w:tr w:rsidR="003B515D" w:rsidTr="00A652B1">
        <w:trPr>
          <w:cnfStyle w:val="000000100000" w:firstRow="0" w:lastRow="0" w:firstColumn="0" w:lastColumn="0" w:oddVBand="0" w:evenVBand="0" w:oddHBand="1" w:evenHBand="0" w:firstRowFirstColumn="0" w:firstRowLastColumn="0" w:lastRowFirstColumn="0" w:lastRowLastColumn="0"/>
        </w:trPr>
        <w:tc>
          <w:tcPr>
            <w:tcW w:w="2890" w:type="dxa"/>
            <w:gridSpan w:val="2"/>
          </w:tcPr>
          <w:p w:rsidR="003B515D" w:rsidRPr="009723D4" w:rsidRDefault="003B515D" w:rsidP="008413F8">
            <w:r w:rsidRPr="009723D4">
              <w:t>AMLAuthoriser_2007</w:t>
            </w:r>
          </w:p>
        </w:tc>
        <w:tc>
          <w:tcPr>
            <w:tcW w:w="6357" w:type="dxa"/>
            <w:gridSpan w:val="2"/>
          </w:tcPr>
          <w:p w:rsidR="003B515D" w:rsidRPr="009723D4" w:rsidRDefault="00D0173E" w:rsidP="008413F8">
            <w:pPr>
              <w:ind w:left="0"/>
              <w:rPr>
                <w:color w:val="FF0000"/>
              </w:rPr>
            </w:pPr>
            <w:proofErr w:type="spellStart"/>
            <w:r>
              <w:t>FeeEarnercode</w:t>
            </w:r>
            <w:proofErr w:type="spellEnd"/>
            <w:r>
              <w:t xml:space="preserve"> from </w:t>
            </w:r>
            <w:proofErr w:type="spellStart"/>
            <w:r>
              <w:t>FeeEarner</w:t>
            </w:r>
            <w:proofErr w:type="spellEnd"/>
            <w:r>
              <w:t xml:space="preserve"> CSV (</w:t>
            </w:r>
            <w:proofErr w:type="spellStart"/>
            <w:r>
              <w:t>AMLAuthorised</w:t>
            </w:r>
            <w:proofErr w:type="spellEnd"/>
            <w:r>
              <w:t xml:space="preserve"> = 1)</w:t>
            </w:r>
          </w:p>
        </w:tc>
      </w:tr>
    </w:tbl>
    <w:p w:rsidR="00587FF6" w:rsidRDefault="00587FF6" w:rsidP="00587FF6">
      <w:pPr>
        <w:pStyle w:val="NumHeading2"/>
      </w:pPr>
      <w:bookmarkStart w:id="84" w:name="_Toc423944056"/>
      <w:r>
        <w:t>FeeEarner.csv</w:t>
      </w:r>
      <w:bookmarkEnd w:id="84"/>
    </w:p>
    <w:p w:rsidR="00587FF6" w:rsidRDefault="00587FF6" w:rsidP="00587FF6">
      <w:pPr>
        <w:spacing w:after="0" w:line="240" w:lineRule="auto"/>
      </w:pPr>
      <w:r>
        <w:t>This holds a list of Fee Earners to be imported. Fee earner details update the Person table with the earner’s basic personal information , the Additional Address info table with the earner’s contact information and the earners table with the fee earner information.</w:t>
      </w:r>
    </w:p>
    <w:p w:rsidR="00587FF6" w:rsidRDefault="00587FF6" w:rsidP="00587FF6">
      <w:pPr>
        <w:spacing w:after="0" w:line="240" w:lineRule="auto"/>
      </w:pPr>
      <w:r w:rsidRPr="00B965BE">
        <w:rPr>
          <w:b/>
        </w:rPr>
        <w:lastRenderedPageBreak/>
        <w:t>Note</w:t>
      </w:r>
      <w:r>
        <w:t xml:space="preserve">: Please at least one </w:t>
      </w:r>
      <w:proofErr w:type="spellStart"/>
      <w:r>
        <w:t>FeeEarner</w:t>
      </w:r>
      <w:proofErr w:type="spellEnd"/>
      <w:r>
        <w:t xml:space="preserve"> as </w:t>
      </w:r>
      <w:proofErr w:type="spellStart"/>
      <w:r w:rsidRPr="00B965BE">
        <w:t>IsAPartner</w:t>
      </w:r>
      <w:proofErr w:type="spellEnd"/>
      <w:r w:rsidRPr="00B965BE">
        <w:t xml:space="preserve"> = ‘Y’ for creating Non-chargeable matter as this is </w:t>
      </w:r>
    </w:p>
    <w:p w:rsidR="00587FF6" w:rsidRDefault="00587FF6" w:rsidP="00587FF6">
      <w:pPr>
        <w:spacing w:after="0" w:line="240" w:lineRule="auto"/>
        <w:ind w:firstLine="493"/>
      </w:pPr>
      <w:r>
        <w:rPr>
          <w:b/>
        </w:rPr>
        <w:t xml:space="preserve"> </w:t>
      </w:r>
      <w:r w:rsidRPr="00B965BE">
        <w:t>hard coded in IDMF tool</w:t>
      </w:r>
      <w:r>
        <w:rPr>
          <w:rFonts w:ascii="Calibri" w:eastAsia="Times New Roman" w:hAnsi="Calibri" w:cs="Times New Roman"/>
          <w:color w:val="000000"/>
          <w:lang w:eastAsia="en-GB"/>
        </w:rPr>
        <w:t xml:space="preserve"> </w:t>
      </w:r>
    </w:p>
    <w:p w:rsidR="00587FF6" w:rsidRDefault="00587FF6" w:rsidP="00587FF6">
      <w:pPr>
        <w:spacing w:after="0" w:line="240" w:lineRule="auto"/>
      </w:pPr>
    </w:p>
    <w:tbl>
      <w:tblPr>
        <w:tblStyle w:val="TableGrid"/>
        <w:tblW w:w="0" w:type="auto"/>
        <w:tblLook w:val="04A0" w:firstRow="1" w:lastRow="0" w:firstColumn="1" w:lastColumn="0" w:noHBand="0" w:noVBand="1"/>
      </w:tblPr>
      <w:tblGrid>
        <w:gridCol w:w="2949"/>
        <w:gridCol w:w="5795"/>
      </w:tblGrid>
      <w:tr w:rsidR="00587FF6" w:rsidTr="009B720C">
        <w:trPr>
          <w:cnfStyle w:val="100000000000" w:firstRow="1" w:lastRow="0" w:firstColumn="0" w:lastColumn="0" w:oddVBand="0" w:evenVBand="0" w:oddHBand="0" w:evenHBand="0" w:firstRowFirstColumn="0" w:firstRowLastColumn="0" w:lastRowFirstColumn="0" w:lastRowLastColumn="0"/>
        </w:trPr>
        <w:tc>
          <w:tcPr>
            <w:tcW w:w="2949" w:type="dxa"/>
          </w:tcPr>
          <w:p w:rsidR="00587FF6" w:rsidRDefault="00587FF6" w:rsidP="009B720C">
            <w:pPr>
              <w:rPr>
                <w:b w:val="0"/>
              </w:rPr>
            </w:pPr>
            <w:r>
              <w:t>Field</w:t>
            </w:r>
          </w:p>
        </w:tc>
        <w:tc>
          <w:tcPr>
            <w:tcW w:w="5795" w:type="dxa"/>
          </w:tcPr>
          <w:p w:rsidR="00587FF6" w:rsidRDefault="00587FF6" w:rsidP="009B720C">
            <w:pPr>
              <w:rPr>
                <w:b w:val="0"/>
              </w:rPr>
            </w:pPr>
            <w:r>
              <w:t>Description</w:t>
            </w:r>
          </w:p>
        </w:tc>
      </w:tr>
      <w:tr w:rsidR="00587FF6" w:rsidTr="009B720C">
        <w:trPr>
          <w:cnfStyle w:val="000000100000" w:firstRow="0" w:lastRow="0" w:firstColumn="0" w:lastColumn="0" w:oddVBand="0" w:evenVBand="0" w:oddHBand="1" w:evenHBand="0" w:firstRowFirstColumn="0" w:firstRowLastColumn="0" w:lastRowFirstColumn="0" w:lastRowLastColumn="0"/>
        </w:trPr>
        <w:tc>
          <w:tcPr>
            <w:tcW w:w="2949" w:type="dxa"/>
          </w:tcPr>
          <w:p w:rsidR="00587FF6" w:rsidRDefault="00587FF6" w:rsidP="009B720C">
            <w:r>
              <w:t>Title</w:t>
            </w:r>
          </w:p>
        </w:tc>
        <w:tc>
          <w:tcPr>
            <w:tcW w:w="5795" w:type="dxa"/>
          </w:tcPr>
          <w:p w:rsidR="00587FF6" w:rsidRDefault="00587FF6" w:rsidP="009B720C">
            <w:r>
              <w:t>Person record, Title</w:t>
            </w:r>
          </w:p>
        </w:tc>
      </w:tr>
      <w:tr w:rsidR="00587FF6" w:rsidTr="009B720C">
        <w:trPr>
          <w:cnfStyle w:val="000000010000" w:firstRow="0" w:lastRow="0" w:firstColumn="0" w:lastColumn="0" w:oddVBand="0" w:evenVBand="0" w:oddHBand="0" w:evenHBand="1" w:firstRowFirstColumn="0" w:firstRowLastColumn="0" w:lastRowFirstColumn="0" w:lastRowLastColumn="0"/>
        </w:trPr>
        <w:tc>
          <w:tcPr>
            <w:tcW w:w="2949" w:type="dxa"/>
            <w:vAlign w:val="bottom"/>
          </w:tcPr>
          <w:p w:rsidR="00587FF6" w:rsidRPr="00B965BE" w:rsidRDefault="00587FF6" w:rsidP="009B720C">
            <w:r w:rsidRPr="00B965BE">
              <w:t>Initials</w:t>
            </w:r>
          </w:p>
        </w:tc>
        <w:tc>
          <w:tcPr>
            <w:tcW w:w="5795" w:type="dxa"/>
          </w:tcPr>
          <w:p w:rsidR="00587FF6" w:rsidRDefault="00587FF6" w:rsidP="009B720C">
            <w:r>
              <w:t>&lt;Not used&gt;</w:t>
            </w:r>
          </w:p>
        </w:tc>
      </w:tr>
      <w:tr w:rsidR="00587FF6" w:rsidTr="009B720C">
        <w:trPr>
          <w:cnfStyle w:val="000000100000" w:firstRow="0" w:lastRow="0" w:firstColumn="0" w:lastColumn="0" w:oddVBand="0" w:evenVBand="0" w:oddHBand="1" w:evenHBand="0" w:firstRowFirstColumn="0" w:firstRowLastColumn="0" w:lastRowFirstColumn="0" w:lastRowLastColumn="0"/>
        </w:trPr>
        <w:tc>
          <w:tcPr>
            <w:tcW w:w="2949" w:type="dxa"/>
            <w:vAlign w:val="bottom"/>
          </w:tcPr>
          <w:p w:rsidR="00587FF6" w:rsidRPr="00B965BE" w:rsidRDefault="00587FF6" w:rsidP="009B720C">
            <w:proofErr w:type="spellStart"/>
            <w:r w:rsidRPr="00B965BE">
              <w:t>ForeName</w:t>
            </w:r>
            <w:proofErr w:type="spellEnd"/>
          </w:p>
        </w:tc>
        <w:tc>
          <w:tcPr>
            <w:tcW w:w="5795" w:type="dxa"/>
          </w:tcPr>
          <w:p w:rsidR="00587FF6" w:rsidRDefault="00587FF6" w:rsidP="009B720C">
            <w:r>
              <w:t>Person record, Forename</w:t>
            </w:r>
          </w:p>
        </w:tc>
      </w:tr>
      <w:tr w:rsidR="00587FF6" w:rsidTr="009B720C">
        <w:trPr>
          <w:cnfStyle w:val="000000010000" w:firstRow="0" w:lastRow="0" w:firstColumn="0" w:lastColumn="0" w:oddVBand="0" w:evenVBand="0" w:oddHBand="0" w:evenHBand="1" w:firstRowFirstColumn="0" w:firstRowLastColumn="0" w:lastRowFirstColumn="0" w:lastRowLastColumn="0"/>
        </w:trPr>
        <w:tc>
          <w:tcPr>
            <w:tcW w:w="2949" w:type="dxa"/>
            <w:vAlign w:val="bottom"/>
          </w:tcPr>
          <w:p w:rsidR="00587FF6" w:rsidRPr="00B965BE" w:rsidRDefault="00587FF6" w:rsidP="009B720C">
            <w:proofErr w:type="spellStart"/>
            <w:r w:rsidRPr="00B965BE">
              <w:t>SurName</w:t>
            </w:r>
            <w:proofErr w:type="spellEnd"/>
          </w:p>
        </w:tc>
        <w:tc>
          <w:tcPr>
            <w:tcW w:w="5795" w:type="dxa"/>
          </w:tcPr>
          <w:p w:rsidR="00587FF6" w:rsidRDefault="00587FF6" w:rsidP="009B720C">
            <w:r>
              <w:t>Person record, Surname</w:t>
            </w:r>
          </w:p>
        </w:tc>
      </w:tr>
      <w:tr w:rsidR="00587FF6" w:rsidTr="009B720C">
        <w:trPr>
          <w:cnfStyle w:val="000000100000" w:firstRow="0" w:lastRow="0" w:firstColumn="0" w:lastColumn="0" w:oddVBand="0" w:evenVBand="0" w:oddHBand="1" w:evenHBand="0" w:firstRowFirstColumn="0" w:firstRowLastColumn="0" w:lastRowFirstColumn="0" w:lastRowLastColumn="0"/>
        </w:trPr>
        <w:tc>
          <w:tcPr>
            <w:tcW w:w="2949" w:type="dxa"/>
            <w:vAlign w:val="bottom"/>
          </w:tcPr>
          <w:p w:rsidR="00587FF6" w:rsidRPr="00B965BE" w:rsidRDefault="00587FF6" w:rsidP="009B720C">
            <w:proofErr w:type="spellStart"/>
            <w:r w:rsidRPr="00B965BE">
              <w:t>RealName</w:t>
            </w:r>
            <w:proofErr w:type="spellEnd"/>
          </w:p>
        </w:tc>
        <w:tc>
          <w:tcPr>
            <w:tcW w:w="5795" w:type="dxa"/>
          </w:tcPr>
          <w:p w:rsidR="00587FF6" w:rsidRDefault="00587FF6" w:rsidP="009B720C">
            <w:r>
              <w:t>&lt;Not used&gt;</w:t>
            </w:r>
          </w:p>
        </w:tc>
      </w:tr>
      <w:tr w:rsidR="00587FF6" w:rsidTr="009B720C">
        <w:trPr>
          <w:cnfStyle w:val="000000010000" w:firstRow="0" w:lastRow="0" w:firstColumn="0" w:lastColumn="0" w:oddVBand="0" w:evenVBand="0" w:oddHBand="0" w:evenHBand="1" w:firstRowFirstColumn="0" w:firstRowLastColumn="0" w:lastRowFirstColumn="0" w:lastRowLastColumn="0"/>
        </w:trPr>
        <w:tc>
          <w:tcPr>
            <w:tcW w:w="2949" w:type="dxa"/>
            <w:vAlign w:val="bottom"/>
          </w:tcPr>
          <w:p w:rsidR="00587FF6" w:rsidRPr="00B965BE" w:rsidRDefault="00587FF6" w:rsidP="009B720C">
            <w:proofErr w:type="spellStart"/>
            <w:r w:rsidRPr="00B965BE">
              <w:t>NameSuffix</w:t>
            </w:r>
            <w:proofErr w:type="spellEnd"/>
          </w:p>
        </w:tc>
        <w:tc>
          <w:tcPr>
            <w:tcW w:w="5795" w:type="dxa"/>
          </w:tcPr>
          <w:p w:rsidR="00587FF6" w:rsidRDefault="00587FF6" w:rsidP="009B720C">
            <w:r>
              <w:t>&lt;Not used&gt;</w:t>
            </w:r>
          </w:p>
        </w:tc>
      </w:tr>
      <w:tr w:rsidR="00587FF6" w:rsidTr="009B720C">
        <w:trPr>
          <w:cnfStyle w:val="000000100000" w:firstRow="0" w:lastRow="0" w:firstColumn="0" w:lastColumn="0" w:oddVBand="0" w:evenVBand="0" w:oddHBand="1" w:evenHBand="0" w:firstRowFirstColumn="0" w:firstRowLastColumn="0" w:lastRowFirstColumn="0" w:lastRowLastColumn="0"/>
        </w:trPr>
        <w:tc>
          <w:tcPr>
            <w:tcW w:w="2949" w:type="dxa"/>
            <w:vAlign w:val="bottom"/>
          </w:tcPr>
          <w:p w:rsidR="00587FF6" w:rsidRPr="00B965BE" w:rsidRDefault="00587FF6" w:rsidP="009B720C">
            <w:r w:rsidRPr="00B965BE">
              <w:t>Branch</w:t>
            </w:r>
          </w:p>
        </w:tc>
        <w:tc>
          <w:tcPr>
            <w:tcW w:w="5795" w:type="dxa"/>
          </w:tcPr>
          <w:p w:rsidR="00587FF6" w:rsidRDefault="00587FF6" w:rsidP="009B720C">
            <w:r>
              <w:t>&lt;Not used&gt;</w:t>
            </w:r>
          </w:p>
        </w:tc>
      </w:tr>
      <w:tr w:rsidR="00587FF6" w:rsidTr="009B720C">
        <w:trPr>
          <w:cnfStyle w:val="000000010000" w:firstRow="0" w:lastRow="0" w:firstColumn="0" w:lastColumn="0" w:oddVBand="0" w:evenVBand="0" w:oddHBand="0" w:evenHBand="1" w:firstRowFirstColumn="0" w:firstRowLastColumn="0" w:lastRowFirstColumn="0" w:lastRowLastColumn="0"/>
        </w:trPr>
        <w:tc>
          <w:tcPr>
            <w:tcW w:w="2949" w:type="dxa"/>
            <w:vAlign w:val="bottom"/>
          </w:tcPr>
          <w:p w:rsidR="00587FF6" w:rsidRPr="00B965BE" w:rsidRDefault="00587FF6" w:rsidP="009B720C">
            <w:proofErr w:type="spellStart"/>
            <w:r w:rsidRPr="00B965BE">
              <w:t>CostCentre</w:t>
            </w:r>
            <w:proofErr w:type="spellEnd"/>
          </w:p>
        </w:tc>
        <w:tc>
          <w:tcPr>
            <w:tcW w:w="5795" w:type="dxa"/>
          </w:tcPr>
          <w:p w:rsidR="00587FF6" w:rsidRDefault="00587FF6" w:rsidP="009B720C">
            <w:r>
              <w:t>&lt;Not used&gt;</w:t>
            </w:r>
          </w:p>
        </w:tc>
      </w:tr>
      <w:tr w:rsidR="00587FF6" w:rsidTr="009B720C">
        <w:trPr>
          <w:cnfStyle w:val="000000100000" w:firstRow="0" w:lastRow="0" w:firstColumn="0" w:lastColumn="0" w:oddVBand="0" w:evenVBand="0" w:oddHBand="1" w:evenHBand="0" w:firstRowFirstColumn="0" w:firstRowLastColumn="0" w:lastRowFirstColumn="0" w:lastRowLastColumn="0"/>
        </w:trPr>
        <w:tc>
          <w:tcPr>
            <w:tcW w:w="2949" w:type="dxa"/>
            <w:vAlign w:val="bottom"/>
          </w:tcPr>
          <w:p w:rsidR="00587FF6" w:rsidRPr="00B965BE" w:rsidRDefault="00587FF6" w:rsidP="009B720C">
            <w:r w:rsidRPr="00B965BE">
              <w:t>Department</w:t>
            </w:r>
          </w:p>
        </w:tc>
        <w:tc>
          <w:tcPr>
            <w:tcW w:w="5795" w:type="dxa"/>
          </w:tcPr>
          <w:p w:rsidR="00587FF6" w:rsidRDefault="00587FF6" w:rsidP="009B720C">
            <w:r>
              <w:t>&lt;Not used&gt;</w:t>
            </w:r>
          </w:p>
        </w:tc>
      </w:tr>
      <w:tr w:rsidR="00587FF6" w:rsidTr="009B720C">
        <w:trPr>
          <w:cnfStyle w:val="000000010000" w:firstRow="0" w:lastRow="0" w:firstColumn="0" w:lastColumn="0" w:oddVBand="0" w:evenVBand="0" w:oddHBand="0" w:evenHBand="1" w:firstRowFirstColumn="0" w:firstRowLastColumn="0" w:lastRowFirstColumn="0" w:lastRowLastColumn="0"/>
        </w:trPr>
        <w:tc>
          <w:tcPr>
            <w:tcW w:w="2949" w:type="dxa"/>
            <w:vAlign w:val="bottom"/>
          </w:tcPr>
          <w:p w:rsidR="00587FF6" w:rsidRPr="00B965BE" w:rsidRDefault="00587FF6" w:rsidP="009B720C">
            <w:r w:rsidRPr="00B965BE">
              <w:t>Supervisor</w:t>
            </w:r>
          </w:p>
        </w:tc>
        <w:tc>
          <w:tcPr>
            <w:tcW w:w="5795" w:type="dxa"/>
          </w:tcPr>
          <w:p w:rsidR="00587FF6" w:rsidRDefault="00587FF6" w:rsidP="009B720C">
            <w:r>
              <w:t>&lt;Not used&gt;</w:t>
            </w:r>
          </w:p>
        </w:tc>
      </w:tr>
      <w:tr w:rsidR="00587FF6" w:rsidTr="009B720C">
        <w:trPr>
          <w:cnfStyle w:val="000000100000" w:firstRow="0" w:lastRow="0" w:firstColumn="0" w:lastColumn="0" w:oddVBand="0" w:evenVBand="0" w:oddHBand="1" w:evenHBand="0" w:firstRowFirstColumn="0" w:firstRowLastColumn="0" w:lastRowFirstColumn="0" w:lastRowLastColumn="0"/>
        </w:trPr>
        <w:tc>
          <w:tcPr>
            <w:tcW w:w="2949" w:type="dxa"/>
            <w:vAlign w:val="bottom"/>
          </w:tcPr>
          <w:p w:rsidR="00587FF6" w:rsidRPr="00B965BE" w:rsidRDefault="00587FF6" w:rsidP="009B720C">
            <w:proofErr w:type="spellStart"/>
            <w:r w:rsidRPr="00B965BE">
              <w:t>IsAFeeEarner</w:t>
            </w:r>
            <w:proofErr w:type="spellEnd"/>
          </w:p>
        </w:tc>
        <w:tc>
          <w:tcPr>
            <w:tcW w:w="5795" w:type="dxa"/>
          </w:tcPr>
          <w:p w:rsidR="00587FF6" w:rsidRDefault="00587FF6" w:rsidP="009B720C">
            <w:r>
              <w:t>&lt;Not used&gt;</w:t>
            </w:r>
          </w:p>
        </w:tc>
      </w:tr>
      <w:tr w:rsidR="00587FF6" w:rsidTr="009B720C">
        <w:trPr>
          <w:cnfStyle w:val="000000010000" w:firstRow="0" w:lastRow="0" w:firstColumn="0" w:lastColumn="0" w:oddVBand="0" w:evenVBand="0" w:oddHBand="0" w:evenHBand="1" w:firstRowFirstColumn="0" w:firstRowLastColumn="0" w:lastRowFirstColumn="0" w:lastRowLastColumn="0"/>
        </w:trPr>
        <w:tc>
          <w:tcPr>
            <w:tcW w:w="2949" w:type="dxa"/>
            <w:vAlign w:val="bottom"/>
          </w:tcPr>
          <w:p w:rsidR="00587FF6" w:rsidRPr="00B965BE" w:rsidRDefault="00587FF6" w:rsidP="009B720C">
            <w:proofErr w:type="spellStart"/>
            <w:r w:rsidRPr="00B965BE">
              <w:t>IsAPartner</w:t>
            </w:r>
            <w:proofErr w:type="spellEnd"/>
          </w:p>
        </w:tc>
        <w:tc>
          <w:tcPr>
            <w:tcW w:w="5795" w:type="dxa"/>
          </w:tcPr>
          <w:p w:rsidR="00587FF6" w:rsidRDefault="00587FF6" w:rsidP="009B720C">
            <w:r>
              <w:t>Earner record, determines if earner is a Partner or Fee Earner</w:t>
            </w:r>
          </w:p>
        </w:tc>
      </w:tr>
      <w:tr w:rsidR="00587FF6" w:rsidTr="009B720C">
        <w:trPr>
          <w:cnfStyle w:val="000000100000" w:firstRow="0" w:lastRow="0" w:firstColumn="0" w:lastColumn="0" w:oddVBand="0" w:evenVBand="0" w:oddHBand="1" w:evenHBand="0" w:firstRowFirstColumn="0" w:firstRowLastColumn="0" w:lastRowFirstColumn="0" w:lastRowLastColumn="0"/>
        </w:trPr>
        <w:tc>
          <w:tcPr>
            <w:tcW w:w="2949" w:type="dxa"/>
            <w:vAlign w:val="bottom"/>
          </w:tcPr>
          <w:p w:rsidR="00587FF6" w:rsidRPr="00B965BE" w:rsidRDefault="00587FF6" w:rsidP="009B720C">
            <w:proofErr w:type="spellStart"/>
            <w:r w:rsidRPr="00B965BE">
              <w:t>FeeEarnerCode</w:t>
            </w:r>
            <w:proofErr w:type="spellEnd"/>
          </w:p>
        </w:tc>
        <w:tc>
          <w:tcPr>
            <w:tcW w:w="5795" w:type="dxa"/>
          </w:tcPr>
          <w:p w:rsidR="00587FF6" w:rsidRDefault="00587FF6" w:rsidP="009B720C">
            <w:r>
              <w:t>Earner Record, Fee Earner Reference</w:t>
            </w:r>
          </w:p>
        </w:tc>
      </w:tr>
      <w:tr w:rsidR="00587FF6" w:rsidTr="009B720C">
        <w:trPr>
          <w:cnfStyle w:val="000000010000" w:firstRow="0" w:lastRow="0" w:firstColumn="0" w:lastColumn="0" w:oddVBand="0" w:evenVBand="0" w:oddHBand="0" w:evenHBand="1" w:firstRowFirstColumn="0" w:firstRowLastColumn="0" w:lastRowFirstColumn="0" w:lastRowLastColumn="0"/>
        </w:trPr>
        <w:tc>
          <w:tcPr>
            <w:tcW w:w="2949" w:type="dxa"/>
            <w:vAlign w:val="bottom"/>
          </w:tcPr>
          <w:p w:rsidR="00587FF6" w:rsidRPr="00B965BE" w:rsidRDefault="00587FF6" w:rsidP="009B720C">
            <w:proofErr w:type="spellStart"/>
            <w:r w:rsidRPr="00B965BE">
              <w:t>WorkType</w:t>
            </w:r>
            <w:proofErr w:type="spellEnd"/>
          </w:p>
        </w:tc>
        <w:tc>
          <w:tcPr>
            <w:tcW w:w="5795" w:type="dxa"/>
          </w:tcPr>
          <w:p w:rsidR="00587FF6" w:rsidRDefault="00587FF6" w:rsidP="009B720C">
            <w:r>
              <w:t>&lt;Not used&gt;</w:t>
            </w:r>
          </w:p>
        </w:tc>
      </w:tr>
      <w:tr w:rsidR="00587FF6" w:rsidTr="009B720C">
        <w:trPr>
          <w:cnfStyle w:val="000000100000" w:firstRow="0" w:lastRow="0" w:firstColumn="0" w:lastColumn="0" w:oddVBand="0" w:evenVBand="0" w:oddHBand="1" w:evenHBand="0" w:firstRowFirstColumn="0" w:firstRowLastColumn="0" w:lastRowFirstColumn="0" w:lastRowLastColumn="0"/>
        </w:trPr>
        <w:tc>
          <w:tcPr>
            <w:tcW w:w="2949" w:type="dxa"/>
            <w:vAlign w:val="bottom"/>
          </w:tcPr>
          <w:p w:rsidR="00587FF6" w:rsidRPr="00B965BE" w:rsidRDefault="00587FF6" w:rsidP="009B720C">
            <w:proofErr w:type="spellStart"/>
            <w:r w:rsidRPr="00B965BE">
              <w:t>FeeEarnerClassCode</w:t>
            </w:r>
            <w:proofErr w:type="spellEnd"/>
          </w:p>
        </w:tc>
        <w:tc>
          <w:tcPr>
            <w:tcW w:w="5795" w:type="dxa"/>
          </w:tcPr>
          <w:p w:rsidR="00587FF6" w:rsidRDefault="00587FF6" w:rsidP="009B720C">
            <w:r>
              <w:t>Earner Record, Criminal Work Class Code</w:t>
            </w:r>
          </w:p>
        </w:tc>
      </w:tr>
      <w:tr w:rsidR="00587FF6" w:rsidTr="009B720C">
        <w:trPr>
          <w:cnfStyle w:val="000000010000" w:firstRow="0" w:lastRow="0" w:firstColumn="0" w:lastColumn="0" w:oddVBand="0" w:evenVBand="0" w:oddHBand="0" w:evenHBand="1" w:firstRowFirstColumn="0" w:firstRowLastColumn="0" w:lastRowFirstColumn="0" w:lastRowLastColumn="0"/>
        </w:trPr>
        <w:tc>
          <w:tcPr>
            <w:tcW w:w="2949" w:type="dxa"/>
            <w:vAlign w:val="bottom"/>
          </w:tcPr>
          <w:p w:rsidR="00587FF6" w:rsidRPr="00B965BE" w:rsidRDefault="00587FF6" w:rsidP="009B720C">
            <w:proofErr w:type="spellStart"/>
            <w:r w:rsidRPr="00B965BE">
              <w:t>TimeUnit</w:t>
            </w:r>
            <w:proofErr w:type="spellEnd"/>
          </w:p>
        </w:tc>
        <w:tc>
          <w:tcPr>
            <w:tcW w:w="5795" w:type="dxa"/>
          </w:tcPr>
          <w:p w:rsidR="00587FF6" w:rsidRDefault="00587FF6" w:rsidP="009B720C">
            <w:r>
              <w:t>&lt;Not used&gt;</w:t>
            </w:r>
          </w:p>
        </w:tc>
      </w:tr>
      <w:tr w:rsidR="00587FF6" w:rsidTr="009B720C">
        <w:trPr>
          <w:cnfStyle w:val="000000100000" w:firstRow="0" w:lastRow="0" w:firstColumn="0" w:lastColumn="0" w:oddVBand="0" w:evenVBand="0" w:oddHBand="1" w:evenHBand="0" w:firstRowFirstColumn="0" w:firstRowLastColumn="0" w:lastRowFirstColumn="0" w:lastRowLastColumn="0"/>
        </w:trPr>
        <w:tc>
          <w:tcPr>
            <w:tcW w:w="2949" w:type="dxa"/>
            <w:vAlign w:val="bottom"/>
          </w:tcPr>
          <w:p w:rsidR="00587FF6" w:rsidRPr="00B965BE" w:rsidRDefault="00587FF6" w:rsidP="009B720C">
            <w:proofErr w:type="spellStart"/>
            <w:r w:rsidRPr="00B965BE">
              <w:t>HomePhone</w:t>
            </w:r>
            <w:proofErr w:type="spellEnd"/>
          </w:p>
        </w:tc>
        <w:tc>
          <w:tcPr>
            <w:tcW w:w="5795" w:type="dxa"/>
          </w:tcPr>
          <w:p w:rsidR="00587FF6" w:rsidRDefault="00587FF6" w:rsidP="009B720C">
            <w:r>
              <w:t>Home Telephone, used by Contact Info import</w:t>
            </w:r>
          </w:p>
        </w:tc>
      </w:tr>
      <w:tr w:rsidR="00587FF6" w:rsidTr="009B720C">
        <w:trPr>
          <w:cnfStyle w:val="000000010000" w:firstRow="0" w:lastRow="0" w:firstColumn="0" w:lastColumn="0" w:oddVBand="0" w:evenVBand="0" w:oddHBand="0" w:evenHBand="1" w:firstRowFirstColumn="0" w:firstRowLastColumn="0" w:lastRowFirstColumn="0" w:lastRowLastColumn="0"/>
        </w:trPr>
        <w:tc>
          <w:tcPr>
            <w:tcW w:w="2949" w:type="dxa"/>
            <w:vAlign w:val="bottom"/>
          </w:tcPr>
          <w:p w:rsidR="00587FF6" w:rsidRPr="00B965BE" w:rsidRDefault="00587FF6" w:rsidP="009B720C">
            <w:proofErr w:type="spellStart"/>
            <w:r w:rsidRPr="00B965BE">
              <w:t>WorkPhone</w:t>
            </w:r>
            <w:proofErr w:type="spellEnd"/>
          </w:p>
        </w:tc>
        <w:tc>
          <w:tcPr>
            <w:tcW w:w="5795" w:type="dxa"/>
          </w:tcPr>
          <w:p w:rsidR="00587FF6" w:rsidRDefault="00587FF6" w:rsidP="009B720C">
            <w:r>
              <w:t>Work Telephone, used by Contact Info import</w:t>
            </w:r>
          </w:p>
        </w:tc>
      </w:tr>
      <w:tr w:rsidR="00587FF6" w:rsidTr="009B720C">
        <w:trPr>
          <w:cnfStyle w:val="000000100000" w:firstRow="0" w:lastRow="0" w:firstColumn="0" w:lastColumn="0" w:oddVBand="0" w:evenVBand="0" w:oddHBand="1" w:evenHBand="0" w:firstRowFirstColumn="0" w:firstRowLastColumn="0" w:lastRowFirstColumn="0" w:lastRowLastColumn="0"/>
        </w:trPr>
        <w:tc>
          <w:tcPr>
            <w:tcW w:w="2949" w:type="dxa"/>
            <w:vAlign w:val="bottom"/>
          </w:tcPr>
          <w:p w:rsidR="00587FF6" w:rsidRPr="00B965BE" w:rsidRDefault="00587FF6" w:rsidP="009B720C">
            <w:r w:rsidRPr="00B965BE">
              <w:t>Fax</w:t>
            </w:r>
          </w:p>
        </w:tc>
        <w:tc>
          <w:tcPr>
            <w:tcW w:w="5795" w:type="dxa"/>
          </w:tcPr>
          <w:p w:rsidR="00587FF6" w:rsidRDefault="00587FF6" w:rsidP="009B720C">
            <w:r>
              <w:t>Fax number, used by Contact Info import</w:t>
            </w:r>
          </w:p>
        </w:tc>
      </w:tr>
      <w:tr w:rsidR="00587FF6" w:rsidTr="009B720C">
        <w:trPr>
          <w:cnfStyle w:val="000000010000" w:firstRow="0" w:lastRow="0" w:firstColumn="0" w:lastColumn="0" w:oddVBand="0" w:evenVBand="0" w:oddHBand="0" w:evenHBand="1" w:firstRowFirstColumn="0" w:firstRowLastColumn="0" w:lastRowFirstColumn="0" w:lastRowLastColumn="0"/>
        </w:trPr>
        <w:tc>
          <w:tcPr>
            <w:tcW w:w="2949" w:type="dxa"/>
            <w:vAlign w:val="bottom"/>
          </w:tcPr>
          <w:p w:rsidR="00587FF6" w:rsidRPr="00B965BE" w:rsidRDefault="00587FF6" w:rsidP="009B720C">
            <w:proofErr w:type="spellStart"/>
            <w:r w:rsidRPr="00B965BE">
              <w:t>MobilePhone</w:t>
            </w:r>
            <w:proofErr w:type="spellEnd"/>
          </w:p>
        </w:tc>
        <w:tc>
          <w:tcPr>
            <w:tcW w:w="5795" w:type="dxa"/>
          </w:tcPr>
          <w:p w:rsidR="00587FF6" w:rsidRDefault="00587FF6" w:rsidP="009B720C">
            <w:r>
              <w:t>Mobile Telephone, used by Contact Info import</w:t>
            </w:r>
          </w:p>
        </w:tc>
      </w:tr>
      <w:tr w:rsidR="00587FF6" w:rsidTr="009B720C">
        <w:trPr>
          <w:cnfStyle w:val="000000100000" w:firstRow="0" w:lastRow="0" w:firstColumn="0" w:lastColumn="0" w:oddVBand="0" w:evenVBand="0" w:oddHBand="1" w:evenHBand="0" w:firstRowFirstColumn="0" w:firstRowLastColumn="0" w:lastRowFirstColumn="0" w:lastRowLastColumn="0"/>
        </w:trPr>
        <w:tc>
          <w:tcPr>
            <w:tcW w:w="2949" w:type="dxa"/>
            <w:vAlign w:val="bottom"/>
          </w:tcPr>
          <w:p w:rsidR="00587FF6" w:rsidRPr="00B965BE" w:rsidRDefault="00587FF6" w:rsidP="009B720C">
            <w:r w:rsidRPr="00B965BE">
              <w:t>Email</w:t>
            </w:r>
          </w:p>
        </w:tc>
        <w:tc>
          <w:tcPr>
            <w:tcW w:w="5795" w:type="dxa"/>
          </w:tcPr>
          <w:p w:rsidR="00587FF6" w:rsidRDefault="00587FF6" w:rsidP="009B720C">
            <w:r>
              <w:t>Email address, used by Contact Info import</w:t>
            </w:r>
          </w:p>
        </w:tc>
      </w:tr>
      <w:tr w:rsidR="00587FF6" w:rsidTr="009B720C">
        <w:trPr>
          <w:cnfStyle w:val="000000010000" w:firstRow="0" w:lastRow="0" w:firstColumn="0" w:lastColumn="0" w:oddVBand="0" w:evenVBand="0" w:oddHBand="0" w:evenHBand="1" w:firstRowFirstColumn="0" w:firstRowLastColumn="0" w:lastRowFirstColumn="0" w:lastRowLastColumn="0"/>
        </w:trPr>
        <w:tc>
          <w:tcPr>
            <w:tcW w:w="2949" w:type="dxa"/>
            <w:vAlign w:val="bottom"/>
          </w:tcPr>
          <w:p w:rsidR="00587FF6" w:rsidRPr="00B965BE" w:rsidRDefault="00587FF6" w:rsidP="009B720C">
            <w:proofErr w:type="spellStart"/>
            <w:r w:rsidRPr="00B965BE">
              <w:t>CostGroupCode</w:t>
            </w:r>
            <w:proofErr w:type="spellEnd"/>
          </w:p>
        </w:tc>
        <w:tc>
          <w:tcPr>
            <w:tcW w:w="5795" w:type="dxa"/>
          </w:tcPr>
          <w:p w:rsidR="00587FF6" w:rsidRDefault="00587FF6" w:rsidP="009B720C">
            <w:r>
              <w:t>&lt;Not used&gt;</w:t>
            </w:r>
          </w:p>
        </w:tc>
      </w:tr>
      <w:tr w:rsidR="00587FF6" w:rsidTr="009B720C">
        <w:trPr>
          <w:cnfStyle w:val="000000100000" w:firstRow="0" w:lastRow="0" w:firstColumn="0" w:lastColumn="0" w:oddVBand="0" w:evenVBand="0" w:oddHBand="1" w:evenHBand="0" w:firstRowFirstColumn="0" w:firstRowLastColumn="0" w:lastRowFirstColumn="0" w:lastRowLastColumn="0"/>
        </w:trPr>
        <w:tc>
          <w:tcPr>
            <w:tcW w:w="2949" w:type="dxa"/>
            <w:vAlign w:val="bottom"/>
          </w:tcPr>
          <w:p w:rsidR="00587FF6" w:rsidRPr="00B965BE" w:rsidRDefault="00587FF6" w:rsidP="009B720C">
            <w:proofErr w:type="spellStart"/>
            <w:r w:rsidRPr="00B965BE">
              <w:t>JobTitle</w:t>
            </w:r>
            <w:proofErr w:type="spellEnd"/>
          </w:p>
        </w:tc>
        <w:tc>
          <w:tcPr>
            <w:tcW w:w="5795" w:type="dxa"/>
          </w:tcPr>
          <w:p w:rsidR="00587FF6" w:rsidRDefault="00587FF6" w:rsidP="009B720C">
            <w:r>
              <w:t>Person record, Occupation</w:t>
            </w:r>
          </w:p>
        </w:tc>
      </w:tr>
      <w:tr w:rsidR="00587FF6" w:rsidTr="009B720C">
        <w:trPr>
          <w:cnfStyle w:val="000000010000" w:firstRow="0" w:lastRow="0" w:firstColumn="0" w:lastColumn="0" w:oddVBand="0" w:evenVBand="0" w:oddHBand="0" w:evenHBand="1" w:firstRowFirstColumn="0" w:firstRowLastColumn="0" w:lastRowFirstColumn="0" w:lastRowLastColumn="0"/>
        </w:trPr>
        <w:tc>
          <w:tcPr>
            <w:tcW w:w="2949" w:type="dxa"/>
            <w:vAlign w:val="bottom"/>
          </w:tcPr>
          <w:p w:rsidR="00587FF6" w:rsidRPr="00B965BE" w:rsidRDefault="00587FF6" w:rsidP="009B720C">
            <w:r w:rsidRPr="00B965BE">
              <w:t>Web</w:t>
            </w:r>
          </w:p>
        </w:tc>
        <w:tc>
          <w:tcPr>
            <w:tcW w:w="5795" w:type="dxa"/>
          </w:tcPr>
          <w:p w:rsidR="00587FF6" w:rsidRDefault="00587FF6" w:rsidP="009B720C">
            <w:r>
              <w:t>Web Address URL, used by Contact Info import</w:t>
            </w:r>
          </w:p>
        </w:tc>
      </w:tr>
      <w:tr w:rsidR="00587FF6" w:rsidTr="009B720C">
        <w:trPr>
          <w:cnfStyle w:val="000000100000" w:firstRow="0" w:lastRow="0" w:firstColumn="0" w:lastColumn="0" w:oddVBand="0" w:evenVBand="0" w:oddHBand="1" w:evenHBand="0" w:firstRowFirstColumn="0" w:firstRowLastColumn="0" w:lastRowFirstColumn="0" w:lastRowLastColumn="0"/>
        </w:trPr>
        <w:tc>
          <w:tcPr>
            <w:tcW w:w="2949" w:type="dxa"/>
            <w:vAlign w:val="bottom"/>
          </w:tcPr>
          <w:p w:rsidR="00587FF6" w:rsidRPr="00B965BE" w:rsidRDefault="00587FF6" w:rsidP="009B720C">
            <w:proofErr w:type="spellStart"/>
            <w:r w:rsidRPr="00B965BE">
              <w:t>UserName</w:t>
            </w:r>
            <w:proofErr w:type="spellEnd"/>
          </w:p>
        </w:tc>
        <w:tc>
          <w:tcPr>
            <w:tcW w:w="5795" w:type="dxa"/>
          </w:tcPr>
          <w:p w:rsidR="00587FF6" w:rsidRDefault="00587FF6" w:rsidP="009B720C">
            <w:r>
              <w:t>When creating a user to match the fee earner – login name</w:t>
            </w:r>
          </w:p>
        </w:tc>
      </w:tr>
      <w:tr w:rsidR="00D0173E" w:rsidTr="009B720C">
        <w:trPr>
          <w:cnfStyle w:val="000000010000" w:firstRow="0" w:lastRow="0" w:firstColumn="0" w:lastColumn="0" w:oddVBand="0" w:evenVBand="0" w:oddHBand="0" w:evenHBand="1" w:firstRowFirstColumn="0" w:firstRowLastColumn="0" w:lastRowFirstColumn="0" w:lastRowLastColumn="0"/>
        </w:trPr>
        <w:tc>
          <w:tcPr>
            <w:tcW w:w="2949" w:type="dxa"/>
            <w:vAlign w:val="bottom"/>
          </w:tcPr>
          <w:p w:rsidR="00D0173E" w:rsidRPr="00B965BE" w:rsidRDefault="00D0173E" w:rsidP="009B720C">
            <w:proofErr w:type="spellStart"/>
            <w:r w:rsidRPr="002D6B3F">
              <w:t>AMLAuthorised</w:t>
            </w:r>
            <w:proofErr w:type="spellEnd"/>
          </w:p>
        </w:tc>
        <w:tc>
          <w:tcPr>
            <w:tcW w:w="5795" w:type="dxa"/>
          </w:tcPr>
          <w:p w:rsidR="00D0173E" w:rsidRDefault="00D0173E" w:rsidP="00D0173E">
            <w:r>
              <w:t>0 OR 1</w:t>
            </w:r>
          </w:p>
        </w:tc>
      </w:tr>
    </w:tbl>
    <w:p w:rsidR="00794774" w:rsidRDefault="00794774" w:rsidP="00235348">
      <w:pPr>
        <w:pStyle w:val="NumHeading2"/>
      </w:pPr>
      <w:bookmarkStart w:id="85" w:name="_Toc306363425"/>
      <w:bookmarkStart w:id="86" w:name="_Toc306363580"/>
      <w:bookmarkStart w:id="87" w:name="_Toc423944057"/>
      <w:bookmarkEnd w:id="85"/>
      <w:bookmarkEnd w:id="86"/>
      <w:r>
        <w:lastRenderedPageBreak/>
        <w:t>Justification.csv</w:t>
      </w:r>
      <w:bookmarkEnd w:id="87"/>
    </w:p>
    <w:tbl>
      <w:tblPr>
        <w:tblStyle w:val="TableGrid"/>
        <w:tblW w:w="0" w:type="auto"/>
        <w:tblLook w:val="04A0" w:firstRow="1" w:lastRow="0" w:firstColumn="1" w:lastColumn="0" w:noHBand="0" w:noVBand="1"/>
      </w:tblPr>
      <w:tblGrid>
        <w:gridCol w:w="3502"/>
        <w:gridCol w:w="5745"/>
      </w:tblGrid>
      <w:tr w:rsidR="00794774" w:rsidTr="00EE5F4E">
        <w:trPr>
          <w:cnfStyle w:val="100000000000" w:firstRow="1" w:lastRow="0" w:firstColumn="0" w:lastColumn="0" w:oddVBand="0" w:evenVBand="0" w:oddHBand="0" w:evenHBand="0" w:firstRowFirstColumn="0" w:firstRowLastColumn="0" w:lastRowFirstColumn="0" w:lastRowLastColumn="0"/>
        </w:trPr>
        <w:tc>
          <w:tcPr>
            <w:tcW w:w="3502" w:type="dxa"/>
          </w:tcPr>
          <w:p w:rsidR="00794774" w:rsidRDefault="00794774" w:rsidP="00EE5F4E">
            <w:pPr>
              <w:rPr>
                <w:b w:val="0"/>
              </w:rPr>
            </w:pPr>
            <w:r>
              <w:t>Field</w:t>
            </w:r>
          </w:p>
        </w:tc>
        <w:tc>
          <w:tcPr>
            <w:tcW w:w="5745" w:type="dxa"/>
          </w:tcPr>
          <w:p w:rsidR="00794774" w:rsidRDefault="00794774" w:rsidP="00EE5F4E">
            <w:pPr>
              <w:rPr>
                <w:b w:val="0"/>
              </w:rPr>
            </w:pPr>
            <w:r>
              <w:t>Description</w:t>
            </w:r>
          </w:p>
        </w:tc>
      </w:tr>
      <w:tr w:rsidR="00794774" w:rsidRPr="00776BA8" w:rsidTr="00EE5F4E">
        <w:trPr>
          <w:cnfStyle w:val="000000100000" w:firstRow="0" w:lastRow="0" w:firstColumn="0" w:lastColumn="0" w:oddVBand="0" w:evenVBand="0" w:oddHBand="1" w:evenHBand="0" w:firstRowFirstColumn="0" w:firstRowLastColumn="0" w:lastRowFirstColumn="0" w:lastRowLastColumn="0"/>
        </w:trPr>
        <w:tc>
          <w:tcPr>
            <w:tcW w:w="3502" w:type="dxa"/>
          </w:tcPr>
          <w:p w:rsidR="00794774" w:rsidRDefault="00794774" w:rsidP="00EE5F4E">
            <w:proofErr w:type="spellStart"/>
            <w:r w:rsidRPr="00C46697">
              <w:rPr>
                <w:sz w:val="20"/>
                <w:szCs w:val="20"/>
              </w:rPr>
              <w:t>JustificationRef</w:t>
            </w:r>
            <w:proofErr w:type="spellEnd"/>
          </w:p>
        </w:tc>
        <w:tc>
          <w:tcPr>
            <w:tcW w:w="5745" w:type="dxa"/>
          </w:tcPr>
          <w:p w:rsidR="00794774" w:rsidRDefault="00794774" w:rsidP="00EE5F4E">
            <w:pPr>
              <w:ind w:left="0"/>
            </w:pPr>
            <w:r>
              <w:t>Justification Ref (Maximum to 10 character)</w:t>
            </w:r>
          </w:p>
        </w:tc>
      </w:tr>
      <w:tr w:rsidR="00794774" w:rsidRPr="00776BA8" w:rsidTr="00EE5F4E">
        <w:trPr>
          <w:cnfStyle w:val="000000010000" w:firstRow="0" w:lastRow="0" w:firstColumn="0" w:lastColumn="0" w:oddVBand="0" w:evenVBand="0" w:oddHBand="0" w:evenHBand="1" w:firstRowFirstColumn="0" w:firstRowLastColumn="0" w:lastRowFirstColumn="0" w:lastRowLastColumn="0"/>
        </w:trPr>
        <w:tc>
          <w:tcPr>
            <w:tcW w:w="3502" w:type="dxa"/>
          </w:tcPr>
          <w:p w:rsidR="00794774" w:rsidRPr="00BD351D" w:rsidRDefault="00794774" w:rsidP="00EE5F4E">
            <w:proofErr w:type="spellStart"/>
            <w:r w:rsidRPr="00C46697">
              <w:rPr>
                <w:sz w:val="20"/>
                <w:szCs w:val="20"/>
              </w:rPr>
              <w:t>JustificationDescription</w:t>
            </w:r>
            <w:proofErr w:type="spellEnd"/>
          </w:p>
        </w:tc>
        <w:tc>
          <w:tcPr>
            <w:tcW w:w="5745" w:type="dxa"/>
          </w:tcPr>
          <w:p w:rsidR="00794774" w:rsidRDefault="00794774" w:rsidP="00E61892">
            <w:pPr>
              <w:ind w:left="0"/>
            </w:pPr>
            <w:r>
              <w:t>Justification description (Maximum to 100 character)</w:t>
            </w:r>
          </w:p>
        </w:tc>
      </w:tr>
      <w:tr w:rsidR="00794774" w:rsidRPr="00776BA8" w:rsidTr="00EE5F4E">
        <w:trPr>
          <w:cnfStyle w:val="000000100000" w:firstRow="0" w:lastRow="0" w:firstColumn="0" w:lastColumn="0" w:oddVBand="0" w:evenVBand="0" w:oddHBand="1" w:evenHBand="0" w:firstRowFirstColumn="0" w:firstRowLastColumn="0" w:lastRowFirstColumn="0" w:lastRowLastColumn="0"/>
        </w:trPr>
        <w:tc>
          <w:tcPr>
            <w:tcW w:w="3502" w:type="dxa"/>
          </w:tcPr>
          <w:p w:rsidR="00794774" w:rsidRPr="00BD351D" w:rsidRDefault="00794774" w:rsidP="00EE5F4E">
            <w:proofErr w:type="spellStart"/>
            <w:r w:rsidRPr="00C46697">
              <w:rPr>
                <w:sz w:val="20"/>
                <w:szCs w:val="20"/>
              </w:rPr>
              <w:t>JustificationArchived</w:t>
            </w:r>
            <w:proofErr w:type="spellEnd"/>
          </w:p>
        </w:tc>
        <w:tc>
          <w:tcPr>
            <w:tcW w:w="5745" w:type="dxa"/>
          </w:tcPr>
          <w:p w:rsidR="00794774" w:rsidRDefault="00794774" w:rsidP="00EE5F4E">
            <w:pPr>
              <w:ind w:left="0"/>
            </w:pPr>
            <w:r>
              <w:t>0 OR 1</w:t>
            </w:r>
          </w:p>
        </w:tc>
      </w:tr>
      <w:tr w:rsidR="00794774" w:rsidRPr="00776BA8" w:rsidTr="00EE5F4E">
        <w:trPr>
          <w:cnfStyle w:val="000000010000" w:firstRow="0" w:lastRow="0" w:firstColumn="0" w:lastColumn="0" w:oddVBand="0" w:evenVBand="0" w:oddHBand="0" w:evenHBand="1" w:firstRowFirstColumn="0" w:firstRowLastColumn="0" w:lastRowFirstColumn="0" w:lastRowLastColumn="0"/>
        </w:trPr>
        <w:tc>
          <w:tcPr>
            <w:tcW w:w="3502" w:type="dxa"/>
          </w:tcPr>
          <w:p w:rsidR="00794774" w:rsidRPr="00C46697" w:rsidRDefault="00794774" w:rsidP="00EE5F4E">
            <w:proofErr w:type="spellStart"/>
            <w:r w:rsidRPr="00C46697">
              <w:rPr>
                <w:sz w:val="20"/>
                <w:szCs w:val="20"/>
              </w:rPr>
              <w:t>JustificationForCompany</w:t>
            </w:r>
            <w:proofErr w:type="spellEnd"/>
          </w:p>
        </w:tc>
        <w:tc>
          <w:tcPr>
            <w:tcW w:w="5745" w:type="dxa"/>
          </w:tcPr>
          <w:p w:rsidR="00794774" w:rsidRDefault="00794774" w:rsidP="00EE5F4E">
            <w:pPr>
              <w:ind w:left="0"/>
            </w:pPr>
            <w:r>
              <w:t>0 OR 1</w:t>
            </w:r>
          </w:p>
        </w:tc>
      </w:tr>
      <w:tr w:rsidR="00794774" w:rsidRPr="00776BA8" w:rsidTr="00EE5F4E">
        <w:trPr>
          <w:cnfStyle w:val="000000100000" w:firstRow="0" w:lastRow="0" w:firstColumn="0" w:lastColumn="0" w:oddVBand="0" w:evenVBand="0" w:oddHBand="1" w:evenHBand="0" w:firstRowFirstColumn="0" w:firstRowLastColumn="0" w:lastRowFirstColumn="0" w:lastRowLastColumn="0"/>
        </w:trPr>
        <w:tc>
          <w:tcPr>
            <w:tcW w:w="3502" w:type="dxa"/>
          </w:tcPr>
          <w:p w:rsidR="00794774" w:rsidRPr="00C46697" w:rsidRDefault="00794774" w:rsidP="00EE5F4E">
            <w:proofErr w:type="spellStart"/>
            <w:r w:rsidRPr="00C46697">
              <w:rPr>
                <w:sz w:val="20"/>
                <w:szCs w:val="20"/>
              </w:rPr>
              <w:t>JustificationForPerson</w:t>
            </w:r>
            <w:proofErr w:type="spellEnd"/>
          </w:p>
        </w:tc>
        <w:tc>
          <w:tcPr>
            <w:tcW w:w="5745" w:type="dxa"/>
          </w:tcPr>
          <w:p w:rsidR="00794774" w:rsidRDefault="00794774" w:rsidP="00EE5F4E">
            <w:pPr>
              <w:ind w:left="0"/>
            </w:pPr>
            <w:r>
              <w:t>0 OR 1</w:t>
            </w:r>
          </w:p>
        </w:tc>
      </w:tr>
    </w:tbl>
    <w:p w:rsidR="00235348" w:rsidRDefault="00235348" w:rsidP="00235348">
      <w:pPr>
        <w:pStyle w:val="NumHeading2"/>
      </w:pPr>
      <w:bookmarkStart w:id="88" w:name="_Toc423944058"/>
      <w:r w:rsidRPr="005B1188">
        <w:t>LegalAIDSpanCodeCombination</w:t>
      </w:r>
      <w:r>
        <w:t>.csv</w:t>
      </w:r>
      <w:bookmarkEnd w:id="88"/>
    </w:p>
    <w:p w:rsidR="00235348" w:rsidRDefault="00235348" w:rsidP="00235348">
      <w:r>
        <w:t xml:space="preserve">This CSV </w:t>
      </w:r>
      <w:r w:rsidR="00265751">
        <w:t xml:space="preserve">holds valid span code combination </w:t>
      </w:r>
      <w:r w:rsidR="00690A71">
        <w:t xml:space="preserve">with </w:t>
      </w:r>
      <w:r w:rsidR="003646C1">
        <w:t xml:space="preserve">auto </w:t>
      </w:r>
      <w:r w:rsidR="00265751">
        <w:t xml:space="preserve">generated </w:t>
      </w:r>
      <w:r w:rsidR="00133195">
        <w:t>(</w:t>
      </w:r>
      <w:r w:rsidR="00265751">
        <w:t>&gt; 50000</w:t>
      </w:r>
      <w:r w:rsidR="00133195">
        <w:t>) wo</w:t>
      </w:r>
      <w:r w:rsidR="00DE7FCD">
        <w:t>r</w:t>
      </w:r>
      <w:r w:rsidR="00133195">
        <w:t>k</w:t>
      </w:r>
      <w:r w:rsidR="00DE7FCD">
        <w:t xml:space="preserve"> </w:t>
      </w:r>
      <w:r w:rsidR="00133195">
        <w:t>type</w:t>
      </w:r>
      <w:r w:rsidR="00DE7FCD">
        <w:t xml:space="preserve"> </w:t>
      </w:r>
      <w:r w:rsidR="00133195">
        <w:t>code</w:t>
      </w:r>
      <w:r w:rsidR="00D54C24">
        <w:t>s</w:t>
      </w:r>
      <w:r w:rsidR="00265751">
        <w:t xml:space="preserve"> for Legal AID Civil type matter</w:t>
      </w:r>
      <w:r w:rsidR="00730EF5">
        <w:t>s</w:t>
      </w:r>
      <w:r>
        <w:t xml:space="preserve">. </w:t>
      </w:r>
    </w:p>
    <w:p w:rsidR="00235348" w:rsidRDefault="00235348" w:rsidP="00235348">
      <w:r>
        <w:t xml:space="preserve">To generate </w:t>
      </w:r>
      <w:r w:rsidR="00BA3962">
        <w:t xml:space="preserve">CSV details </w:t>
      </w:r>
      <w:r>
        <w:t xml:space="preserve">use </w:t>
      </w:r>
      <w:r w:rsidR="004D38A7">
        <w:t xml:space="preserve">below </w:t>
      </w:r>
      <w:r>
        <w:t xml:space="preserve">attached </w:t>
      </w:r>
      <w:r w:rsidR="00D87589">
        <w:t>q</w:t>
      </w:r>
      <w:r>
        <w:t>uer</w:t>
      </w:r>
      <w:r w:rsidR="00BA3962">
        <w:t>y</w:t>
      </w:r>
    </w:p>
    <w:p w:rsidR="00235348" w:rsidRPr="000E27D3" w:rsidRDefault="00235348" w:rsidP="00235348">
      <w:r>
        <w:t xml:space="preserve"> </w:t>
      </w:r>
      <w:r>
        <w:object w:dxaOrig="3555" w:dyaOrig="810">
          <v:shape id="_x0000_i1026" type="#_x0000_t75" style="width:177.75pt;height:40.5pt" o:ole="">
            <v:imagedata r:id="rId15" o:title=""/>
          </v:shape>
          <o:OLEObject Type="Embed" ProgID="Package" ShapeID="_x0000_i1026" DrawAspect="Content" ObjectID="_1545824285" r:id="rId16"/>
        </w:object>
      </w:r>
    </w:p>
    <w:tbl>
      <w:tblPr>
        <w:tblStyle w:val="TableGrid"/>
        <w:tblW w:w="0" w:type="auto"/>
        <w:tblLook w:val="04A0" w:firstRow="1" w:lastRow="0" w:firstColumn="1" w:lastColumn="0" w:noHBand="0" w:noVBand="1"/>
      </w:tblPr>
      <w:tblGrid>
        <w:gridCol w:w="3502"/>
        <w:gridCol w:w="5745"/>
      </w:tblGrid>
      <w:tr w:rsidR="00235348" w:rsidTr="00C917B4">
        <w:trPr>
          <w:cnfStyle w:val="100000000000" w:firstRow="1" w:lastRow="0" w:firstColumn="0" w:lastColumn="0" w:oddVBand="0" w:evenVBand="0" w:oddHBand="0" w:evenHBand="0" w:firstRowFirstColumn="0" w:firstRowLastColumn="0" w:lastRowFirstColumn="0" w:lastRowLastColumn="0"/>
        </w:trPr>
        <w:tc>
          <w:tcPr>
            <w:tcW w:w="3502" w:type="dxa"/>
          </w:tcPr>
          <w:p w:rsidR="00235348" w:rsidRDefault="00235348" w:rsidP="00C917B4">
            <w:pPr>
              <w:rPr>
                <w:b w:val="0"/>
              </w:rPr>
            </w:pPr>
            <w:r>
              <w:t>Field</w:t>
            </w:r>
          </w:p>
        </w:tc>
        <w:tc>
          <w:tcPr>
            <w:tcW w:w="5745" w:type="dxa"/>
          </w:tcPr>
          <w:p w:rsidR="00235348" w:rsidRDefault="00235348" w:rsidP="00C917B4">
            <w:pPr>
              <w:rPr>
                <w:b w:val="0"/>
              </w:rPr>
            </w:pPr>
            <w:r>
              <w:t>Description</w:t>
            </w:r>
          </w:p>
        </w:tc>
      </w:tr>
      <w:tr w:rsidR="00235348"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235348" w:rsidRDefault="00235348" w:rsidP="00C917B4">
            <w:proofErr w:type="spellStart"/>
            <w:r w:rsidRPr="00BD351D">
              <w:t>WorkTypeCode</w:t>
            </w:r>
            <w:proofErr w:type="spellEnd"/>
          </w:p>
        </w:tc>
        <w:tc>
          <w:tcPr>
            <w:tcW w:w="5745" w:type="dxa"/>
          </w:tcPr>
          <w:p w:rsidR="00235348" w:rsidRDefault="00235348" w:rsidP="009A7081">
            <w:pPr>
              <w:ind w:left="0"/>
            </w:pPr>
            <w:proofErr w:type="spellStart"/>
            <w:r>
              <w:t>WorkTypeCode</w:t>
            </w:r>
            <w:proofErr w:type="spellEnd"/>
            <w:r>
              <w:t xml:space="preserve">, </w:t>
            </w:r>
            <w:proofErr w:type="spellStart"/>
            <w:r>
              <w:t>Autogenrated</w:t>
            </w:r>
            <w:proofErr w:type="spellEnd"/>
            <w:r>
              <w:t xml:space="preserve"> &gt; 50000</w:t>
            </w:r>
          </w:p>
        </w:tc>
      </w:tr>
      <w:tr w:rsidR="00235348"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235348" w:rsidRPr="00BD351D" w:rsidRDefault="00235348" w:rsidP="00C917B4">
            <w:r w:rsidRPr="00BD351D">
              <w:t>SpanType1Ref</w:t>
            </w:r>
          </w:p>
        </w:tc>
        <w:tc>
          <w:tcPr>
            <w:tcW w:w="5745" w:type="dxa"/>
          </w:tcPr>
          <w:p w:rsidR="00235348" w:rsidRDefault="00235348" w:rsidP="009A7081">
            <w:pPr>
              <w:ind w:left="0"/>
            </w:pPr>
            <w:r>
              <w:t>Span Code 1</w:t>
            </w:r>
          </w:p>
        </w:tc>
      </w:tr>
      <w:tr w:rsidR="00235348"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235348" w:rsidRPr="00BD351D" w:rsidRDefault="00235348" w:rsidP="00C917B4">
            <w:r w:rsidRPr="00BD351D">
              <w:t>SpanType2Ref</w:t>
            </w:r>
          </w:p>
        </w:tc>
        <w:tc>
          <w:tcPr>
            <w:tcW w:w="5745" w:type="dxa"/>
          </w:tcPr>
          <w:p w:rsidR="00235348" w:rsidRDefault="00235348" w:rsidP="009A7081">
            <w:pPr>
              <w:ind w:left="0"/>
            </w:pPr>
            <w:r>
              <w:t>Span Code 2</w:t>
            </w:r>
          </w:p>
        </w:tc>
      </w:tr>
    </w:tbl>
    <w:p w:rsidR="00E75216" w:rsidRDefault="00E75216" w:rsidP="00E75216">
      <w:pPr>
        <w:pStyle w:val="NumHeading2"/>
      </w:pPr>
      <w:bookmarkStart w:id="89" w:name="_Toc423944059"/>
      <w:r>
        <w:t>Matter.csv</w:t>
      </w:r>
      <w:bookmarkEnd w:id="89"/>
    </w:p>
    <w:p w:rsidR="00E75216" w:rsidRDefault="00E75216" w:rsidP="00E75216">
      <w:pPr>
        <w:spacing w:after="0" w:line="240" w:lineRule="auto"/>
      </w:pPr>
      <w:r>
        <w:t>This holds a list of Matters to be imported.</w:t>
      </w:r>
    </w:p>
    <w:p w:rsidR="00E75216" w:rsidRDefault="00E75216" w:rsidP="00E75216">
      <w:pPr>
        <w:spacing w:after="0" w:line="240" w:lineRule="auto"/>
      </w:pPr>
    </w:p>
    <w:tbl>
      <w:tblPr>
        <w:tblStyle w:val="TableGrid"/>
        <w:tblW w:w="0" w:type="auto"/>
        <w:tblLook w:val="04A0" w:firstRow="1" w:lastRow="0" w:firstColumn="1" w:lastColumn="0" w:noHBand="0" w:noVBand="1"/>
      </w:tblPr>
      <w:tblGrid>
        <w:gridCol w:w="3457"/>
        <w:gridCol w:w="5790"/>
      </w:tblGrid>
      <w:tr w:rsidR="00BC7F36" w:rsidTr="00C006B8">
        <w:trPr>
          <w:cnfStyle w:val="100000000000" w:firstRow="1" w:lastRow="0" w:firstColumn="0" w:lastColumn="0" w:oddVBand="0" w:evenVBand="0" w:oddHBand="0" w:evenHBand="0" w:firstRowFirstColumn="0" w:firstRowLastColumn="0" w:lastRowFirstColumn="0" w:lastRowLastColumn="0"/>
        </w:trPr>
        <w:tc>
          <w:tcPr>
            <w:tcW w:w="3457" w:type="dxa"/>
          </w:tcPr>
          <w:p w:rsidR="00E75216" w:rsidRDefault="00E75216" w:rsidP="009B720C">
            <w:pPr>
              <w:rPr>
                <w:b w:val="0"/>
              </w:rPr>
            </w:pPr>
            <w:r>
              <w:t>Field</w:t>
            </w:r>
          </w:p>
        </w:tc>
        <w:tc>
          <w:tcPr>
            <w:tcW w:w="5790" w:type="dxa"/>
          </w:tcPr>
          <w:p w:rsidR="00E75216" w:rsidRDefault="00E75216" w:rsidP="009B720C">
            <w:pPr>
              <w:rPr>
                <w:b w:val="0"/>
              </w:rPr>
            </w:pPr>
            <w:r>
              <w:t>Description</w:t>
            </w:r>
          </w:p>
        </w:tc>
      </w:tr>
      <w:tr w:rsidR="00BC7F36" w:rsidTr="00C006B8">
        <w:trPr>
          <w:cnfStyle w:val="000000100000" w:firstRow="0" w:lastRow="0" w:firstColumn="0" w:lastColumn="0" w:oddVBand="0" w:evenVBand="0" w:oddHBand="1" w:evenHBand="0" w:firstRowFirstColumn="0" w:firstRowLastColumn="0" w:lastRowFirstColumn="0" w:lastRowLastColumn="0"/>
        </w:trPr>
        <w:tc>
          <w:tcPr>
            <w:tcW w:w="3457" w:type="dxa"/>
          </w:tcPr>
          <w:p w:rsidR="00E75216" w:rsidRDefault="00E75216" w:rsidP="009B720C">
            <w:proofErr w:type="spellStart"/>
            <w:r>
              <w:t>MatterID</w:t>
            </w:r>
            <w:proofErr w:type="spellEnd"/>
          </w:p>
        </w:tc>
        <w:tc>
          <w:tcPr>
            <w:tcW w:w="5790" w:type="dxa"/>
          </w:tcPr>
          <w:p w:rsidR="00E75216" w:rsidRDefault="00E75216" w:rsidP="002E51CB">
            <w:pPr>
              <w:ind w:left="0"/>
            </w:pPr>
            <w:r>
              <w:t>Integer identification for the Matter</w:t>
            </w:r>
          </w:p>
        </w:tc>
      </w:tr>
      <w:tr w:rsidR="00BC7F36" w:rsidTr="00C006B8">
        <w:trPr>
          <w:cnfStyle w:val="000000010000" w:firstRow="0" w:lastRow="0" w:firstColumn="0" w:lastColumn="0" w:oddVBand="0" w:evenVBand="0" w:oddHBand="0" w:evenHBand="1" w:firstRowFirstColumn="0" w:firstRowLastColumn="0" w:lastRowFirstColumn="0" w:lastRowLastColumn="0"/>
        </w:trPr>
        <w:tc>
          <w:tcPr>
            <w:tcW w:w="3457" w:type="dxa"/>
            <w:vAlign w:val="bottom"/>
          </w:tcPr>
          <w:p w:rsidR="00E75216" w:rsidRDefault="00E75216" w:rsidP="009B720C">
            <w:proofErr w:type="spellStart"/>
            <w:r>
              <w:t>ClientNumber</w:t>
            </w:r>
            <w:proofErr w:type="spellEnd"/>
          </w:p>
        </w:tc>
        <w:tc>
          <w:tcPr>
            <w:tcW w:w="5790" w:type="dxa"/>
          </w:tcPr>
          <w:p w:rsidR="00E75216" w:rsidRDefault="00E75216" w:rsidP="002E51CB">
            <w:pPr>
              <w:ind w:left="0"/>
            </w:pPr>
            <w:r>
              <w:t>Client reference</w:t>
            </w:r>
          </w:p>
        </w:tc>
      </w:tr>
      <w:tr w:rsidR="00BC7F36" w:rsidTr="00C006B8">
        <w:trPr>
          <w:cnfStyle w:val="000000100000" w:firstRow="0" w:lastRow="0" w:firstColumn="0" w:lastColumn="0" w:oddVBand="0" w:evenVBand="0" w:oddHBand="1" w:evenHBand="0" w:firstRowFirstColumn="0" w:firstRowLastColumn="0" w:lastRowFirstColumn="0" w:lastRowLastColumn="0"/>
        </w:trPr>
        <w:tc>
          <w:tcPr>
            <w:tcW w:w="3457" w:type="dxa"/>
            <w:vAlign w:val="bottom"/>
          </w:tcPr>
          <w:p w:rsidR="00E75216" w:rsidRDefault="00E75216" w:rsidP="009B720C">
            <w:proofErr w:type="spellStart"/>
            <w:r>
              <w:t>MatterNumber</w:t>
            </w:r>
            <w:proofErr w:type="spellEnd"/>
          </w:p>
        </w:tc>
        <w:tc>
          <w:tcPr>
            <w:tcW w:w="5790" w:type="dxa"/>
          </w:tcPr>
          <w:p w:rsidR="00E75216" w:rsidRDefault="00E75216" w:rsidP="002E51CB">
            <w:pPr>
              <w:ind w:left="0"/>
            </w:pPr>
            <w:r>
              <w:t>Matter reference</w:t>
            </w:r>
          </w:p>
        </w:tc>
      </w:tr>
      <w:tr w:rsidR="00BC7F36" w:rsidTr="00C006B8">
        <w:trPr>
          <w:cnfStyle w:val="000000010000" w:firstRow="0" w:lastRow="0" w:firstColumn="0" w:lastColumn="0" w:oddVBand="0" w:evenVBand="0" w:oddHBand="0" w:evenHBand="1" w:firstRowFirstColumn="0" w:firstRowLastColumn="0" w:lastRowFirstColumn="0" w:lastRowLastColumn="0"/>
        </w:trPr>
        <w:tc>
          <w:tcPr>
            <w:tcW w:w="3457" w:type="dxa"/>
            <w:vAlign w:val="bottom"/>
          </w:tcPr>
          <w:p w:rsidR="00E75216" w:rsidRDefault="00E75216" w:rsidP="009B720C">
            <w:proofErr w:type="spellStart"/>
            <w:r>
              <w:t>MatterOldNumber</w:t>
            </w:r>
            <w:proofErr w:type="spellEnd"/>
          </w:p>
        </w:tc>
        <w:tc>
          <w:tcPr>
            <w:tcW w:w="5790" w:type="dxa"/>
          </w:tcPr>
          <w:p w:rsidR="00E75216" w:rsidRDefault="00E75216" w:rsidP="002E51CB">
            <w:pPr>
              <w:ind w:left="0"/>
            </w:pPr>
            <w:r>
              <w:t>Matter number as stored in source system</w:t>
            </w:r>
          </w:p>
        </w:tc>
      </w:tr>
      <w:tr w:rsidR="00BC7F36" w:rsidTr="00C006B8">
        <w:trPr>
          <w:cnfStyle w:val="000000100000" w:firstRow="0" w:lastRow="0" w:firstColumn="0" w:lastColumn="0" w:oddVBand="0" w:evenVBand="0" w:oddHBand="1" w:evenHBand="0" w:firstRowFirstColumn="0" w:firstRowLastColumn="0" w:lastRowFirstColumn="0" w:lastRowLastColumn="0"/>
        </w:trPr>
        <w:tc>
          <w:tcPr>
            <w:tcW w:w="3457" w:type="dxa"/>
            <w:vAlign w:val="bottom"/>
          </w:tcPr>
          <w:p w:rsidR="00E75216" w:rsidRDefault="007E3169" w:rsidP="009B720C">
            <w:r>
              <w:t>Business Source</w:t>
            </w:r>
          </w:p>
        </w:tc>
        <w:tc>
          <w:tcPr>
            <w:tcW w:w="5790" w:type="dxa"/>
          </w:tcPr>
          <w:p w:rsidR="00E75216" w:rsidRDefault="00CC6139">
            <w:pPr>
              <w:ind w:left="0"/>
            </w:pPr>
            <w:proofErr w:type="spellStart"/>
            <w:r>
              <w:t>BusSourceDescription</w:t>
            </w:r>
            <w:proofErr w:type="spellEnd"/>
            <w:r>
              <w:t xml:space="preserve"> From BusinessSources.csv</w:t>
            </w:r>
          </w:p>
        </w:tc>
      </w:tr>
      <w:tr w:rsidR="00BC7F36" w:rsidTr="00C006B8">
        <w:trPr>
          <w:cnfStyle w:val="000000010000" w:firstRow="0" w:lastRow="0" w:firstColumn="0" w:lastColumn="0" w:oddVBand="0" w:evenVBand="0" w:oddHBand="0" w:evenHBand="1" w:firstRowFirstColumn="0" w:firstRowLastColumn="0" w:lastRowFirstColumn="0" w:lastRowLastColumn="0"/>
        </w:trPr>
        <w:tc>
          <w:tcPr>
            <w:tcW w:w="3457" w:type="dxa"/>
            <w:vAlign w:val="bottom"/>
          </w:tcPr>
          <w:p w:rsidR="00E75216" w:rsidRDefault="00E75216" w:rsidP="009B720C">
            <w:r>
              <w:t>Flags</w:t>
            </w:r>
          </w:p>
        </w:tc>
        <w:tc>
          <w:tcPr>
            <w:tcW w:w="5790" w:type="dxa"/>
          </w:tcPr>
          <w:p w:rsidR="00E75216" w:rsidRDefault="00E75216" w:rsidP="002E51CB">
            <w:pPr>
              <w:ind w:left="0"/>
            </w:pPr>
          </w:p>
        </w:tc>
      </w:tr>
      <w:tr w:rsidR="00BC7F36" w:rsidTr="00C006B8">
        <w:trPr>
          <w:cnfStyle w:val="000000100000" w:firstRow="0" w:lastRow="0" w:firstColumn="0" w:lastColumn="0" w:oddVBand="0" w:evenVBand="0" w:oddHBand="1" w:evenHBand="0" w:firstRowFirstColumn="0" w:firstRowLastColumn="0" w:lastRowFirstColumn="0" w:lastRowLastColumn="0"/>
        </w:trPr>
        <w:tc>
          <w:tcPr>
            <w:tcW w:w="3457" w:type="dxa"/>
            <w:vAlign w:val="bottom"/>
          </w:tcPr>
          <w:p w:rsidR="00E75216" w:rsidRDefault="00E75216" w:rsidP="009B720C">
            <w:r>
              <w:t>Status</w:t>
            </w:r>
          </w:p>
        </w:tc>
        <w:tc>
          <w:tcPr>
            <w:tcW w:w="5790" w:type="dxa"/>
          </w:tcPr>
          <w:p w:rsidR="00E75216" w:rsidRDefault="00E75216" w:rsidP="002E51CB">
            <w:pPr>
              <w:ind w:left="0"/>
            </w:pPr>
            <w:r>
              <w:t>&lt;Not used&gt;</w:t>
            </w:r>
          </w:p>
        </w:tc>
      </w:tr>
      <w:tr w:rsidR="00BC7F36" w:rsidTr="00C006B8">
        <w:trPr>
          <w:cnfStyle w:val="000000010000" w:firstRow="0" w:lastRow="0" w:firstColumn="0" w:lastColumn="0" w:oddVBand="0" w:evenVBand="0" w:oddHBand="0" w:evenHBand="1" w:firstRowFirstColumn="0" w:firstRowLastColumn="0" w:lastRowFirstColumn="0" w:lastRowLastColumn="0"/>
        </w:trPr>
        <w:tc>
          <w:tcPr>
            <w:tcW w:w="3457" w:type="dxa"/>
            <w:vAlign w:val="bottom"/>
          </w:tcPr>
          <w:p w:rsidR="00E75216" w:rsidRDefault="00E75216" w:rsidP="009B720C">
            <w:r>
              <w:t>Description</w:t>
            </w:r>
          </w:p>
        </w:tc>
        <w:tc>
          <w:tcPr>
            <w:tcW w:w="5790" w:type="dxa"/>
          </w:tcPr>
          <w:p w:rsidR="00E75216" w:rsidRDefault="00E75216" w:rsidP="002E51CB">
            <w:pPr>
              <w:ind w:left="0"/>
            </w:pPr>
            <w:r>
              <w:t>Matter Description</w:t>
            </w:r>
          </w:p>
        </w:tc>
      </w:tr>
      <w:tr w:rsidR="00BC7F36" w:rsidTr="00C006B8">
        <w:trPr>
          <w:cnfStyle w:val="000000100000" w:firstRow="0" w:lastRow="0" w:firstColumn="0" w:lastColumn="0" w:oddVBand="0" w:evenVBand="0" w:oddHBand="1" w:evenHBand="0" w:firstRowFirstColumn="0" w:firstRowLastColumn="0" w:lastRowFirstColumn="0" w:lastRowLastColumn="0"/>
        </w:trPr>
        <w:tc>
          <w:tcPr>
            <w:tcW w:w="3457" w:type="dxa"/>
            <w:vAlign w:val="bottom"/>
          </w:tcPr>
          <w:p w:rsidR="00E75216" w:rsidRDefault="00E75216" w:rsidP="009B720C">
            <w:proofErr w:type="spellStart"/>
            <w:r>
              <w:lastRenderedPageBreak/>
              <w:t>OpenDate</w:t>
            </w:r>
            <w:proofErr w:type="spellEnd"/>
          </w:p>
        </w:tc>
        <w:tc>
          <w:tcPr>
            <w:tcW w:w="5790" w:type="dxa"/>
          </w:tcPr>
          <w:p w:rsidR="00E75216" w:rsidRDefault="00E75216" w:rsidP="002E51CB">
            <w:pPr>
              <w:ind w:left="0"/>
            </w:pPr>
            <w:r>
              <w:t>Matter (file) opened date</w:t>
            </w:r>
          </w:p>
        </w:tc>
      </w:tr>
      <w:tr w:rsidR="00BC7F36" w:rsidTr="00C006B8">
        <w:trPr>
          <w:cnfStyle w:val="000000010000" w:firstRow="0" w:lastRow="0" w:firstColumn="0" w:lastColumn="0" w:oddVBand="0" w:evenVBand="0" w:oddHBand="0" w:evenHBand="1" w:firstRowFirstColumn="0" w:firstRowLastColumn="0" w:lastRowFirstColumn="0" w:lastRowLastColumn="0"/>
        </w:trPr>
        <w:tc>
          <w:tcPr>
            <w:tcW w:w="3457" w:type="dxa"/>
            <w:vAlign w:val="bottom"/>
          </w:tcPr>
          <w:p w:rsidR="00E75216" w:rsidRDefault="00E75216" w:rsidP="009B720C">
            <w:r>
              <w:t>Branch</w:t>
            </w:r>
          </w:p>
        </w:tc>
        <w:tc>
          <w:tcPr>
            <w:tcW w:w="5790" w:type="dxa"/>
          </w:tcPr>
          <w:p w:rsidR="00E75216" w:rsidRDefault="00E75216" w:rsidP="002E51CB">
            <w:pPr>
              <w:ind w:left="0"/>
            </w:pPr>
            <w:r>
              <w:t>Matter branch ref</w:t>
            </w:r>
          </w:p>
        </w:tc>
      </w:tr>
      <w:tr w:rsidR="00BC7F36" w:rsidTr="00C006B8">
        <w:trPr>
          <w:cnfStyle w:val="000000100000" w:firstRow="0" w:lastRow="0" w:firstColumn="0" w:lastColumn="0" w:oddVBand="0" w:evenVBand="0" w:oddHBand="1" w:evenHBand="0" w:firstRowFirstColumn="0" w:firstRowLastColumn="0" w:lastRowFirstColumn="0" w:lastRowLastColumn="0"/>
        </w:trPr>
        <w:tc>
          <w:tcPr>
            <w:tcW w:w="3457" w:type="dxa"/>
            <w:vAlign w:val="bottom"/>
          </w:tcPr>
          <w:p w:rsidR="00E75216" w:rsidRDefault="00E75216" w:rsidP="009B720C">
            <w:proofErr w:type="spellStart"/>
            <w:r>
              <w:t>CostsCentre</w:t>
            </w:r>
            <w:proofErr w:type="spellEnd"/>
          </w:p>
        </w:tc>
        <w:tc>
          <w:tcPr>
            <w:tcW w:w="5790" w:type="dxa"/>
          </w:tcPr>
          <w:p w:rsidR="00E75216" w:rsidRDefault="00E75216" w:rsidP="002E51CB">
            <w:pPr>
              <w:ind w:left="0"/>
            </w:pPr>
            <w:r>
              <w:t>&lt;Not used&gt;</w:t>
            </w:r>
          </w:p>
        </w:tc>
      </w:tr>
      <w:tr w:rsidR="00BC7F36" w:rsidTr="00C006B8">
        <w:trPr>
          <w:cnfStyle w:val="000000010000" w:firstRow="0" w:lastRow="0" w:firstColumn="0" w:lastColumn="0" w:oddVBand="0" w:evenVBand="0" w:oddHBand="0" w:evenHBand="1" w:firstRowFirstColumn="0" w:firstRowLastColumn="0" w:lastRowFirstColumn="0" w:lastRowLastColumn="0"/>
        </w:trPr>
        <w:tc>
          <w:tcPr>
            <w:tcW w:w="3457" w:type="dxa"/>
            <w:vAlign w:val="bottom"/>
          </w:tcPr>
          <w:p w:rsidR="00E75216" w:rsidRDefault="00E75216" w:rsidP="009B720C">
            <w:r>
              <w:t>Department</w:t>
            </w:r>
          </w:p>
        </w:tc>
        <w:tc>
          <w:tcPr>
            <w:tcW w:w="5790" w:type="dxa"/>
          </w:tcPr>
          <w:p w:rsidR="00E75216" w:rsidRDefault="00E75216" w:rsidP="002E51CB">
            <w:pPr>
              <w:ind w:left="0"/>
            </w:pPr>
            <w:r>
              <w:t>Matter department ref</w:t>
            </w:r>
          </w:p>
        </w:tc>
      </w:tr>
      <w:tr w:rsidR="00BC7F36" w:rsidTr="00C006B8">
        <w:trPr>
          <w:cnfStyle w:val="000000100000" w:firstRow="0" w:lastRow="0" w:firstColumn="0" w:lastColumn="0" w:oddVBand="0" w:evenVBand="0" w:oddHBand="1" w:evenHBand="0" w:firstRowFirstColumn="0" w:firstRowLastColumn="0" w:lastRowFirstColumn="0" w:lastRowLastColumn="0"/>
        </w:trPr>
        <w:tc>
          <w:tcPr>
            <w:tcW w:w="3457" w:type="dxa"/>
            <w:vAlign w:val="bottom"/>
          </w:tcPr>
          <w:p w:rsidR="00E75216" w:rsidRDefault="00E75216" w:rsidP="009B720C">
            <w:proofErr w:type="spellStart"/>
            <w:r>
              <w:t>WorkType</w:t>
            </w:r>
            <w:proofErr w:type="spellEnd"/>
          </w:p>
        </w:tc>
        <w:tc>
          <w:tcPr>
            <w:tcW w:w="5790" w:type="dxa"/>
          </w:tcPr>
          <w:p w:rsidR="00FB0AF8" w:rsidRDefault="00E75216" w:rsidP="002E51CB">
            <w:pPr>
              <w:ind w:left="0"/>
            </w:pPr>
            <w:r>
              <w:t>Matter work type ref</w:t>
            </w:r>
            <w:r w:rsidR="0096246B">
              <w:t xml:space="preserve"> </w:t>
            </w:r>
          </w:p>
          <w:p w:rsidR="0096246B" w:rsidRPr="00C006B8" w:rsidRDefault="00674928" w:rsidP="00FC3A51">
            <w:pPr>
              <w:ind w:left="0"/>
              <w:rPr>
                <w:color w:val="943634" w:themeColor="accent2" w:themeShade="BF"/>
              </w:rPr>
            </w:pPr>
            <w:r w:rsidRPr="00FC3A51">
              <w:rPr>
                <w:b/>
                <w:u w:val="single"/>
              </w:rPr>
              <w:t>Legal AID</w:t>
            </w:r>
            <w:r w:rsidR="003B75DD" w:rsidRPr="00FC3A51">
              <w:rPr>
                <w:b/>
                <w:u w:val="single"/>
              </w:rPr>
              <w:t xml:space="preserve"> Civil</w:t>
            </w:r>
            <w:r w:rsidRPr="000E27D3">
              <w:t xml:space="preserve">: Keep blank for Valid </w:t>
            </w:r>
            <w:proofErr w:type="spellStart"/>
            <w:r w:rsidRPr="000E27D3">
              <w:t>SpanCode</w:t>
            </w:r>
            <w:proofErr w:type="spellEnd"/>
            <w:r w:rsidRPr="000E27D3">
              <w:t xml:space="preserve"> combination</w:t>
            </w:r>
            <w:r w:rsidR="000E27D3">
              <w:t xml:space="preserve">, will automatically generate </w:t>
            </w:r>
            <w:proofErr w:type="spellStart"/>
            <w:r w:rsidR="00D239AB">
              <w:t>worktypes</w:t>
            </w:r>
            <w:proofErr w:type="spellEnd"/>
            <w:r w:rsidR="00D239AB">
              <w:t xml:space="preserve"> </w:t>
            </w:r>
            <w:r w:rsidR="000E27D3">
              <w:t xml:space="preserve">based on list defined in </w:t>
            </w:r>
            <w:r w:rsidR="000E27D3" w:rsidRPr="000E27D3">
              <w:t>LegalAIDSpanCodeCombination.</w:t>
            </w:r>
            <w:r w:rsidR="000E27D3">
              <w:t>CSV</w:t>
            </w:r>
            <w:r w:rsidR="0083132E">
              <w:t xml:space="preserve"> </w:t>
            </w:r>
          </w:p>
        </w:tc>
      </w:tr>
      <w:tr w:rsidR="00BC7F36" w:rsidTr="00C006B8">
        <w:trPr>
          <w:cnfStyle w:val="000000010000" w:firstRow="0" w:lastRow="0" w:firstColumn="0" w:lastColumn="0" w:oddVBand="0" w:evenVBand="0" w:oddHBand="0" w:evenHBand="1" w:firstRowFirstColumn="0" w:firstRowLastColumn="0" w:lastRowFirstColumn="0" w:lastRowLastColumn="0"/>
        </w:trPr>
        <w:tc>
          <w:tcPr>
            <w:tcW w:w="3457" w:type="dxa"/>
            <w:vAlign w:val="bottom"/>
          </w:tcPr>
          <w:p w:rsidR="00E75216" w:rsidRDefault="00E75216" w:rsidP="009B720C">
            <w:proofErr w:type="spellStart"/>
            <w:r>
              <w:t>FeeEarner</w:t>
            </w:r>
            <w:proofErr w:type="spellEnd"/>
          </w:p>
        </w:tc>
        <w:tc>
          <w:tcPr>
            <w:tcW w:w="5790" w:type="dxa"/>
          </w:tcPr>
          <w:p w:rsidR="00E75216" w:rsidRDefault="00E75216" w:rsidP="002E51CB">
            <w:pPr>
              <w:ind w:left="0"/>
            </w:pPr>
            <w:r>
              <w:t>Matter fee earner ref</w:t>
            </w:r>
          </w:p>
        </w:tc>
      </w:tr>
      <w:tr w:rsidR="00BC7F36" w:rsidTr="00C006B8">
        <w:trPr>
          <w:cnfStyle w:val="000000100000" w:firstRow="0" w:lastRow="0" w:firstColumn="0" w:lastColumn="0" w:oddVBand="0" w:evenVBand="0" w:oddHBand="1" w:evenHBand="0" w:firstRowFirstColumn="0" w:firstRowLastColumn="0" w:lastRowFirstColumn="0" w:lastRowLastColumn="0"/>
        </w:trPr>
        <w:tc>
          <w:tcPr>
            <w:tcW w:w="3457" w:type="dxa"/>
            <w:vAlign w:val="bottom"/>
          </w:tcPr>
          <w:p w:rsidR="00E75216" w:rsidRDefault="00E75216" w:rsidP="009B720C">
            <w:r>
              <w:t>Partner</w:t>
            </w:r>
          </w:p>
        </w:tc>
        <w:tc>
          <w:tcPr>
            <w:tcW w:w="5790" w:type="dxa"/>
          </w:tcPr>
          <w:p w:rsidR="00E75216" w:rsidRDefault="00E75216" w:rsidP="002E51CB">
            <w:pPr>
              <w:ind w:left="0"/>
            </w:pPr>
            <w:r>
              <w:t>Matter partner ref</w:t>
            </w:r>
          </w:p>
        </w:tc>
      </w:tr>
      <w:tr w:rsidR="00BC7F36" w:rsidTr="00C006B8">
        <w:trPr>
          <w:cnfStyle w:val="000000010000" w:firstRow="0" w:lastRow="0" w:firstColumn="0" w:lastColumn="0" w:oddVBand="0" w:evenVBand="0" w:oddHBand="0" w:evenHBand="1" w:firstRowFirstColumn="0" w:firstRowLastColumn="0" w:lastRowFirstColumn="0" w:lastRowLastColumn="0"/>
        </w:trPr>
        <w:tc>
          <w:tcPr>
            <w:tcW w:w="3457" w:type="dxa"/>
            <w:vAlign w:val="bottom"/>
          </w:tcPr>
          <w:p w:rsidR="00E75216" w:rsidRDefault="00E75216" w:rsidP="009B720C">
            <w:proofErr w:type="spellStart"/>
            <w:r>
              <w:t>ClientBank</w:t>
            </w:r>
            <w:proofErr w:type="spellEnd"/>
          </w:p>
        </w:tc>
        <w:tc>
          <w:tcPr>
            <w:tcW w:w="5790" w:type="dxa"/>
          </w:tcPr>
          <w:p w:rsidR="00E75216" w:rsidRDefault="00E75216" w:rsidP="002E51CB">
            <w:pPr>
              <w:ind w:left="0"/>
            </w:pPr>
            <w:r>
              <w:t>Client bank ref</w:t>
            </w:r>
          </w:p>
        </w:tc>
      </w:tr>
      <w:tr w:rsidR="00BC7F36" w:rsidTr="00C006B8">
        <w:trPr>
          <w:cnfStyle w:val="000000100000" w:firstRow="0" w:lastRow="0" w:firstColumn="0" w:lastColumn="0" w:oddVBand="0" w:evenVBand="0" w:oddHBand="1" w:evenHBand="0" w:firstRowFirstColumn="0" w:firstRowLastColumn="0" w:lastRowFirstColumn="0" w:lastRowLastColumn="0"/>
        </w:trPr>
        <w:tc>
          <w:tcPr>
            <w:tcW w:w="3457" w:type="dxa"/>
            <w:vAlign w:val="bottom"/>
          </w:tcPr>
          <w:p w:rsidR="00E75216" w:rsidRDefault="00E75216" w:rsidP="009B720C">
            <w:proofErr w:type="spellStart"/>
            <w:r>
              <w:t>RateTable</w:t>
            </w:r>
            <w:proofErr w:type="spellEnd"/>
          </w:p>
        </w:tc>
        <w:tc>
          <w:tcPr>
            <w:tcW w:w="5790" w:type="dxa"/>
          </w:tcPr>
          <w:p w:rsidR="00E75216" w:rsidRDefault="00E75216" w:rsidP="002E51CB">
            <w:pPr>
              <w:ind w:left="0"/>
            </w:pPr>
            <w:r>
              <w:t>Charge Header ref</w:t>
            </w:r>
          </w:p>
        </w:tc>
      </w:tr>
      <w:tr w:rsidR="00BC7F36" w:rsidTr="00C006B8">
        <w:trPr>
          <w:cnfStyle w:val="000000010000" w:firstRow="0" w:lastRow="0" w:firstColumn="0" w:lastColumn="0" w:oddVBand="0" w:evenVBand="0" w:oddHBand="0" w:evenHBand="1" w:firstRowFirstColumn="0" w:firstRowLastColumn="0" w:lastRowFirstColumn="0" w:lastRowLastColumn="0"/>
        </w:trPr>
        <w:tc>
          <w:tcPr>
            <w:tcW w:w="3457" w:type="dxa"/>
            <w:vAlign w:val="bottom"/>
          </w:tcPr>
          <w:p w:rsidR="00E75216" w:rsidRDefault="00E75216" w:rsidP="009B720C">
            <w:proofErr w:type="spellStart"/>
            <w:r>
              <w:t>NotesID</w:t>
            </w:r>
            <w:proofErr w:type="spellEnd"/>
          </w:p>
        </w:tc>
        <w:tc>
          <w:tcPr>
            <w:tcW w:w="5790" w:type="dxa"/>
          </w:tcPr>
          <w:p w:rsidR="00E75216" w:rsidRDefault="00E75216" w:rsidP="002E51CB">
            <w:pPr>
              <w:ind w:left="0"/>
            </w:pPr>
            <w:r>
              <w:t xml:space="preserve">Notes id, refers to Notes </w:t>
            </w:r>
            <w:r w:rsidR="005055BC">
              <w:t xml:space="preserve">CSV </w:t>
            </w:r>
            <w:r>
              <w:t>(This field no longer used – MatterNotes.csv now allows multiple notes per matter)</w:t>
            </w:r>
          </w:p>
        </w:tc>
      </w:tr>
      <w:tr w:rsidR="00BC7F36" w:rsidTr="00C006B8">
        <w:trPr>
          <w:cnfStyle w:val="000000100000" w:firstRow="0" w:lastRow="0" w:firstColumn="0" w:lastColumn="0" w:oddVBand="0" w:evenVBand="0" w:oddHBand="1" w:evenHBand="0" w:firstRowFirstColumn="0" w:firstRowLastColumn="0" w:lastRowFirstColumn="0" w:lastRowLastColumn="0"/>
        </w:trPr>
        <w:tc>
          <w:tcPr>
            <w:tcW w:w="3457" w:type="dxa"/>
            <w:vAlign w:val="bottom"/>
          </w:tcPr>
          <w:p w:rsidR="00E75216" w:rsidRDefault="00E75216" w:rsidP="009B720C">
            <w:proofErr w:type="spellStart"/>
            <w:r>
              <w:t>ArchiveNumber</w:t>
            </w:r>
            <w:proofErr w:type="spellEnd"/>
          </w:p>
        </w:tc>
        <w:tc>
          <w:tcPr>
            <w:tcW w:w="5790" w:type="dxa"/>
          </w:tcPr>
          <w:p w:rsidR="00E75216" w:rsidRDefault="00E75216" w:rsidP="002E51CB">
            <w:pPr>
              <w:ind w:left="0"/>
            </w:pPr>
            <w:r>
              <w:t>&lt;Not used&gt;</w:t>
            </w:r>
          </w:p>
        </w:tc>
      </w:tr>
      <w:tr w:rsidR="00BC7F36" w:rsidTr="00C006B8">
        <w:trPr>
          <w:cnfStyle w:val="000000010000" w:firstRow="0" w:lastRow="0" w:firstColumn="0" w:lastColumn="0" w:oddVBand="0" w:evenVBand="0" w:oddHBand="0" w:evenHBand="1" w:firstRowFirstColumn="0" w:firstRowLastColumn="0" w:lastRowFirstColumn="0" w:lastRowLastColumn="0"/>
        </w:trPr>
        <w:tc>
          <w:tcPr>
            <w:tcW w:w="3457" w:type="dxa"/>
            <w:vAlign w:val="bottom"/>
          </w:tcPr>
          <w:p w:rsidR="00E75216" w:rsidRDefault="00E75216" w:rsidP="009B720C">
            <w:proofErr w:type="spellStart"/>
            <w:r>
              <w:t>ArchivePacketDesc</w:t>
            </w:r>
            <w:proofErr w:type="spellEnd"/>
          </w:p>
        </w:tc>
        <w:tc>
          <w:tcPr>
            <w:tcW w:w="5790" w:type="dxa"/>
          </w:tcPr>
          <w:p w:rsidR="00E75216" w:rsidRDefault="00E75216" w:rsidP="002E51CB">
            <w:pPr>
              <w:ind w:left="0"/>
            </w:pPr>
            <w:r>
              <w:t>&lt;Not used&gt;</w:t>
            </w:r>
          </w:p>
        </w:tc>
      </w:tr>
      <w:tr w:rsidR="00BC7F36" w:rsidTr="00C006B8">
        <w:trPr>
          <w:cnfStyle w:val="000000100000" w:firstRow="0" w:lastRow="0" w:firstColumn="0" w:lastColumn="0" w:oddVBand="0" w:evenVBand="0" w:oddHBand="1" w:evenHBand="0" w:firstRowFirstColumn="0" w:firstRowLastColumn="0" w:lastRowFirstColumn="0" w:lastRowLastColumn="0"/>
        </w:trPr>
        <w:tc>
          <w:tcPr>
            <w:tcW w:w="3457" w:type="dxa"/>
            <w:vAlign w:val="bottom"/>
          </w:tcPr>
          <w:p w:rsidR="00E75216" w:rsidRDefault="00E75216" w:rsidP="009B720C">
            <w:proofErr w:type="spellStart"/>
            <w:r>
              <w:t>ArchiveDate</w:t>
            </w:r>
            <w:proofErr w:type="spellEnd"/>
          </w:p>
        </w:tc>
        <w:tc>
          <w:tcPr>
            <w:tcW w:w="5790" w:type="dxa"/>
          </w:tcPr>
          <w:p w:rsidR="00E75216" w:rsidRDefault="00E75216" w:rsidP="002E51CB">
            <w:pPr>
              <w:ind w:left="0"/>
            </w:pPr>
            <w:r>
              <w:t>Date matter archived</w:t>
            </w:r>
          </w:p>
        </w:tc>
      </w:tr>
      <w:tr w:rsidR="00BC7F36" w:rsidTr="00C006B8">
        <w:trPr>
          <w:cnfStyle w:val="000000010000" w:firstRow="0" w:lastRow="0" w:firstColumn="0" w:lastColumn="0" w:oddVBand="0" w:evenVBand="0" w:oddHBand="0" w:evenHBand="1" w:firstRowFirstColumn="0" w:firstRowLastColumn="0" w:lastRowFirstColumn="0" w:lastRowLastColumn="0"/>
        </w:trPr>
        <w:tc>
          <w:tcPr>
            <w:tcW w:w="3457" w:type="dxa"/>
            <w:vAlign w:val="bottom"/>
          </w:tcPr>
          <w:p w:rsidR="00E75216" w:rsidRDefault="00E75216" w:rsidP="009B720C">
            <w:proofErr w:type="spellStart"/>
            <w:r>
              <w:t>ArchiveLocation</w:t>
            </w:r>
            <w:proofErr w:type="spellEnd"/>
          </w:p>
        </w:tc>
        <w:tc>
          <w:tcPr>
            <w:tcW w:w="5790" w:type="dxa"/>
          </w:tcPr>
          <w:p w:rsidR="00E75216" w:rsidRDefault="00E75216" w:rsidP="002E51CB">
            <w:pPr>
              <w:ind w:left="0"/>
            </w:pPr>
            <w:r>
              <w:t>Archive file number</w:t>
            </w:r>
          </w:p>
        </w:tc>
      </w:tr>
      <w:tr w:rsidR="00BC7F36" w:rsidTr="00C006B8">
        <w:trPr>
          <w:cnfStyle w:val="000000100000" w:firstRow="0" w:lastRow="0" w:firstColumn="0" w:lastColumn="0" w:oddVBand="0" w:evenVBand="0" w:oddHBand="1" w:evenHBand="0" w:firstRowFirstColumn="0" w:firstRowLastColumn="0" w:lastRowFirstColumn="0" w:lastRowLastColumn="0"/>
        </w:trPr>
        <w:tc>
          <w:tcPr>
            <w:tcW w:w="3457" w:type="dxa"/>
            <w:vAlign w:val="bottom"/>
          </w:tcPr>
          <w:p w:rsidR="00E75216" w:rsidRDefault="00E75216" w:rsidP="009B720C">
            <w:proofErr w:type="spellStart"/>
            <w:r>
              <w:t>DestroyDate</w:t>
            </w:r>
            <w:proofErr w:type="spellEnd"/>
          </w:p>
        </w:tc>
        <w:tc>
          <w:tcPr>
            <w:tcW w:w="5790" w:type="dxa"/>
          </w:tcPr>
          <w:p w:rsidR="00E75216" w:rsidRDefault="00E75216" w:rsidP="002E51CB">
            <w:pPr>
              <w:ind w:left="0"/>
            </w:pPr>
            <w:r>
              <w:t>Matter destroy date</w:t>
            </w:r>
          </w:p>
        </w:tc>
      </w:tr>
      <w:tr w:rsidR="00BC7F36" w:rsidTr="00C006B8">
        <w:trPr>
          <w:cnfStyle w:val="000000010000" w:firstRow="0" w:lastRow="0" w:firstColumn="0" w:lastColumn="0" w:oddVBand="0" w:evenVBand="0" w:oddHBand="0" w:evenHBand="1" w:firstRowFirstColumn="0" w:firstRowLastColumn="0" w:lastRowFirstColumn="0" w:lastRowLastColumn="0"/>
        </w:trPr>
        <w:tc>
          <w:tcPr>
            <w:tcW w:w="3457" w:type="dxa"/>
            <w:vAlign w:val="bottom"/>
          </w:tcPr>
          <w:p w:rsidR="00E75216" w:rsidRDefault="00E75216" w:rsidP="009B720C">
            <w:proofErr w:type="spellStart"/>
            <w:r>
              <w:t>DateDestroyed</w:t>
            </w:r>
            <w:proofErr w:type="spellEnd"/>
          </w:p>
        </w:tc>
        <w:tc>
          <w:tcPr>
            <w:tcW w:w="5790" w:type="dxa"/>
          </w:tcPr>
          <w:p w:rsidR="00E75216" w:rsidRDefault="00E75216" w:rsidP="002E51CB">
            <w:pPr>
              <w:ind w:left="0"/>
            </w:pPr>
            <w:r>
              <w:t>Date matter destroyed</w:t>
            </w:r>
          </w:p>
        </w:tc>
      </w:tr>
      <w:tr w:rsidR="00BC7F36" w:rsidTr="00C006B8">
        <w:trPr>
          <w:cnfStyle w:val="000000100000" w:firstRow="0" w:lastRow="0" w:firstColumn="0" w:lastColumn="0" w:oddVBand="0" w:evenVBand="0" w:oddHBand="1" w:evenHBand="0" w:firstRowFirstColumn="0" w:firstRowLastColumn="0" w:lastRowFirstColumn="0" w:lastRowLastColumn="0"/>
        </w:trPr>
        <w:tc>
          <w:tcPr>
            <w:tcW w:w="3457" w:type="dxa"/>
            <w:vAlign w:val="bottom"/>
          </w:tcPr>
          <w:p w:rsidR="00E75216" w:rsidRDefault="00E75216" w:rsidP="009B720C">
            <w:proofErr w:type="spellStart"/>
            <w:r>
              <w:t>ArchivePacketNotes</w:t>
            </w:r>
            <w:proofErr w:type="spellEnd"/>
          </w:p>
        </w:tc>
        <w:tc>
          <w:tcPr>
            <w:tcW w:w="5790" w:type="dxa"/>
          </w:tcPr>
          <w:p w:rsidR="00E75216" w:rsidRDefault="00E75216" w:rsidP="002E51CB">
            <w:pPr>
              <w:ind w:left="0"/>
            </w:pPr>
            <w:r>
              <w:t>&lt;Not used&gt;</w:t>
            </w:r>
          </w:p>
        </w:tc>
      </w:tr>
      <w:tr w:rsidR="00BC7F36" w:rsidTr="00C006B8">
        <w:trPr>
          <w:cnfStyle w:val="000000010000" w:firstRow="0" w:lastRow="0" w:firstColumn="0" w:lastColumn="0" w:oddVBand="0" w:evenVBand="0" w:oddHBand="0" w:evenHBand="1" w:firstRowFirstColumn="0" w:firstRowLastColumn="0" w:lastRowFirstColumn="0" w:lastRowLastColumn="0"/>
        </w:trPr>
        <w:tc>
          <w:tcPr>
            <w:tcW w:w="3457" w:type="dxa"/>
            <w:vAlign w:val="bottom"/>
          </w:tcPr>
          <w:p w:rsidR="00E75216" w:rsidRDefault="00E75216" w:rsidP="009B720C">
            <w:proofErr w:type="spellStart"/>
            <w:r>
              <w:t>BudgetLimit</w:t>
            </w:r>
            <w:proofErr w:type="spellEnd"/>
          </w:p>
        </w:tc>
        <w:tc>
          <w:tcPr>
            <w:tcW w:w="5790" w:type="dxa"/>
          </w:tcPr>
          <w:p w:rsidR="00E75216" w:rsidRDefault="00E75216" w:rsidP="002E51CB">
            <w:pPr>
              <w:ind w:left="0"/>
            </w:pPr>
            <w:r>
              <w:t>Matter overall limit</w:t>
            </w:r>
          </w:p>
        </w:tc>
      </w:tr>
      <w:tr w:rsidR="00BC7F36" w:rsidTr="00C006B8">
        <w:trPr>
          <w:cnfStyle w:val="000000100000" w:firstRow="0" w:lastRow="0" w:firstColumn="0" w:lastColumn="0" w:oddVBand="0" w:evenVBand="0" w:oddHBand="1" w:evenHBand="0" w:firstRowFirstColumn="0" w:firstRowLastColumn="0" w:lastRowFirstColumn="0" w:lastRowLastColumn="0"/>
        </w:trPr>
        <w:tc>
          <w:tcPr>
            <w:tcW w:w="3457" w:type="dxa"/>
            <w:vAlign w:val="bottom"/>
          </w:tcPr>
          <w:p w:rsidR="00E75216" w:rsidRDefault="00E75216" w:rsidP="009B720C">
            <w:pPr>
              <w:rPr>
                <w:rFonts w:ascii="Calibri" w:eastAsia="Times New Roman" w:hAnsi="Calibri" w:cs="Times New Roman"/>
                <w:color w:val="000000"/>
                <w:lang w:eastAsia="en-GB"/>
              </w:rPr>
            </w:pPr>
            <w:proofErr w:type="spellStart"/>
            <w:r>
              <w:t>CostsEstimate</w:t>
            </w:r>
            <w:proofErr w:type="spellEnd"/>
          </w:p>
        </w:tc>
        <w:tc>
          <w:tcPr>
            <w:tcW w:w="5790" w:type="dxa"/>
          </w:tcPr>
          <w:p w:rsidR="00E75216" w:rsidRDefault="00E75216" w:rsidP="002E51CB">
            <w:pPr>
              <w:ind w:left="0"/>
            </w:pPr>
            <w:r>
              <w:t>Matter Quote value</w:t>
            </w:r>
          </w:p>
        </w:tc>
      </w:tr>
      <w:tr w:rsidR="00BC7F36" w:rsidTr="00C006B8">
        <w:trPr>
          <w:cnfStyle w:val="000000010000" w:firstRow="0" w:lastRow="0" w:firstColumn="0" w:lastColumn="0" w:oddVBand="0" w:evenVBand="0" w:oddHBand="0" w:evenHBand="1" w:firstRowFirstColumn="0" w:firstRowLastColumn="0" w:lastRowFirstColumn="0" w:lastRowLastColumn="0"/>
        </w:trPr>
        <w:tc>
          <w:tcPr>
            <w:tcW w:w="3457" w:type="dxa"/>
            <w:vAlign w:val="bottom"/>
          </w:tcPr>
          <w:p w:rsidR="00E75216" w:rsidRDefault="00E75216" w:rsidP="009B720C">
            <w:proofErr w:type="spellStart"/>
            <w:r>
              <w:t>DisbLimit</w:t>
            </w:r>
            <w:proofErr w:type="spellEnd"/>
          </w:p>
        </w:tc>
        <w:tc>
          <w:tcPr>
            <w:tcW w:w="5790" w:type="dxa"/>
          </w:tcPr>
          <w:p w:rsidR="00E75216" w:rsidRDefault="00E75216" w:rsidP="002E51CB">
            <w:pPr>
              <w:ind w:left="0"/>
            </w:pPr>
            <w:r>
              <w:t>Disbursements limit</w:t>
            </w:r>
          </w:p>
        </w:tc>
      </w:tr>
      <w:tr w:rsidR="00BC7F36" w:rsidTr="00C006B8">
        <w:trPr>
          <w:cnfStyle w:val="000000100000" w:firstRow="0" w:lastRow="0" w:firstColumn="0" w:lastColumn="0" w:oddVBand="0" w:evenVBand="0" w:oddHBand="1" w:evenHBand="0" w:firstRowFirstColumn="0" w:firstRowLastColumn="0" w:lastRowFirstColumn="0" w:lastRowLastColumn="0"/>
        </w:trPr>
        <w:tc>
          <w:tcPr>
            <w:tcW w:w="3457" w:type="dxa"/>
            <w:vAlign w:val="bottom"/>
          </w:tcPr>
          <w:p w:rsidR="00E75216" w:rsidRDefault="00E75216" w:rsidP="009B720C">
            <w:proofErr w:type="spellStart"/>
            <w:r>
              <w:t>TimeLimit</w:t>
            </w:r>
            <w:proofErr w:type="spellEnd"/>
          </w:p>
        </w:tc>
        <w:tc>
          <w:tcPr>
            <w:tcW w:w="5790" w:type="dxa"/>
          </w:tcPr>
          <w:p w:rsidR="00E75216" w:rsidRDefault="00E75216" w:rsidP="002E51CB">
            <w:pPr>
              <w:ind w:left="0"/>
            </w:pPr>
            <w:r>
              <w:t>Time limit</w:t>
            </w:r>
          </w:p>
        </w:tc>
      </w:tr>
      <w:tr w:rsidR="00BC7F36" w:rsidTr="00C006B8">
        <w:trPr>
          <w:cnfStyle w:val="000000010000" w:firstRow="0" w:lastRow="0" w:firstColumn="0" w:lastColumn="0" w:oddVBand="0" w:evenVBand="0" w:oddHBand="0" w:evenHBand="1" w:firstRowFirstColumn="0" w:firstRowLastColumn="0" w:lastRowFirstColumn="0" w:lastRowLastColumn="0"/>
        </w:trPr>
        <w:tc>
          <w:tcPr>
            <w:tcW w:w="3457" w:type="dxa"/>
            <w:vAlign w:val="bottom"/>
          </w:tcPr>
          <w:p w:rsidR="00E75216" w:rsidRDefault="00E75216" w:rsidP="009B720C">
            <w:proofErr w:type="spellStart"/>
            <w:r>
              <w:t>WIPLimit</w:t>
            </w:r>
            <w:proofErr w:type="spellEnd"/>
          </w:p>
        </w:tc>
        <w:tc>
          <w:tcPr>
            <w:tcW w:w="5790" w:type="dxa"/>
          </w:tcPr>
          <w:p w:rsidR="00E75216" w:rsidRDefault="00E75216" w:rsidP="002E51CB">
            <w:pPr>
              <w:ind w:left="0"/>
            </w:pPr>
            <w:r>
              <w:t>WIP limit</w:t>
            </w:r>
          </w:p>
        </w:tc>
      </w:tr>
      <w:tr w:rsidR="00BC7F36" w:rsidTr="00C006B8">
        <w:trPr>
          <w:cnfStyle w:val="000000100000" w:firstRow="0" w:lastRow="0" w:firstColumn="0" w:lastColumn="0" w:oddVBand="0" w:evenVBand="0" w:oddHBand="1" w:evenHBand="0" w:firstRowFirstColumn="0" w:firstRowLastColumn="0" w:lastRowFirstColumn="0" w:lastRowLastColumn="0"/>
        </w:trPr>
        <w:tc>
          <w:tcPr>
            <w:tcW w:w="3457" w:type="dxa"/>
            <w:vAlign w:val="bottom"/>
          </w:tcPr>
          <w:p w:rsidR="00E75216" w:rsidRDefault="00E75216" w:rsidP="009B720C">
            <w:proofErr w:type="spellStart"/>
            <w:r>
              <w:t>AltMatRef</w:t>
            </w:r>
            <w:proofErr w:type="spellEnd"/>
          </w:p>
        </w:tc>
        <w:tc>
          <w:tcPr>
            <w:tcW w:w="5790" w:type="dxa"/>
          </w:tcPr>
          <w:p w:rsidR="00E75216" w:rsidRDefault="00E75216" w:rsidP="002E51CB">
            <w:pPr>
              <w:ind w:left="0"/>
            </w:pPr>
          </w:p>
        </w:tc>
      </w:tr>
      <w:tr w:rsidR="00FC2FDA" w:rsidTr="00FC2FDA">
        <w:trPr>
          <w:cnfStyle w:val="000000010000" w:firstRow="0" w:lastRow="0" w:firstColumn="0" w:lastColumn="0" w:oddVBand="0" w:evenVBand="0" w:oddHBand="0" w:evenHBand="1" w:firstRowFirstColumn="0" w:firstRowLastColumn="0" w:lastRowFirstColumn="0" w:lastRowLastColumn="0"/>
        </w:trPr>
        <w:tc>
          <w:tcPr>
            <w:tcW w:w="3457" w:type="dxa"/>
            <w:tcBorders>
              <w:top w:val="single" w:sz="8" w:space="0" w:color="999999"/>
              <w:bottom w:val="single" w:sz="8" w:space="0" w:color="999999"/>
            </w:tcBorders>
            <w:shd w:val="clear" w:color="8DB3E2" w:themeColor="text2" w:themeTint="66" w:fill="FFFFFF" w:themeFill="background1"/>
            <w:vAlign w:val="bottom"/>
          </w:tcPr>
          <w:p w:rsidR="00BA71BB" w:rsidRDefault="00BA71BB" w:rsidP="009051AF">
            <w:proofErr w:type="spellStart"/>
            <w:r w:rsidRPr="00BA71BB">
              <w:t>IsLegalAID</w:t>
            </w:r>
            <w:proofErr w:type="spellEnd"/>
          </w:p>
        </w:tc>
        <w:tc>
          <w:tcPr>
            <w:tcW w:w="5790" w:type="dxa"/>
            <w:tcBorders>
              <w:top w:val="single" w:sz="8" w:space="0" w:color="999999"/>
              <w:bottom w:val="single" w:sz="8" w:space="0" w:color="999999"/>
            </w:tcBorders>
            <w:shd w:val="clear" w:color="8DB3E2" w:themeColor="text2" w:themeTint="66" w:fill="FFFFFF" w:themeFill="background1"/>
          </w:tcPr>
          <w:p w:rsidR="00BA71BB" w:rsidRDefault="00BA71BB" w:rsidP="002E51CB">
            <w:pPr>
              <w:ind w:left="0"/>
            </w:pPr>
            <w:r>
              <w:t xml:space="preserve">Y OR N </w:t>
            </w:r>
          </w:p>
        </w:tc>
      </w:tr>
      <w:tr w:rsidR="00FC2FDA" w:rsidTr="00FC2FDA">
        <w:trPr>
          <w:cnfStyle w:val="000000100000" w:firstRow="0" w:lastRow="0" w:firstColumn="0" w:lastColumn="0" w:oddVBand="0" w:evenVBand="0" w:oddHBand="1" w:evenHBand="0" w:firstRowFirstColumn="0" w:firstRowLastColumn="0" w:lastRowFirstColumn="0" w:lastRowLastColumn="0"/>
        </w:trPr>
        <w:tc>
          <w:tcPr>
            <w:tcW w:w="3457" w:type="dxa"/>
            <w:shd w:val="clear" w:color="8DB3E2" w:themeColor="text2" w:themeTint="66" w:fill="FFFFFF" w:themeFill="background1"/>
            <w:vAlign w:val="bottom"/>
          </w:tcPr>
          <w:p w:rsidR="00BA71BB" w:rsidRDefault="00BA71BB" w:rsidP="009051AF">
            <w:r w:rsidRPr="00BA71BB">
              <w:t>SpanCode1</w:t>
            </w:r>
          </w:p>
        </w:tc>
        <w:tc>
          <w:tcPr>
            <w:tcW w:w="5790" w:type="dxa"/>
            <w:shd w:val="clear" w:color="8DB3E2" w:themeColor="text2" w:themeTint="66" w:fill="FFFFFF" w:themeFill="background1"/>
          </w:tcPr>
          <w:p w:rsidR="00BA71BB" w:rsidRDefault="00501040" w:rsidP="002E51CB">
            <w:pPr>
              <w:ind w:left="0"/>
            </w:pPr>
            <w:r>
              <w:t xml:space="preserve">SpaneCode1 e.g. </w:t>
            </w:r>
            <w:r w:rsidRPr="00501040">
              <w:t>FAMA</w:t>
            </w:r>
          </w:p>
        </w:tc>
      </w:tr>
      <w:tr w:rsidR="00FC2FDA" w:rsidTr="00FC2FDA">
        <w:trPr>
          <w:cnfStyle w:val="000000010000" w:firstRow="0" w:lastRow="0" w:firstColumn="0" w:lastColumn="0" w:oddVBand="0" w:evenVBand="0" w:oddHBand="0" w:evenHBand="1" w:firstRowFirstColumn="0" w:firstRowLastColumn="0" w:lastRowFirstColumn="0" w:lastRowLastColumn="0"/>
        </w:trPr>
        <w:tc>
          <w:tcPr>
            <w:tcW w:w="3457" w:type="dxa"/>
            <w:tcBorders>
              <w:top w:val="single" w:sz="8" w:space="0" w:color="999999"/>
              <w:bottom w:val="single" w:sz="8" w:space="0" w:color="999999"/>
            </w:tcBorders>
            <w:shd w:val="clear" w:color="8DB3E2" w:themeColor="text2" w:themeTint="66" w:fill="FFFFFF" w:themeFill="background1"/>
            <w:vAlign w:val="bottom"/>
          </w:tcPr>
          <w:p w:rsidR="00BA71BB" w:rsidRDefault="00BA71BB" w:rsidP="009051AF">
            <w:r w:rsidRPr="00BA71BB">
              <w:t>SpanCode2</w:t>
            </w:r>
          </w:p>
        </w:tc>
        <w:tc>
          <w:tcPr>
            <w:tcW w:w="5790" w:type="dxa"/>
            <w:tcBorders>
              <w:top w:val="single" w:sz="8" w:space="0" w:color="999999"/>
              <w:bottom w:val="single" w:sz="8" w:space="0" w:color="999999"/>
            </w:tcBorders>
            <w:shd w:val="clear" w:color="8DB3E2" w:themeColor="text2" w:themeTint="66" w:fill="FFFFFF" w:themeFill="background1"/>
          </w:tcPr>
          <w:p w:rsidR="00BA71BB" w:rsidRDefault="00501040" w:rsidP="002E51CB">
            <w:pPr>
              <w:ind w:left="0"/>
            </w:pPr>
            <w:r>
              <w:t xml:space="preserve">SpaceCode2 e.g. </w:t>
            </w:r>
            <w:r w:rsidRPr="00501040">
              <w:t>FOTH</w:t>
            </w:r>
          </w:p>
        </w:tc>
      </w:tr>
      <w:tr w:rsidR="00FC2FDA" w:rsidTr="00FC2FDA">
        <w:trPr>
          <w:cnfStyle w:val="000000100000" w:firstRow="0" w:lastRow="0" w:firstColumn="0" w:lastColumn="0" w:oddVBand="0" w:evenVBand="0" w:oddHBand="1" w:evenHBand="0" w:firstRowFirstColumn="0" w:firstRowLastColumn="0" w:lastRowFirstColumn="0" w:lastRowLastColumn="0"/>
        </w:trPr>
        <w:tc>
          <w:tcPr>
            <w:tcW w:w="3457" w:type="dxa"/>
            <w:shd w:val="clear" w:color="8DB3E2" w:themeColor="text2" w:themeTint="66" w:fill="FFFFFF" w:themeFill="background1"/>
            <w:vAlign w:val="bottom"/>
          </w:tcPr>
          <w:p w:rsidR="00BA71BB" w:rsidRDefault="00BA71BB" w:rsidP="009051AF">
            <w:proofErr w:type="spellStart"/>
            <w:r w:rsidRPr="00BA71BB">
              <w:t>matUFN</w:t>
            </w:r>
            <w:proofErr w:type="spellEnd"/>
          </w:p>
        </w:tc>
        <w:tc>
          <w:tcPr>
            <w:tcW w:w="5790" w:type="dxa"/>
            <w:shd w:val="clear" w:color="8DB3E2" w:themeColor="text2" w:themeTint="66" w:fill="FFFFFF" w:themeFill="background1"/>
          </w:tcPr>
          <w:p w:rsidR="00BC7F36" w:rsidRDefault="00BC7F36" w:rsidP="002E51CB">
            <w:pPr>
              <w:ind w:left="0"/>
            </w:pPr>
            <w:r>
              <w:t>UFN number and format will be lik</w:t>
            </w:r>
            <w:r w:rsidR="00994D9C">
              <w:t>e “</w:t>
            </w:r>
            <w:r w:rsidRPr="00FC3A51">
              <w:rPr>
                <w:b/>
              </w:rPr>
              <w:t>DDMMYY\XXX</w:t>
            </w:r>
            <w:r w:rsidR="00994D9C">
              <w:t>”</w:t>
            </w:r>
          </w:p>
          <w:p w:rsidR="00C917B4" w:rsidRPr="00FC3A51" w:rsidRDefault="00C917B4" w:rsidP="002E51CB">
            <w:pPr>
              <w:ind w:left="0"/>
            </w:pPr>
            <w:r w:rsidRPr="00FC3A51">
              <w:lastRenderedPageBreak/>
              <w:t xml:space="preserve">DD – Date of matter open date </w:t>
            </w:r>
          </w:p>
          <w:p w:rsidR="00C917B4" w:rsidRDefault="00C917B4" w:rsidP="00C917B4">
            <w:pPr>
              <w:ind w:left="0"/>
            </w:pPr>
            <w:r>
              <w:t>YY – Year of Date Class of Work Completed</w:t>
            </w:r>
          </w:p>
          <w:p w:rsidR="00C917B4" w:rsidRDefault="00C917B4" w:rsidP="00C917B4">
            <w:pPr>
              <w:ind w:left="0"/>
            </w:pPr>
            <w:r>
              <w:t>MM – Year of Date Class of Work Completed</w:t>
            </w:r>
          </w:p>
          <w:p w:rsidR="00C917B4" w:rsidRDefault="00C917B4" w:rsidP="00FC3A51">
            <w:pPr>
              <w:ind w:left="0"/>
            </w:pPr>
            <w:r w:rsidRPr="000B2EE4">
              <w:rPr>
                <w:b/>
              </w:rPr>
              <w:t>Format</w:t>
            </w:r>
            <w:r>
              <w:t xml:space="preserve"> : </w:t>
            </w:r>
            <w:r w:rsidR="00A37346">
              <w:t>DD</w:t>
            </w:r>
            <w:r>
              <w:t>MM</w:t>
            </w:r>
            <w:r w:rsidR="00A37346">
              <w:t>YY\</w:t>
            </w:r>
            <w:r>
              <w:t>NNN (</w:t>
            </w:r>
            <w:r w:rsidR="00CE2112">
              <w:t xml:space="preserve">DD – Day, </w:t>
            </w:r>
            <w:r>
              <w:t>MM – Month</w:t>
            </w:r>
            <w:r w:rsidR="00934DF1">
              <w:t>, YY – Year</w:t>
            </w:r>
            <w:r>
              <w:t>, N – Number)</w:t>
            </w:r>
          </w:p>
        </w:tc>
      </w:tr>
      <w:tr w:rsidR="00FC2FDA" w:rsidTr="00FC2FDA">
        <w:trPr>
          <w:cnfStyle w:val="000000010000" w:firstRow="0" w:lastRow="0" w:firstColumn="0" w:lastColumn="0" w:oddVBand="0" w:evenVBand="0" w:oddHBand="0" w:evenHBand="1" w:firstRowFirstColumn="0" w:firstRowLastColumn="0" w:lastRowFirstColumn="0" w:lastRowLastColumn="0"/>
        </w:trPr>
        <w:tc>
          <w:tcPr>
            <w:tcW w:w="3457" w:type="dxa"/>
            <w:tcBorders>
              <w:top w:val="single" w:sz="8" w:space="0" w:color="999999"/>
              <w:bottom w:val="single" w:sz="8" w:space="0" w:color="999999"/>
            </w:tcBorders>
            <w:shd w:val="clear" w:color="8DB3E2" w:themeColor="text2" w:themeTint="66" w:fill="FFFFFF" w:themeFill="background1"/>
            <w:vAlign w:val="bottom"/>
          </w:tcPr>
          <w:p w:rsidR="00BA71BB" w:rsidRDefault="00BA71BB" w:rsidP="009B720C">
            <w:proofErr w:type="spellStart"/>
            <w:r w:rsidRPr="00BA71BB">
              <w:lastRenderedPageBreak/>
              <w:t>matPFCertificateNo</w:t>
            </w:r>
            <w:proofErr w:type="spellEnd"/>
          </w:p>
        </w:tc>
        <w:tc>
          <w:tcPr>
            <w:tcW w:w="5790" w:type="dxa"/>
            <w:tcBorders>
              <w:top w:val="single" w:sz="8" w:space="0" w:color="999999"/>
              <w:bottom w:val="single" w:sz="8" w:space="0" w:color="999999"/>
            </w:tcBorders>
            <w:shd w:val="clear" w:color="8DB3E2" w:themeColor="text2" w:themeTint="66" w:fill="FFFFFF" w:themeFill="background1"/>
          </w:tcPr>
          <w:p w:rsidR="00BA71BB" w:rsidRDefault="008D14E8" w:rsidP="002E51CB">
            <w:pPr>
              <w:ind w:left="0"/>
            </w:pPr>
            <w:r>
              <w:t xml:space="preserve">PF Certificate </w:t>
            </w:r>
            <w:r w:rsidR="00C15ADD">
              <w:t>N</w:t>
            </w:r>
            <w:r>
              <w:t>umber</w:t>
            </w:r>
          </w:p>
        </w:tc>
      </w:tr>
      <w:tr w:rsidR="00297F11" w:rsidTr="00FC2FDA">
        <w:trPr>
          <w:cnfStyle w:val="000000100000" w:firstRow="0" w:lastRow="0" w:firstColumn="0" w:lastColumn="0" w:oddVBand="0" w:evenVBand="0" w:oddHBand="1" w:evenHBand="0" w:firstRowFirstColumn="0" w:firstRowLastColumn="0" w:lastRowFirstColumn="0" w:lastRowLastColumn="0"/>
        </w:trPr>
        <w:tc>
          <w:tcPr>
            <w:tcW w:w="3457" w:type="dxa"/>
            <w:shd w:val="clear" w:color="8DB3E2" w:themeColor="text2" w:themeTint="66" w:fill="FFFFFF" w:themeFill="background1"/>
            <w:vAlign w:val="bottom"/>
          </w:tcPr>
          <w:p w:rsidR="00297F11" w:rsidRPr="00BA71BB" w:rsidRDefault="00297F11" w:rsidP="009B720C">
            <w:proofErr w:type="spellStart"/>
            <w:r w:rsidRPr="00822CE0">
              <w:t>MatterRiskAssessComp</w:t>
            </w:r>
            <w:proofErr w:type="spellEnd"/>
          </w:p>
        </w:tc>
        <w:tc>
          <w:tcPr>
            <w:tcW w:w="5790" w:type="dxa"/>
            <w:shd w:val="clear" w:color="8DB3E2" w:themeColor="text2" w:themeTint="66" w:fill="FFFFFF" w:themeFill="background1"/>
          </w:tcPr>
          <w:p w:rsidR="00297F11" w:rsidRDefault="0089708E" w:rsidP="000E21AA">
            <w:pPr>
              <w:ind w:left="0"/>
            </w:pPr>
            <w:r>
              <w:t>1</w:t>
            </w:r>
            <w:r w:rsidR="00297F11">
              <w:t xml:space="preserve"> OR </w:t>
            </w:r>
            <w:r>
              <w:t>2</w:t>
            </w:r>
            <w:r w:rsidR="00297F11">
              <w:t xml:space="preserve"> OR </w:t>
            </w:r>
            <w:r>
              <w:t>3</w:t>
            </w:r>
            <w:r w:rsidR="00EE7AD3">
              <w:t xml:space="preserve"> (</w:t>
            </w:r>
            <w:r w:rsidR="00F83D3B">
              <w:t>B</w:t>
            </w:r>
            <w:r w:rsidR="00EE7AD3">
              <w:t>lank then 0)</w:t>
            </w:r>
          </w:p>
          <w:tbl>
            <w:tblPr>
              <w:tblW w:w="530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537"/>
              <w:gridCol w:w="1647"/>
              <w:gridCol w:w="2347"/>
            </w:tblGrid>
            <w:tr w:rsidR="0089708E" w:rsidRPr="008413F8" w:rsidTr="00EE5F4E">
              <w:trPr>
                <w:trHeight w:val="300"/>
              </w:trPr>
              <w:tc>
                <w:tcPr>
                  <w:tcW w:w="1460" w:type="dxa"/>
                  <w:shd w:val="clear" w:color="auto" w:fill="auto"/>
                  <w:noWrap/>
                  <w:vAlign w:val="center"/>
                  <w:hideMark/>
                </w:tcPr>
                <w:p w:rsidR="0089708E" w:rsidRPr="00C66853" w:rsidRDefault="0089708E" w:rsidP="00EE5F4E">
                  <w:pPr>
                    <w:spacing w:before="0" w:after="0" w:line="240" w:lineRule="auto"/>
                    <w:ind w:left="0"/>
                    <w:rPr>
                      <w:b/>
                      <w:sz w:val="18"/>
                      <w:szCs w:val="18"/>
                    </w:rPr>
                  </w:pPr>
                  <w:proofErr w:type="spellStart"/>
                  <w:r w:rsidRPr="00C66853">
                    <w:rPr>
                      <w:b/>
                      <w:sz w:val="18"/>
                      <w:szCs w:val="18"/>
                    </w:rPr>
                    <w:t>AMLAnswersID</w:t>
                  </w:r>
                  <w:proofErr w:type="spellEnd"/>
                </w:p>
              </w:tc>
              <w:tc>
                <w:tcPr>
                  <w:tcW w:w="1560" w:type="dxa"/>
                  <w:shd w:val="clear" w:color="auto" w:fill="auto"/>
                  <w:noWrap/>
                  <w:vAlign w:val="center"/>
                  <w:hideMark/>
                </w:tcPr>
                <w:p w:rsidR="0089708E" w:rsidRPr="00C66853" w:rsidRDefault="0089708E" w:rsidP="00EE5F4E">
                  <w:pPr>
                    <w:spacing w:before="0" w:after="0" w:line="240" w:lineRule="auto"/>
                    <w:ind w:left="0"/>
                    <w:rPr>
                      <w:b/>
                      <w:sz w:val="18"/>
                      <w:szCs w:val="18"/>
                    </w:rPr>
                  </w:pPr>
                  <w:proofErr w:type="spellStart"/>
                  <w:r w:rsidRPr="00C66853">
                    <w:rPr>
                      <w:b/>
                      <w:sz w:val="18"/>
                      <w:szCs w:val="18"/>
                    </w:rPr>
                    <w:t>AMLAnswersRef</w:t>
                  </w:r>
                  <w:proofErr w:type="spellEnd"/>
                </w:p>
              </w:tc>
              <w:tc>
                <w:tcPr>
                  <w:tcW w:w="2280" w:type="dxa"/>
                  <w:shd w:val="clear" w:color="auto" w:fill="auto"/>
                  <w:noWrap/>
                  <w:vAlign w:val="center"/>
                  <w:hideMark/>
                </w:tcPr>
                <w:p w:rsidR="0089708E" w:rsidRPr="00C66853" w:rsidRDefault="0089708E" w:rsidP="00EE5F4E">
                  <w:pPr>
                    <w:spacing w:before="0" w:after="0" w:line="240" w:lineRule="auto"/>
                    <w:ind w:left="0"/>
                    <w:rPr>
                      <w:b/>
                      <w:sz w:val="18"/>
                      <w:szCs w:val="18"/>
                    </w:rPr>
                  </w:pPr>
                  <w:proofErr w:type="spellStart"/>
                  <w:r w:rsidRPr="00C66853">
                    <w:rPr>
                      <w:b/>
                      <w:sz w:val="18"/>
                      <w:szCs w:val="18"/>
                    </w:rPr>
                    <w:t>AMLAnswersDescription</w:t>
                  </w:r>
                  <w:proofErr w:type="spellEnd"/>
                </w:p>
              </w:tc>
            </w:tr>
            <w:tr w:rsidR="0089708E" w:rsidRPr="008413F8" w:rsidTr="00EE5F4E">
              <w:trPr>
                <w:trHeight w:val="300"/>
              </w:trPr>
              <w:tc>
                <w:tcPr>
                  <w:tcW w:w="1460" w:type="dxa"/>
                  <w:shd w:val="clear" w:color="auto" w:fill="auto"/>
                  <w:noWrap/>
                  <w:vAlign w:val="center"/>
                  <w:hideMark/>
                </w:tcPr>
                <w:p w:rsidR="0089708E" w:rsidRPr="00C66853" w:rsidRDefault="0089708E" w:rsidP="00EE5F4E">
                  <w:pPr>
                    <w:spacing w:before="0" w:after="0" w:line="240" w:lineRule="auto"/>
                    <w:ind w:left="0"/>
                    <w:jc w:val="right"/>
                    <w:rPr>
                      <w:sz w:val="18"/>
                      <w:szCs w:val="18"/>
                    </w:rPr>
                  </w:pPr>
                  <w:r w:rsidRPr="00C66853">
                    <w:rPr>
                      <w:sz w:val="18"/>
                      <w:szCs w:val="18"/>
                    </w:rPr>
                    <w:t>1</w:t>
                  </w:r>
                </w:p>
              </w:tc>
              <w:tc>
                <w:tcPr>
                  <w:tcW w:w="1560" w:type="dxa"/>
                  <w:shd w:val="clear" w:color="auto" w:fill="auto"/>
                  <w:noWrap/>
                  <w:vAlign w:val="center"/>
                  <w:hideMark/>
                </w:tcPr>
                <w:p w:rsidR="0089708E" w:rsidRPr="00C66853" w:rsidRDefault="0089708E" w:rsidP="00EE5F4E">
                  <w:pPr>
                    <w:spacing w:before="0" w:after="0" w:line="240" w:lineRule="auto"/>
                    <w:ind w:left="0"/>
                    <w:rPr>
                      <w:sz w:val="18"/>
                      <w:szCs w:val="18"/>
                    </w:rPr>
                  </w:pPr>
                  <w:r w:rsidRPr="00C66853">
                    <w:rPr>
                      <w:sz w:val="18"/>
                      <w:szCs w:val="18"/>
                    </w:rPr>
                    <w:t>None</w:t>
                  </w:r>
                </w:p>
              </w:tc>
              <w:tc>
                <w:tcPr>
                  <w:tcW w:w="2280" w:type="dxa"/>
                  <w:shd w:val="clear" w:color="auto" w:fill="auto"/>
                  <w:noWrap/>
                  <w:vAlign w:val="center"/>
                  <w:hideMark/>
                </w:tcPr>
                <w:p w:rsidR="0089708E" w:rsidRPr="00C66853" w:rsidRDefault="0089708E" w:rsidP="00EE5F4E">
                  <w:pPr>
                    <w:spacing w:before="0" w:after="0" w:line="240" w:lineRule="auto"/>
                    <w:ind w:left="0"/>
                    <w:rPr>
                      <w:sz w:val="18"/>
                      <w:szCs w:val="18"/>
                    </w:rPr>
                  </w:pPr>
                  <w:r w:rsidRPr="00C66853">
                    <w:rPr>
                      <w:sz w:val="18"/>
                      <w:szCs w:val="18"/>
                    </w:rPr>
                    <w:t>Not Answered</w:t>
                  </w:r>
                </w:p>
              </w:tc>
            </w:tr>
            <w:tr w:rsidR="0089708E" w:rsidRPr="008413F8" w:rsidTr="00EE5F4E">
              <w:trPr>
                <w:trHeight w:val="300"/>
              </w:trPr>
              <w:tc>
                <w:tcPr>
                  <w:tcW w:w="1460" w:type="dxa"/>
                  <w:shd w:val="clear" w:color="auto" w:fill="auto"/>
                  <w:noWrap/>
                  <w:vAlign w:val="center"/>
                  <w:hideMark/>
                </w:tcPr>
                <w:p w:rsidR="0089708E" w:rsidRPr="00C66853" w:rsidRDefault="0089708E" w:rsidP="00EE5F4E">
                  <w:pPr>
                    <w:spacing w:before="0" w:after="0" w:line="240" w:lineRule="auto"/>
                    <w:ind w:left="0"/>
                    <w:jc w:val="right"/>
                    <w:rPr>
                      <w:sz w:val="18"/>
                      <w:szCs w:val="18"/>
                    </w:rPr>
                  </w:pPr>
                  <w:r w:rsidRPr="00C66853">
                    <w:rPr>
                      <w:sz w:val="18"/>
                      <w:szCs w:val="18"/>
                    </w:rPr>
                    <w:t>2</w:t>
                  </w:r>
                </w:p>
              </w:tc>
              <w:tc>
                <w:tcPr>
                  <w:tcW w:w="1560" w:type="dxa"/>
                  <w:shd w:val="clear" w:color="auto" w:fill="auto"/>
                  <w:noWrap/>
                  <w:vAlign w:val="center"/>
                  <w:hideMark/>
                </w:tcPr>
                <w:p w:rsidR="0089708E" w:rsidRPr="00C66853" w:rsidRDefault="0089708E" w:rsidP="00EE5F4E">
                  <w:pPr>
                    <w:spacing w:before="0" w:after="0" w:line="240" w:lineRule="auto"/>
                    <w:ind w:left="0"/>
                    <w:rPr>
                      <w:sz w:val="18"/>
                      <w:szCs w:val="18"/>
                    </w:rPr>
                  </w:pPr>
                  <w:r w:rsidRPr="00C66853">
                    <w:rPr>
                      <w:sz w:val="18"/>
                      <w:szCs w:val="18"/>
                    </w:rPr>
                    <w:t>Yes</w:t>
                  </w:r>
                </w:p>
              </w:tc>
              <w:tc>
                <w:tcPr>
                  <w:tcW w:w="2280" w:type="dxa"/>
                  <w:shd w:val="clear" w:color="auto" w:fill="auto"/>
                  <w:noWrap/>
                  <w:vAlign w:val="center"/>
                  <w:hideMark/>
                </w:tcPr>
                <w:p w:rsidR="0089708E" w:rsidRPr="00C66853" w:rsidRDefault="0089708E" w:rsidP="00EE5F4E">
                  <w:pPr>
                    <w:spacing w:before="0" w:after="0" w:line="240" w:lineRule="auto"/>
                    <w:ind w:left="0"/>
                    <w:rPr>
                      <w:sz w:val="18"/>
                      <w:szCs w:val="18"/>
                    </w:rPr>
                  </w:pPr>
                  <w:r w:rsidRPr="00C66853">
                    <w:rPr>
                      <w:sz w:val="18"/>
                      <w:szCs w:val="18"/>
                    </w:rPr>
                    <w:t>Yes</w:t>
                  </w:r>
                </w:p>
              </w:tc>
            </w:tr>
            <w:tr w:rsidR="0089708E" w:rsidRPr="008413F8" w:rsidTr="00EE5F4E">
              <w:trPr>
                <w:trHeight w:val="300"/>
              </w:trPr>
              <w:tc>
                <w:tcPr>
                  <w:tcW w:w="1460" w:type="dxa"/>
                  <w:shd w:val="clear" w:color="auto" w:fill="auto"/>
                  <w:noWrap/>
                  <w:vAlign w:val="bottom"/>
                  <w:hideMark/>
                </w:tcPr>
                <w:p w:rsidR="0089708E" w:rsidRPr="00C66853" w:rsidRDefault="0089708E" w:rsidP="00EE5F4E">
                  <w:pPr>
                    <w:spacing w:before="0" w:after="0" w:line="240" w:lineRule="auto"/>
                    <w:ind w:left="0"/>
                    <w:jc w:val="right"/>
                    <w:rPr>
                      <w:sz w:val="18"/>
                      <w:szCs w:val="18"/>
                    </w:rPr>
                  </w:pPr>
                  <w:r w:rsidRPr="00C66853">
                    <w:rPr>
                      <w:sz w:val="18"/>
                      <w:szCs w:val="18"/>
                    </w:rPr>
                    <w:t>3</w:t>
                  </w:r>
                </w:p>
              </w:tc>
              <w:tc>
                <w:tcPr>
                  <w:tcW w:w="1560" w:type="dxa"/>
                  <w:shd w:val="clear" w:color="auto" w:fill="auto"/>
                  <w:noWrap/>
                  <w:vAlign w:val="bottom"/>
                  <w:hideMark/>
                </w:tcPr>
                <w:p w:rsidR="0089708E" w:rsidRPr="00C66853" w:rsidRDefault="0089708E" w:rsidP="00EE5F4E">
                  <w:pPr>
                    <w:spacing w:before="0" w:after="0" w:line="240" w:lineRule="auto"/>
                    <w:ind w:left="0"/>
                    <w:rPr>
                      <w:sz w:val="18"/>
                      <w:szCs w:val="18"/>
                    </w:rPr>
                  </w:pPr>
                  <w:r w:rsidRPr="00C66853">
                    <w:rPr>
                      <w:sz w:val="18"/>
                      <w:szCs w:val="18"/>
                    </w:rPr>
                    <w:t>No</w:t>
                  </w:r>
                </w:p>
              </w:tc>
              <w:tc>
                <w:tcPr>
                  <w:tcW w:w="2280" w:type="dxa"/>
                  <w:shd w:val="clear" w:color="auto" w:fill="auto"/>
                  <w:noWrap/>
                  <w:vAlign w:val="bottom"/>
                  <w:hideMark/>
                </w:tcPr>
                <w:p w:rsidR="0089708E" w:rsidRPr="00C66853" w:rsidRDefault="0089708E" w:rsidP="00EE5F4E">
                  <w:pPr>
                    <w:spacing w:before="0" w:after="0" w:line="240" w:lineRule="auto"/>
                    <w:ind w:left="0"/>
                    <w:rPr>
                      <w:sz w:val="18"/>
                      <w:szCs w:val="18"/>
                    </w:rPr>
                  </w:pPr>
                  <w:r w:rsidRPr="00C66853">
                    <w:rPr>
                      <w:sz w:val="18"/>
                      <w:szCs w:val="18"/>
                    </w:rPr>
                    <w:t>No</w:t>
                  </w:r>
                </w:p>
              </w:tc>
            </w:tr>
          </w:tbl>
          <w:p w:rsidR="0089708E" w:rsidRDefault="0089708E" w:rsidP="000E21AA">
            <w:pPr>
              <w:ind w:left="0"/>
            </w:pPr>
          </w:p>
        </w:tc>
      </w:tr>
      <w:tr w:rsidR="00297F11" w:rsidTr="00FC2FDA">
        <w:trPr>
          <w:cnfStyle w:val="000000010000" w:firstRow="0" w:lastRow="0" w:firstColumn="0" w:lastColumn="0" w:oddVBand="0" w:evenVBand="0" w:oddHBand="0" w:evenHBand="1" w:firstRowFirstColumn="0" w:firstRowLastColumn="0" w:lastRowFirstColumn="0" w:lastRowLastColumn="0"/>
        </w:trPr>
        <w:tc>
          <w:tcPr>
            <w:tcW w:w="3457" w:type="dxa"/>
            <w:tcBorders>
              <w:top w:val="single" w:sz="8" w:space="0" w:color="999999"/>
              <w:bottom w:val="single" w:sz="8" w:space="0" w:color="999999"/>
            </w:tcBorders>
            <w:shd w:val="clear" w:color="8DB3E2" w:themeColor="text2" w:themeTint="66" w:fill="FFFFFF" w:themeFill="background1"/>
            <w:vAlign w:val="bottom"/>
          </w:tcPr>
          <w:p w:rsidR="00297F11" w:rsidRPr="00BA71BB" w:rsidRDefault="00297F11" w:rsidP="009B720C">
            <w:proofErr w:type="spellStart"/>
            <w:r w:rsidRPr="00822CE0">
              <w:t>MatterRiskAssessScore</w:t>
            </w:r>
            <w:proofErr w:type="spellEnd"/>
          </w:p>
        </w:tc>
        <w:tc>
          <w:tcPr>
            <w:tcW w:w="5790" w:type="dxa"/>
            <w:tcBorders>
              <w:top w:val="single" w:sz="8" w:space="0" w:color="999999"/>
              <w:bottom w:val="single" w:sz="8" w:space="0" w:color="999999"/>
            </w:tcBorders>
            <w:shd w:val="clear" w:color="8DB3E2" w:themeColor="text2" w:themeTint="66" w:fill="FFFFFF" w:themeFill="background1"/>
          </w:tcPr>
          <w:p w:rsidR="00297F11" w:rsidRDefault="00297F11" w:rsidP="002E51CB">
            <w:pPr>
              <w:ind w:left="0"/>
            </w:pPr>
            <w:r>
              <w:t>1 OR 2 OR 3</w:t>
            </w:r>
          </w:p>
          <w:tbl>
            <w:tblPr>
              <w:tblW w:w="302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556"/>
              <w:gridCol w:w="1464"/>
            </w:tblGrid>
            <w:tr w:rsidR="004C14D1" w:rsidRPr="008413F8" w:rsidTr="00C46697">
              <w:trPr>
                <w:trHeight w:val="300"/>
              </w:trPr>
              <w:tc>
                <w:tcPr>
                  <w:tcW w:w="1556" w:type="dxa"/>
                  <w:shd w:val="clear" w:color="auto" w:fill="auto"/>
                  <w:noWrap/>
                  <w:vAlign w:val="center"/>
                  <w:hideMark/>
                </w:tcPr>
                <w:p w:rsidR="004C14D1" w:rsidRPr="00C66853" w:rsidRDefault="004C14D1" w:rsidP="00EE5F4E">
                  <w:pPr>
                    <w:spacing w:before="0" w:after="0" w:line="240" w:lineRule="auto"/>
                    <w:ind w:left="0"/>
                    <w:jc w:val="right"/>
                    <w:rPr>
                      <w:sz w:val="18"/>
                      <w:szCs w:val="18"/>
                    </w:rPr>
                  </w:pPr>
                  <w:r w:rsidRPr="00C66853">
                    <w:rPr>
                      <w:sz w:val="18"/>
                      <w:szCs w:val="18"/>
                    </w:rPr>
                    <w:t>1</w:t>
                  </w:r>
                </w:p>
              </w:tc>
              <w:tc>
                <w:tcPr>
                  <w:tcW w:w="1464" w:type="dxa"/>
                  <w:shd w:val="clear" w:color="auto" w:fill="auto"/>
                  <w:noWrap/>
                  <w:vAlign w:val="center"/>
                  <w:hideMark/>
                </w:tcPr>
                <w:p w:rsidR="004C14D1" w:rsidRPr="00C66853" w:rsidRDefault="004C14D1" w:rsidP="00EE5F4E">
                  <w:pPr>
                    <w:spacing w:before="0" w:after="0" w:line="240" w:lineRule="auto"/>
                    <w:ind w:left="0"/>
                    <w:rPr>
                      <w:sz w:val="18"/>
                      <w:szCs w:val="18"/>
                    </w:rPr>
                  </w:pPr>
                  <w:r>
                    <w:rPr>
                      <w:sz w:val="18"/>
                      <w:szCs w:val="18"/>
                    </w:rPr>
                    <w:t>Low</w:t>
                  </w:r>
                </w:p>
              </w:tc>
            </w:tr>
            <w:tr w:rsidR="004C14D1" w:rsidRPr="008413F8" w:rsidTr="00C46697">
              <w:trPr>
                <w:trHeight w:val="300"/>
              </w:trPr>
              <w:tc>
                <w:tcPr>
                  <w:tcW w:w="1556" w:type="dxa"/>
                  <w:shd w:val="clear" w:color="auto" w:fill="auto"/>
                  <w:noWrap/>
                  <w:vAlign w:val="center"/>
                  <w:hideMark/>
                </w:tcPr>
                <w:p w:rsidR="004C14D1" w:rsidRPr="00C66853" w:rsidRDefault="004C14D1" w:rsidP="00EE5F4E">
                  <w:pPr>
                    <w:spacing w:before="0" w:after="0" w:line="240" w:lineRule="auto"/>
                    <w:ind w:left="0"/>
                    <w:jc w:val="right"/>
                    <w:rPr>
                      <w:sz w:val="18"/>
                      <w:szCs w:val="18"/>
                    </w:rPr>
                  </w:pPr>
                  <w:r w:rsidRPr="00C66853">
                    <w:rPr>
                      <w:sz w:val="18"/>
                      <w:szCs w:val="18"/>
                    </w:rPr>
                    <w:t>2</w:t>
                  </w:r>
                </w:p>
              </w:tc>
              <w:tc>
                <w:tcPr>
                  <w:tcW w:w="1464" w:type="dxa"/>
                  <w:shd w:val="clear" w:color="auto" w:fill="auto"/>
                  <w:noWrap/>
                  <w:vAlign w:val="center"/>
                  <w:hideMark/>
                </w:tcPr>
                <w:p w:rsidR="004C14D1" w:rsidRPr="00C66853" w:rsidRDefault="004C14D1" w:rsidP="00EE5F4E">
                  <w:pPr>
                    <w:spacing w:before="0" w:after="0" w:line="240" w:lineRule="auto"/>
                    <w:ind w:left="0"/>
                    <w:rPr>
                      <w:sz w:val="18"/>
                      <w:szCs w:val="18"/>
                    </w:rPr>
                  </w:pPr>
                  <w:r>
                    <w:rPr>
                      <w:sz w:val="18"/>
                      <w:szCs w:val="18"/>
                    </w:rPr>
                    <w:t>Medium</w:t>
                  </w:r>
                </w:p>
              </w:tc>
            </w:tr>
            <w:tr w:rsidR="004C14D1" w:rsidRPr="008413F8" w:rsidTr="00C46697">
              <w:trPr>
                <w:trHeight w:val="300"/>
              </w:trPr>
              <w:tc>
                <w:tcPr>
                  <w:tcW w:w="1556" w:type="dxa"/>
                  <w:shd w:val="clear" w:color="auto" w:fill="auto"/>
                  <w:noWrap/>
                  <w:vAlign w:val="bottom"/>
                  <w:hideMark/>
                </w:tcPr>
                <w:p w:rsidR="004C14D1" w:rsidRPr="00C66853" w:rsidRDefault="004C14D1" w:rsidP="00EE5F4E">
                  <w:pPr>
                    <w:spacing w:before="0" w:after="0" w:line="240" w:lineRule="auto"/>
                    <w:ind w:left="0"/>
                    <w:jc w:val="right"/>
                    <w:rPr>
                      <w:sz w:val="18"/>
                      <w:szCs w:val="18"/>
                    </w:rPr>
                  </w:pPr>
                  <w:r w:rsidRPr="00C66853">
                    <w:rPr>
                      <w:sz w:val="18"/>
                      <w:szCs w:val="18"/>
                    </w:rPr>
                    <w:t>3</w:t>
                  </w:r>
                </w:p>
              </w:tc>
              <w:tc>
                <w:tcPr>
                  <w:tcW w:w="1464" w:type="dxa"/>
                  <w:shd w:val="clear" w:color="auto" w:fill="auto"/>
                  <w:noWrap/>
                  <w:vAlign w:val="bottom"/>
                  <w:hideMark/>
                </w:tcPr>
                <w:p w:rsidR="004C14D1" w:rsidRPr="00C66853" w:rsidRDefault="004C14D1" w:rsidP="00EE5F4E">
                  <w:pPr>
                    <w:spacing w:before="0" w:after="0" w:line="240" w:lineRule="auto"/>
                    <w:ind w:left="0"/>
                    <w:rPr>
                      <w:sz w:val="18"/>
                      <w:szCs w:val="18"/>
                    </w:rPr>
                  </w:pPr>
                  <w:r>
                    <w:rPr>
                      <w:sz w:val="18"/>
                      <w:szCs w:val="18"/>
                    </w:rPr>
                    <w:t>High</w:t>
                  </w:r>
                </w:p>
              </w:tc>
            </w:tr>
          </w:tbl>
          <w:p w:rsidR="00174C84" w:rsidRDefault="00174C84" w:rsidP="002E51CB">
            <w:pPr>
              <w:ind w:left="0"/>
            </w:pPr>
          </w:p>
        </w:tc>
      </w:tr>
      <w:tr w:rsidR="00297F11" w:rsidTr="00FC2FDA">
        <w:trPr>
          <w:cnfStyle w:val="000000100000" w:firstRow="0" w:lastRow="0" w:firstColumn="0" w:lastColumn="0" w:oddVBand="0" w:evenVBand="0" w:oddHBand="1" w:evenHBand="0" w:firstRowFirstColumn="0" w:firstRowLastColumn="0" w:lastRowFirstColumn="0" w:lastRowLastColumn="0"/>
        </w:trPr>
        <w:tc>
          <w:tcPr>
            <w:tcW w:w="3457" w:type="dxa"/>
            <w:shd w:val="clear" w:color="8DB3E2" w:themeColor="text2" w:themeTint="66" w:fill="FFFFFF" w:themeFill="background1"/>
            <w:vAlign w:val="bottom"/>
          </w:tcPr>
          <w:p w:rsidR="00297F11" w:rsidRPr="00BA71BB" w:rsidRDefault="00297F11" w:rsidP="009B720C">
            <w:proofErr w:type="spellStart"/>
            <w:r w:rsidRPr="00822CE0">
              <w:t>MatterRiskAssessJustification</w:t>
            </w:r>
            <w:proofErr w:type="spellEnd"/>
          </w:p>
        </w:tc>
        <w:tc>
          <w:tcPr>
            <w:tcW w:w="5790" w:type="dxa"/>
            <w:shd w:val="clear" w:color="8DB3E2" w:themeColor="text2" w:themeTint="66" w:fill="FFFFFF" w:themeFill="background1"/>
          </w:tcPr>
          <w:p w:rsidR="00297F11" w:rsidRDefault="00297F11" w:rsidP="00297F11">
            <w:pPr>
              <w:ind w:left="0"/>
            </w:pPr>
            <w:r>
              <w:t xml:space="preserve">Matter Risk Assess </w:t>
            </w:r>
            <w:r w:rsidR="00B104EC">
              <w:t>Justification</w:t>
            </w:r>
            <w:r>
              <w:t xml:space="preserve"> (Maximum to 8000 Character)</w:t>
            </w:r>
          </w:p>
        </w:tc>
      </w:tr>
      <w:tr w:rsidR="00297F11" w:rsidTr="00FC2FDA">
        <w:trPr>
          <w:cnfStyle w:val="000000010000" w:firstRow="0" w:lastRow="0" w:firstColumn="0" w:lastColumn="0" w:oddVBand="0" w:evenVBand="0" w:oddHBand="0" w:evenHBand="1" w:firstRowFirstColumn="0" w:firstRowLastColumn="0" w:lastRowFirstColumn="0" w:lastRowLastColumn="0"/>
        </w:trPr>
        <w:tc>
          <w:tcPr>
            <w:tcW w:w="3457" w:type="dxa"/>
            <w:tcBorders>
              <w:top w:val="single" w:sz="8" w:space="0" w:color="999999"/>
              <w:bottom w:val="single" w:sz="8" w:space="0" w:color="999999"/>
            </w:tcBorders>
            <w:shd w:val="clear" w:color="8DB3E2" w:themeColor="text2" w:themeTint="66" w:fill="FFFFFF" w:themeFill="background1"/>
            <w:vAlign w:val="bottom"/>
          </w:tcPr>
          <w:p w:rsidR="00297F11" w:rsidRPr="00BA71BB" w:rsidRDefault="00297F11" w:rsidP="009B720C">
            <w:proofErr w:type="spellStart"/>
            <w:r w:rsidRPr="00822CE0">
              <w:t>ElectronicIDCheckRequired</w:t>
            </w:r>
            <w:proofErr w:type="spellEnd"/>
          </w:p>
        </w:tc>
        <w:tc>
          <w:tcPr>
            <w:tcW w:w="5790" w:type="dxa"/>
            <w:tcBorders>
              <w:top w:val="single" w:sz="8" w:space="0" w:color="999999"/>
              <w:bottom w:val="single" w:sz="8" w:space="0" w:color="999999"/>
            </w:tcBorders>
            <w:shd w:val="clear" w:color="8DB3E2" w:themeColor="text2" w:themeTint="66" w:fill="FFFFFF" w:themeFill="background1"/>
          </w:tcPr>
          <w:p w:rsidR="00297F11" w:rsidRDefault="00297F11" w:rsidP="002E51CB">
            <w:pPr>
              <w:ind w:left="0"/>
            </w:pPr>
            <w:r>
              <w:t>1 OR 2 OR 3</w:t>
            </w:r>
            <w:r w:rsidR="00496AAB">
              <w:t xml:space="preserve"> (Blank then 0)</w:t>
            </w:r>
          </w:p>
          <w:tbl>
            <w:tblPr>
              <w:tblW w:w="530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537"/>
              <w:gridCol w:w="1647"/>
              <w:gridCol w:w="2347"/>
            </w:tblGrid>
            <w:tr w:rsidR="00174C84" w:rsidRPr="008413F8" w:rsidTr="00EE5F4E">
              <w:trPr>
                <w:trHeight w:val="300"/>
              </w:trPr>
              <w:tc>
                <w:tcPr>
                  <w:tcW w:w="1460" w:type="dxa"/>
                  <w:shd w:val="clear" w:color="auto" w:fill="auto"/>
                  <w:noWrap/>
                  <w:vAlign w:val="center"/>
                  <w:hideMark/>
                </w:tcPr>
                <w:p w:rsidR="00174C84" w:rsidRPr="00C66853" w:rsidRDefault="00174C84" w:rsidP="00EE5F4E">
                  <w:pPr>
                    <w:spacing w:before="0" w:after="0" w:line="240" w:lineRule="auto"/>
                    <w:ind w:left="0"/>
                    <w:rPr>
                      <w:b/>
                      <w:sz w:val="18"/>
                      <w:szCs w:val="18"/>
                    </w:rPr>
                  </w:pPr>
                  <w:proofErr w:type="spellStart"/>
                  <w:r w:rsidRPr="00C66853">
                    <w:rPr>
                      <w:b/>
                      <w:sz w:val="18"/>
                      <w:szCs w:val="18"/>
                    </w:rPr>
                    <w:t>AMLAnswersID</w:t>
                  </w:r>
                  <w:proofErr w:type="spellEnd"/>
                </w:p>
              </w:tc>
              <w:tc>
                <w:tcPr>
                  <w:tcW w:w="1560" w:type="dxa"/>
                  <w:shd w:val="clear" w:color="auto" w:fill="auto"/>
                  <w:noWrap/>
                  <w:vAlign w:val="center"/>
                  <w:hideMark/>
                </w:tcPr>
                <w:p w:rsidR="00174C84" w:rsidRPr="00C66853" w:rsidRDefault="00174C84" w:rsidP="00EE5F4E">
                  <w:pPr>
                    <w:spacing w:before="0" w:after="0" w:line="240" w:lineRule="auto"/>
                    <w:ind w:left="0"/>
                    <w:rPr>
                      <w:b/>
                      <w:sz w:val="18"/>
                      <w:szCs w:val="18"/>
                    </w:rPr>
                  </w:pPr>
                  <w:proofErr w:type="spellStart"/>
                  <w:r w:rsidRPr="00C66853">
                    <w:rPr>
                      <w:b/>
                      <w:sz w:val="18"/>
                      <w:szCs w:val="18"/>
                    </w:rPr>
                    <w:t>AMLAnswersRef</w:t>
                  </w:r>
                  <w:proofErr w:type="spellEnd"/>
                </w:p>
              </w:tc>
              <w:tc>
                <w:tcPr>
                  <w:tcW w:w="2280" w:type="dxa"/>
                  <w:shd w:val="clear" w:color="auto" w:fill="auto"/>
                  <w:noWrap/>
                  <w:vAlign w:val="center"/>
                  <w:hideMark/>
                </w:tcPr>
                <w:p w:rsidR="00174C84" w:rsidRPr="00C66853" w:rsidRDefault="00174C84" w:rsidP="00EE5F4E">
                  <w:pPr>
                    <w:spacing w:before="0" w:after="0" w:line="240" w:lineRule="auto"/>
                    <w:ind w:left="0"/>
                    <w:rPr>
                      <w:b/>
                      <w:sz w:val="18"/>
                      <w:szCs w:val="18"/>
                    </w:rPr>
                  </w:pPr>
                  <w:proofErr w:type="spellStart"/>
                  <w:r w:rsidRPr="00C66853">
                    <w:rPr>
                      <w:b/>
                      <w:sz w:val="18"/>
                      <w:szCs w:val="18"/>
                    </w:rPr>
                    <w:t>AMLAnswersDescription</w:t>
                  </w:r>
                  <w:proofErr w:type="spellEnd"/>
                </w:p>
              </w:tc>
            </w:tr>
            <w:tr w:rsidR="00174C84" w:rsidRPr="008413F8" w:rsidTr="00EE5F4E">
              <w:trPr>
                <w:trHeight w:val="300"/>
              </w:trPr>
              <w:tc>
                <w:tcPr>
                  <w:tcW w:w="1460" w:type="dxa"/>
                  <w:shd w:val="clear" w:color="auto" w:fill="auto"/>
                  <w:noWrap/>
                  <w:vAlign w:val="center"/>
                  <w:hideMark/>
                </w:tcPr>
                <w:p w:rsidR="00174C84" w:rsidRPr="00C66853" w:rsidRDefault="00174C84" w:rsidP="00EE5F4E">
                  <w:pPr>
                    <w:spacing w:before="0" w:after="0" w:line="240" w:lineRule="auto"/>
                    <w:ind w:left="0"/>
                    <w:jc w:val="right"/>
                    <w:rPr>
                      <w:sz w:val="18"/>
                      <w:szCs w:val="18"/>
                    </w:rPr>
                  </w:pPr>
                  <w:r w:rsidRPr="00C66853">
                    <w:rPr>
                      <w:sz w:val="18"/>
                      <w:szCs w:val="18"/>
                    </w:rPr>
                    <w:t>1</w:t>
                  </w:r>
                </w:p>
              </w:tc>
              <w:tc>
                <w:tcPr>
                  <w:tcW w:w="1560" w:type="dxa"/>
                  <w:shd w:val="clear" w:color="auto" w:fill="auto"/>
                  <w:noWrap/>
                  <w:vAlign w:val="center"/>
                  <w:hideMark/>
                </w:tcPr>
                <w:p w:rsidR="00174C84" w:rsidRPr="00C66853" w:rsidRDefault="00174C84" w:rsidP="00EE5F4E">
                  <w:pPr>
                    <w:spacing w:before="0" w:after="0" w:line="240" w:lineRule="auto"/>
                    <w:ind w:left="0"/>
                    <w:rPr>
                      <w:sz w:val="18"/>
                      <w:szCs w:val="18"/>
                    </w:rPr>
                  </w:pPr>
                  <w:r w:rsidRPr="00C66853">
                    <w:rPr>
                      <w:sz w:val="18"/>
                      <w:szCs w:val="18"/>
                    </w:rPr>
                    <w:t>None</w:t>
                  </w:r>
                </w:p>
              </w:tc>
              <w:tc>
                <w:tcPr>
                  <w:tcW w:w="2280" w:type="dxa"/>
                  <w:shd w:val="clear" w:color="auto" w:fill="auto"/>
                  <w:noWrap/>
                  <w:vAlign w:val="center"/>
                  <w:hideMark/>
                </w:tcPr>
                <w:p w:rsidR="00174C84" w:rsidRPr="00C66853" w:rsidRDefault="00174C84" w:rsidP="00EE5F4E">
                  <w:pPr>
                    <w:spacing w:before="0" w:after="0" w:line="240" w:lineRule="auto"/>
                    <w:ind w:left="0"/>
                    <w:rPr>
                      <w:sz w:val="18"/>
                      <w:szCs w:val="18"/>
                    </w:rPr>
                  </w:pPr>
                  <w:r w:rsidRPr="00C66853">
                    <w:rPr>
                      <w:sz w:val="18"/>
                      <w:szCs w:val="18"/>
                    </w:rPr>
                    <w:t>Not Answered</w:t>
                  </w:r>
                </w:p>
              </w:tc>
            </w:tr>
            <w:tr w:rsidR="00174C84" w:rsidRPr="008413F8" w:rsidTr="00EE5F4E">
              <w:trPr>
                <w:trHeight w:val="300"/>
              </w:trPr>
              <w:tc>
                <w:tcPr>
                  <w:tcW w:w="1460" w:type="dxa"/>
                  <w:shd w:val="clear" w:color="auto" w:fill="auto"/>
                  <w:noWrap/>
                  <w:vAlign w:val="center"/>
                  <w:hideMark/>
                </w:tcPr>
                <w:p w:rsidR="00174C84" w:rsidRPr="00C66853" w:rsidRDefault="00174C84" w:rsidP="00EE5F4E">
                  <w:pPr>
                    <w:spacing w:before="0" w:after="0" w:line="240" w:lineRule="auto"/>
                    <w:ind w:left="0"/>
                    <w:jc w:val="right"/>
                    <w:rPr>
                      <w:sz w:val="18"/>
                      <w:szCs w:val="18"/>
                    </w:rPr>
                  </w:pPr>
                  <w:r w:rsidRPr="00C66853">
                    <w:rPr>
                      <w:sz w:val="18"/>
                      <w:szCs w:val="18"/>
                    </w:rPr>
                    <w:t>2</w:t>
                  </w:r>
                </w:p>
              </w:tc>
              <w:tc>
                <w:tcPr>
                  <w:tcW w:w="1560" w:type="dxa"/>
                  <w:shd w:val="clear" w:color="auto" w:fill="auto"/>
                  <w:noWrap/>
                  <w:vAlign w:val="center"/>
                  <w:hideMark/>
                </w:tcPr>
                <w:p w:rsidR="00174C84" w:rsidRPr="00C66853" w:rsidRDefault="00174C84" w:rsidP="00EE5F4E">
                  <w:pPr>
                    <w:spacing w:before="0" w:after="0" w:line="240" w:lineRule="auto"/>
                    <w:ind w:left="0"/>
                    <w:rPr>
                      <w:sz w:val="18"/>
                      <w:szCs w:val="18"/>
                    </w:rPr>
                  </w:pPr>
                  <w:r w:rsidRPr="00C66853">
                    <w:rPr>
                      <w:sz w:val="18"/>
                      <w:szCs w:val="18"/>
                    </w:rPr>
                    <w:t>Yes</w:t>
                  </w:r>
                </w:p>
              </w:tc>
              <w:tc>
                <w:tcPr>
                  <w:tcW w:w="2280" w:type="dxa"/>
                  <w:shd w:val="clear" w:color="auto" w:fill="auto"/>
                  <w:noWrap/>
                  <w:vAlign w:val="center"/>
                  <w:hideMark/>
                </w:tcPr>
                <w:p w:rsidR="00174C84" w:rsidRPr="00C66853" w:rsidRDefault="00174C84" w:rsidP="00EE5F4E">
                  <w:pPr>
                    <w:spacing w:before="0" w:after="0" w:line="240" w:lineRule="auto"/>
                    <w:ind w:left="0"/>
                    <w:rPr>
                      <w:sz w:val="18"/>
                      <w:szCs w:val="18"/>
                    </w:rPr>
                  </w:pPr>
                  <w:r w:rsidRPr="00C66853">
                    <w:rPr>
                      <w:sz w:val="18"/>
                      <w:szCs w:val="18"/>
                    </w:rPr>
                    <w:t>Yes</w:t>
                  </w:r>
                </w:p>
              </w:tc>
            </w:tr>
            <w:tr w:rsidR="00174C84" w:rsidRPr="008413F8" w:rsidTr="00EE5F4E">
              <w:trPr>
                <w:trHeight w:val="300"/>
              </w:trPr>
              <w:tc>
                <w:tcPr>
                  <w:tcW w:w="1460" w:type="dxa"/>
                  <w:shd w:val="clear" w:color="auto" w:fill="auto"/>
                  <w:noWrap/>
                  <w:vAlign w:val="bottom"/>
                  <w:hideMark/>
                </w:tcPr>
                <w:p w:rsidR="00174C84" w:rsidRPr="00C66853" w:rsidRDefault="00174C84" w:rsidP="00EE5F4E">
                  <w:pPr>
                    <w:spacing w:before="0" w:after="0" w:line="240" w:lineRule="auto"/>
                    <w:ind w:left="0"/>
                    <w:jc w:val="right"/>
                    <w:rPr>
                      <w:sz w:val="18"/>
                      <w:szCs w:val="18"/>
                    </w:rPr>
                  </w:pPr>
                  <w:r w:rsidRPr="00C66853">
                    <w:rPr>
                      <w:sz w:val="18"/>
                      <w:szCs w:val="18"/>
                    </w:rPr>
                    <w:t>3</w:t>
                  </w:r>
                </w:p>
              </w:tc>
              <w:tc>
                <w:tcPr>
                  <w:tcW w:w="1560" w:type="dxa"/>
                  <w:shd w:val="clear" w:color="auto" w:fill="auto"/>
                  <w:noWrap/>
                  <w:vAlign w:val="bottom"/>
                  <w:hideMark/>
                </w:tcPr>
                <w:p w:rsidR="00174C84" w:rsidRPr="00C66853" w:rsidRDefault="00174C84" w:rsidP="00EE5F4E">
                  <w:pPr>
                    <w:spacing w:before="0" w:after="0" w:line="240" w:lineRule="auto"/>
                    <w:ind w:left="0"/>
                    <w:rPr>
                      <w:sz w:val="18"/>
                      <w:szCs w:val="18"/>
                    </w:rPr>
                  </w:pPr>
                  <w:r w:rsidRPr="00C66853">
                    <w:rPr>
                      <w:sz w:val="18"/>
                      <w:szCs w:val="18"/>
                    </w:rPr>
                    <w:t>No</w:t>
                  </w:r>
                </w:p>
              </w:tc>
              <w:tc>
                <w:tcPr>
                  <w:tcW w:w="2280" w:type="dxa"/>
                  <w:shd w:val="clear" w:color="auto" w:fill="auto"/>
                  <w:noWrap/>
                  <w:vAlign w:val="bottom"/>
                  <w:hideMark/>
                </w:tcPr>
                <w:p w:rsidR="00174C84" w:rsidRPr="00C66853" w:rsidRDefault="00174C84" w:rsidP="00EE5F4E">
                  <w:pPr>
                    <w:spacing w:before="0" w:after="0" w:line="240" w:lineRule="auto"/>
                    <w:ind w:left="0"/>
                    <w:rPr>
                      <w:sz w:val="18"/>
                      <w:szCs w:val="18"/>
                    </w:rPr>
                  </w:pPr>
                  <w:r w:rsidRPr="00C66853">
                    <w:rPr>
                      <w:sz w:val="18"/>
                      <w:szCs w:val="18"/>
                    </w:rPr>
                    <w:t>No</w:t>
                  </w:r>
                </w:p>
              </w:tc>
            </w:tr>
          </w:tbl>
          <w:p w:rsidR="00174C84" w:rsidRDefault="00174C84" w:rsidP="002E51CB">
            <w:pPr>
              <w:ind w:left="0"/>
            </w:pPr>
          </w:p>
        </w:tc>
      </w:tr>
    </w:tbl>
    <w:p w:rsidR="00E75216" w:rsidRDefault="00E75216" w:rsidP="00E75216">
      <w:pPr>
        <w:pStyle w:val="NumHeading2"/>
      </w:pPr>
      <w:bookmarkStart w:id="90" w:name="_Toc423944060"/>
      <w:r>
        <w:t>MatterLink.csv</w:t>
      </w:r>
      <w:bookmarkEnd w:id="90"/>
    </w:p>
    <w:p w:rsidR="00E75216" w:rsidRDefault="00E75216" w:rsidP="00E75216">
      <w:pPr>
        <w:spacing w:after="0" w:line="240" w:lineRule="auto"/>
      </w:pPr>
      <w:r>
        <w:t>This creates project associations, i.e. links entities to matters and defines the relationship between them.  This is not needed for the link between the primary client and the matter so if you are just importing matters and clients where each matter has one client then this file is not needed.</w:t>
      </w:r>
    </w:p>
    <w:p w:rsidR="00E75216" w:rsidRDefault="00E75216" w:rsidP="00E75216">
      <w:pPr>
        <w:spacing w:after="0" w:line="240" w:lineRule="auto"/>
      </w:pPr>
    </w:p>
    <w:tbl>
      <w:tblPr>
        <w:tblStyle w:val="TableGrid"/>
        <w:tblW w:w="0" w:type="auto"/>
        <w:tblLook w:val="04A0" w:firstRow="1" w:lastRow="0" w:firstColumn="1" w:lastColumn="0" w:noHBand="0" w:noVBand="1"/>
      </w:tblPr>
      <w:tblGrid>
        <w:gridCol w:w="3435"/>
        <w:gridCol w:w="5812"/>
      </w:tblGrid>
      <w:tr w:rsidR="00E75216" w:rsidTr="00686406">
        <w:trPr>
          <w:cnfStyle w:val="100000000000" w:firstRow="1" w:lastRow="0" w:firstColumn="0" w:lastColumn="0" w:oddVBand="0" w:evenVBand="0" w:oddHBand="0" w:evenHBand="0" w:firstRowFirstColumn="0" w:firstRowLastColumn="0" w:lastRowFirstColumn="0" w:lastRowLastColumn="0"/>
        </w:trPr>
        <w:tc>
          <w:tcPr>
            <w:tcW w:w="3435" w:type="dxa"/>
          </w:tcPr>
          <w:p w:rsidR="00E75216" w:rsidRDefault="00E75216" w:rsidP="009B720C">
            <w:pPr>
              <w:rPr>
                <w:b w:val="0"/>
              </w:rPr>
            </w:pPr>
            <w:r>
              <w:t>Field</w:t>
            </w:r>
          </w:p>
        </w:tc>
        <w:tc>
          <w:tcPr>
            <w:tcW w:w="5812" w:type="dxa"/>
          </w:tcPr>
          <w:p w:rsidR="00E75216" w:rsidRDefault="00E75216" w:rsidP="009B720C">
            <w:pPr>
              <w:rPr>
                <w:b w:val="0"/>
              </w:rPr>
            </w:pPr>
            <w:r>
              <w:t>Description</w:t>
            </w:r>
          </w:p>
        </w:tc>
      </w:tr>
      <w:tr w:rsidR="00E75216" w:rsidTr="00686406">
        <w:trPr>
          <w:cnfStyle w:val="000000100000" w:firstRow="0" w:lastRow="0" w:firstColumn="0" w:lastColumn="0" w:oddVBand="0" w:evenVBand="0" w:oddHBand="1" w:evenHBand="0" w:firstRowFirstColumn="0" w:firstRowLastColumn="0" w:lastRowFirstColumn="0" w:lastRowLastColumn="0"/>
        </w:trPr>
        <w:tc>
          <w:tcPr>
            <w:tcW w:w="3435" w:type="dxa"/>
          </w:tcPr>
          <w:p w:rsidR="00E75216" w:rsidRDefault="00E75216" w:rsidP="009B720C">
            <w:r>
              <w:t>Matter ID</w:t>
            </w:r>
          </w:p>
        </w:tc>
        <w:tc>
          <w:tcPr>
            <w:tcW w:w="5812" w:type="dxa"/>
          </w:tcPr>
          <w:p w:rsidR="00E75216" w:rsidRDefault="00E75216" w:rsidP="002E51CB">
            <w:pPr>
              <w:ind w:left="0"/>
            </w:pPr>
            <w:r>
              <w:t xml:space="preserve">Matter ID, refers to </w:t>
            </w:r>
            <w:proofErr w:type="spellStart"/>
            <w:r>
              <w:t>MatterID</w:t>
            </w:r>
            <w:proofErr w:type="spellEnd"/>
            <w:r>
              <w:t xml:space="preserve"> in Matter </w:t>
            </w:r>
            <w:proofErr w:type="spellStart"/>
            <w:r>
              <w:t>csv</w:t>
            </w:r>
            <w:proofErr w:type="spellEnd"/>
          </w:p>
        </w:tc>
      </w:tr>
      <w:tr w:rsidR="00E75216" w:rsidTr="00686406">
        <w:trPr>
          <w:cnfStyle w:val="000000010000" w:firstRow="0" w:lastRow="0" w:firstColumn="0" w:lastColumn="0" w:oddVBand="0" w:evenVBand="0" w:oddHBand="0" w:evenHBand="1" w:firstRowFirstColumn="0" w:firstRowLastColumn="0" w:lastRowFirstColumn="0" w:lastRowLastColumn="0"/>
        </w:trPr>
        <w:tc>
          <w:tcPr>
            <w:tcW w:w="3435" w:type="dxa"/>
            <w:vAlign w:val="bottom"/>
          </w:tcPr>
          <w:p w:rsidR="00E75216" w:rsidRDefault="00E75216" w:rsidP="009B720C">
            <w:r>
              <w:t>Entity Id</w:t>
            </w:r>
          </w:p>
        </w:tc>
        <w:tc>
          <w:tcPr>
            <w:tcW w:w="5812" w:type="dxa"/>
          </w:tcPr>
          <w:p w:rsidR="00E75216" w:rsidRDefault="00E75216" w:rsidP="002E51CB">
            <w:pPr>
              <w:ind w:left="0"/>
            </w:pPr>
            <w:r>
              <w:t xml:space="preserve">Entity ID, refers to </w:t>
            </w:r>
            <w:proofErr w:type="spellStart"/>
            <w:r>
              <w:t>EntityID</w:t>
            </w:r>
            <w:proofErr w:type="spellEnd"/>
            <w:r>
              <w:t xml:space="preserve"> in entity </w:t>
            </w:r>
            <w:proofErr w:type="spellStart"/>
            <w:r>
              <w:t>csv</w:t>
            </w:r>
            <w:proofErr w:type="spellEnd"/>
          </w:p>
        </w:tc>
      </w:tr>
      <w:tr w:rsidR="00E75216" w:rsidTr="00686406">
        <w:trPr>
          <w:cnfStyle w:val="000000100000" w:firstRow="0" w:lastRow="0" w:firstColumn="0" w:lastColumn="0" w:oddVBand="0" w:evenVBand="0" w:oddHBand="1" w:evenHBand="0" w:firstRowFirstColumn="0" w:firstRowLastColumn="0" w:lastRowFirstColumn="0" w:lastRowLastColumn="0"/>
        </w:trPr>
        <w:tc>
          <w:tcPr>
            <w:tcW w:w="3435" w:type="dxa"/>
            <w:vAlign w:val="bottom"/>
          </w:tcPr>
          <w:p w:rsidR="00E75216" w:rsidRDefault="00E75216" w:rsidP="009B720C">
            <w:r>
              <w:t>Relationship To Code</w:t>
            </w:r>
          </w:p>
        </w:tc>
        <w:tc>
          <w:tcPr>
            <w:tcW w:w="5812" w:type="dxa"/>
          </w:tcPr>
          <w:p w:rsidR="00E75216" w:rsidRDefault="00E75216" w:rsidP="002E51CB">
            <w:pPr>
              <w:ind w:left="0"/>
            </w:pPr>
            <w:r>
              <w:t xml:space="preserve">Refers to Relationship To Code in </w:t>
            </w:r>
            <w:proofErr w:type="spellStart"/>
            <w:r>
              <w:t>TempAssociations</w:t>
            </w:r>
            <w:proofErr w:type="spellEnd"/>
            <w:r>
              <w:t xml:space="preserve"> </w:t>
            </w:r>
            <w:proofErr w:type="spellStart"/>
            <w:r>
              <w:t>csv</w:t>
            </w:r>
            <w:proofErr w:type="spellEnd"/>
          </w:p>
        </w:tc>
      </w:tr>
      <w:tr w:rsidR="00E75216" w:rsidTr="00686406">
        <w:trPr>
          <w:cnfStyle w:val="000000010000" w:firstRow="0" w:lastRow="0" w:firstColumn="0" w:lastColumn="0" w:oddVBand="0" w:evenVBand="0" w:oddHBand="0" w:evenHBand="1" w:firstRowFirstColumn="0" w:firstRowLastColumn="0" w:lastRowFirstColumn="0" w:lastRowLastColumn="0"/>
        </w:trPr>
        <w:tc>
          <w:tcPr>
            <w:tcW w:w="3435" w:type="dxa"/>
            <w:vAlign w:val="bottom"/>
          </w:tcPr>
          <w:p w:rsidR="00E75216" w:rsidRDefault="00E75216" w:rsidP="009B720C">
            <w:r>
              <w:t xml:space="preserve">Relationship To </w:t>
            </w:r>
            <w:proofErr w:type="spellStart"/>
            <w:r>
              <w:t>Desc</w:t>
            </w:r>
            <w:proofErr w:type="spellEnd"/>
          </w:p>
        </w:tc>
        <w:tc>
          <w:tcPr>
            <w:tcW w:w="5812" w:type="dxa"/>
          </w:tcPr>
          <w:p w:rsidR="00E75216" w:rsidRDefault="00E75216" w:rsidP="002E51CB">
            <w:pPr>
              <w:ind w:left="0"/>
            </w:pPr>
            <w:r>
              <w:t>The ‘relationship to’ description</w:t>
            </w:r>
          </w:p>
        </w:tc>
      </w:tr>
      <w:tr w:rsidR="00E75216" w:rsidTr="00686406">
        <w:trPr>
          <w:cnfStyle w:val="000000100000" w:firstRow="0" w:lastRow="0" w:firstColumn="0" w:lastColumn="0" w:oddVBand="0" w:evenVBand="0" w:oddHBand="1" w:evenHBand="0" w:firstRowFirstColumn="0" w:firstRowLastColumn="0" w:lastRowFirstColumn="0" w:lastRowLastColumn="0"/>
        </w:trPr>
        <w:tc>
          <w:tcPr>
            <w:tcW w:w="3435" w:type="dxa"/>
            <w:vAlign w:val="bottom"/>
          </w:tcPr>
          <w:p w:rsidR="00E75216" w:rsidRDefault="00E75216" w:rsidP="009B720C">
            <w:r>
              <w:t>Relationship From Code</w:t>
            </w:r>
          </w:p>
        </w:tc>
        <w:tc>
          <w:tcPr>
            <w:tcW w:w="5812" w:type="dxa"/>
          </w:tcPr>
          <w:p w:rsidR="00E75216" w:rsidRDefault="00E75216" w:rsidP="002E51CB">
            <w:pPr>
              <w:ind w:left="0"/>
            </w:pPr>
            <w:r>
              <w:t xml:space="preserve">Refers to Relationship From Code in </w:t>
            </w:r>
            <w:proofErr w:type="spellStart"/>
            <w:r>
              <w:t>TempAssociations</w:t>
            </w:r>
            <w:proofErr w:type="spellEnd"/>
            <w:r>
              <w:t xml:space="preserve"> </w:t>
            </w:r>
            <w:proofErr w:type="spellStart"/>
            <w:r>
              <w:t>csv</w:t>
            </w:r>
            <w:proofErr w:type="spellEnd"/>
          </w:p>
        </w:tc>
      </w:tr>
      <w:tr w:rsidR="00E75216" w:rsidTr="00686406">
        <w:trPr>
          <w:cnfStyle w:val="000000010000" w:firstRow="0" w:lastRow="0" w:firstColumn="0" w:lastColumn="0" w:oddVBand="0" w:evenVBand="0" w:oddHBand="0" w:evenHBand="1" w:firstRowFirstColumn="0" w:firstRowLastColumn="0" w:lastRowFirstColumn="0" w:lastRowLastColumn="0"/>
        </w:trPr>
        <w:tc>
          <w:tcPr>
            <w:tcW w:w="3435" w:type="dxa"/>
            <w:vAlign w:val="bottom"/>
          </w:tcPr>
          <w:p w:rsidR="00E75216" w:rsidRDefault="00E75216" w:rsidP="009B720C">
            <w:r>
              <w:t xml:space="preserve">Relationship From </w:t>
            </w:r>
            <w:proofErr w:type="spellStart"/>
            <w:r>
              <w:t>Desc</w:t>
            </w:r>
            <w:proofErr w:type="spellEnd"/>
          </w:p>
        </w:tc>
        <w:tc>
          <w:tcPr>
            <w:tcW w:w="5812" w:type="dxa"/>
          </w:tcPr>
          <w:p w:rsidR="00E75216" w:rsidRDefault="00E75216" w:rsidP="002E51CB">
            <w:pPr>
              <w:ind w:left="0"/>
            </w:pPr>
            <w:r>
              <w:t>The ‘relationship from’ description</w:t>
            </w:r>
          </w:p>
        </w:tc>
      </w:tr>
      <w:tr w:rsidR="00E75216" w:rsidTr="00686406">
        <w:trPr>
          <w:cnfStyle w:val="000000100000" w:firstRow="0" w:lastRow="0" w:firstColumn="0" w:lastColumn="0" w:oddVBand="0" w:evenVBand="0" w:oddHBand="1" w:evenHBand="0" w:firstRowFirstColumn="0" w:firstRowLastColumn="0" w:lastRowFirstColumn="0" w:lastRowLastColumn="0"/>
        </w:trPr>
        <w:tc>
          <w:tcPr>
            <w:tcW w:w="3435" w:type="dxa"/>
            <w:vAlign w:val="bottom"/>
          </w:tcPr>
          <w:p w:rsidR="00E75216" w:rsidRDefault="00E75216" w:rsidP="009B720C">
            <w:r>
              <w:t>Notes ID</w:t>
            </w:r>
          </w:p>
        </w:tc>
        <w:tc>
          <w:tcPr>
            <w:tcW w:w="5812" w:type="dxa"/>
          </w:tcPr>
          <w:p w:rsidR="00E75216" w:rsidRDefault="00E75216" w:rsidP="002E51CB">
            <w:pPr>
              <w:ind w:left="0"/>
            </w:pPr>
            <w:r>
              <w:t xml:space="preserve">Note ID, refers to </w:t>
            </w:r>
            <w:proofErr w:type="spellStart"/>
            <w:r>
              <w:t>NoteID</w:t>
            </w:r>
            <w:proofErr w:type="spellEnd"/>
            <w:r>
              <w:t xml:space="preserve"> in Notes.csv </w:t>
            </w:r>
          </w:p>
          <w:p w:rsidR="00E75216" w:rsidRDefault="00E75216" w:rsidP="002E51CB">
            <w:pPr>
              <w:ind w:left="0"/>
              <w:rPr>
                <w:b/>
                <w:u w:val="single"/>
              </w:rPr>
            </w:pPr>
          </w:p>
          <w:p w:rsidR="00E75216" w:rsidRDefault="00E75216" w:rsidP="002E51CB">
            <w:pPr>
              <w:ind w:left="0"/>
            </w:pPr>
            <w:r w:rsidRPr="00B965BE">
              <w:rPr>
                <w:b/>
                <w:u w:val="single"/>
              </w:rPr>
              <w:lastRenderedPageBreak/>
              <w:t>Note</w:t>
            </w:r>
            <w:r>
              <w:t>: (Need to remove this field as we created separate CSV for Matter Notes, So keep it blank for time being)</w:t>
            </w:r>
          </w:p>
        </w:tc>
      </w:tr>
      <w:tr w:rsidR="009C642C" w:rsidTr="00686406">
        <w:trPr>
          <w:cnfStyle w:val="000000010000" w:firstRow="0" w:lastRow="0" w:firstColumn="0" w:lastColumn="0" w:oddVBand="0" w:evenVBand="0" w:oddHBand="0" w:evenHBand="1" w:firstRowFirstColumn="0" w:firstRowLastColumn="0" w:lastRowFirstColumn="0" w:lastRowLastColumn="0"/>
        </w:trPr>
        <w:tc>
          <w:tcPr>
            <w:tcW w:w="3435" w:type="dxa"/>
            <w:vAlign w:val="bottom"/>
          </w:tcPr>
          <w:p w:rsidR="009C642C" w:rsidRDefault="009C642C" w:rsidP="009B720C">
            <w:r>
              <w:lastRenderedPageBreak/>
              <w:t>Reference</w:t>
            </w:r>
          </w:p>
        </w:tc>
        <w:tc>
          <w:tcPr>
            <w:tcW w:w="5812" w:type="dxa"/>
          </w:tcPr>
          <w:p w:rsidR="009C642C" w:rsidRDefault="009C642C" w:rsidP="002E51CB">
            <w:pPr>
              <w:ind w:left="0"/>
            </w:pPr>
            <w:r>
              <w:t>Matter Party Reference</w:t>
            </w:r>
          </w:p>
        </w:tc>
      </w:tr>
      <w:tr w:rsidR="009C642C" w:rsidTr="00686406">
        <w:trPr>
          <w:cnfStyle w:val="000000100000" w:firstRow="0" w:lastRow="0" w:firstColumn="0" w:lastColumn="0" w:oddVBand="0" w:evenVBand="0" w:oddHBand="1" w:evenHBand="0" w:firstRowFirstColumn="0" w:firstRowLastColumn="0" w:lastRowFirstColumn="0" w:lastRowLastColumn="0"/>
        </w:trPr>
        <w:tc>
          <w:tcPr>
            <w:tcW w:w="3435" w:type="dxa"/>
            <w:vAlign w:val="bottom"/>
          </w:tcPr>
          <w:p w:rsidR="009C642C" w:rsidRDefault="009C642C" w:rsidP="009B720C">
            <w:r>
              <w:t>Comment</w:t>
            </w:r>
          </w:p>
        </w:tc>
        <w:tc>
          <w:tcPr>
            <w:tcW w:w="5812" w:type="dxa"/>
          </w:tcPr>
          <w:p w:rsidR="009C642C" w:rsidRDefault="009C642C" w:rsidP="002E51CB">
            <w:pPr>
              <w:ind w:left="0"/>
            </w:pPr>
            <w:r>
              <w:t>Matter Party Notes</w:t>
            </w:r>
          </w:p>
        </w:tc>
      </w:tr>
    </w:tbl>
    <w:p w:rsidR="00BB6CA5" w:rsidRDefault="00BB6CA5" w:rsidP="00BB6CA5">
      <w:pPr>
        <w:pStyle w:val="NumHeading2"/>
      </w:pPr>
      <w:bookmarkStart w:id="91" w:name="_Toc423944061"/>
      <w:r w:rsidRPr="00533533">
        <w:t>MatterPFCivilDetail</w:t>
      </w:r>
      <w:r>
        <w:t>.csv</w:t>
      </w:r>
      <w:bookmarkEnd w:id="91"/>
    </w:p>
    <w:p w:rsidR="00BB6CA5" w:rsidRDefault="00BB6CA5" w:rsidP="00BB6CA5">
      <w:pPr>
        <w:rPr>
          <w:b/>
        </w:rPr>
      </w:pPr>
      <w:r>
        <w:t xml:space="preserve">This </w:t>
      </w:r>
      <w:r w:rsidR="00B7535B">
        <w:t xml:space="preserve">holds </w:t>
      </w:r>
      <w:r>
        <w:t xml:space="preserve">only those matters which Legal AID </w:t>
      </w:r>
      <w:r w:rsidR="00B7535B">
        <w:t>Civil detail</w:t>
      </w:r>
      <w:r w:rsidR="00066121">
        <w:t>s</w:t>
      </w:r>
      <w:r w:rsidR="00B7535B">
        <w:t xml:space="preserve"> </w:t>
      </w:r>
      <w:r w:rsidR="00E36D9E">
        <w:t xml:space="preserve">which have </w:t>
      </w:r>
      <w:r>
        <w:t xml:space="preserve">valid </w:t>
      </w:r>
      <w:r w:rsidR="00B7535B">
        <w:t>s</w:t>
      </w:r>
      <w:r>
        <w:t>pan code combination.</w:t>
      </w:r>
      <w:r>
        <w:rPr>
          <w:b/>
        </w:rPr>
        <w:t xml:space="preserve"> </w:t>
      </w:r>
    </w:p>
    <w:tbl>
      <w:tblPr>
        <w:tblStyle w:val="TableGrid"/>
        <w:tblW w:w="0" w:type="auto"/>
        <w:tblLook w:val="04A0" w:firstRow="1" w:lastRow="0" w:firstColumn="1" w:lastColumn="0" w:noHBand="0" w:noVBand="1"/>
      </w:tblPr>
      <w:tblGrid>
        <w:gridCol w:w="3502"/>
        <w:gridCol w:w="5745"/>
      </w:tblGrid>
      <w:tr w:rsidR="00BB6CA5" w:rsidTr="00C917B4">
        <w:trPr>
          <w:cnfStyle w:val="100000000000" w:firstRow="1" w:lastRow="0" w:firstColumn="0" w:lastColumn="0" w:oddVBand="0" w:evenVBand="0" w:oddHBand="0" w:evenHBand="0" w:firstRowFirstColumn="0" w:firstRowLastColumn="0" w:lastRowFirstColumn="0" w:lastRowLastColumn="0"/>
        </w:trPr>
        <w:tc>
          <w:tcPr>
            <w:tcW w:w="3502" w:type="dxa"/>
          </w:tcPr>
          <w:p w:rsidR="00BB6CA5" w:rsidRDefault="00BB6CA5" w:rsidP="00C917B4">
            <w:pPr>
              <w:rPr>
                <w:b w:val="0"/>
              </w:rPr>
            </w:pPr>
            <w:r>
              <w:t>Field</w:t>
            </w:r>
          </w:p>
        </w:tc>
        <w:tc>
          <w:tcPr>
            <w:tcW w:w="5745" w:type="dxa"/>
          </w:tcPr>
          <w:p w:rsidR="00BB6CA5" w:rsidRDefault="00BB6CA5" w:rsidP="00C917B4">
            <w:pPr>
              <w:rPr>
                <w:b w:val="0"/>
              </w:rPr>
            </w:pPr>
            <w:r>
              <w:t>Description</w:t>
            </w:r>
          </w:p>
        </w:tc>
      </w:tr>
      <w:tr w:rsidR="00BB6CA5"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BB6CA5" w:rsidRDefault="00BB6CA5" w:rsidP="00C917B4">
            <w:proofErr w:type="spellStart"/>
            <w:r w:rsidRPr="00533533">
              <w:t>MatterID</w:t>
            </w:r>
            <w:proofErr w:type="spellEnd"/>
          </w:p>
        </w:tc>
        <w:tc>
          <w:tcPr>
            <w:tcW w:w="5745" w:type="dxa"/>
          </w:tcPr>
          <w:p w:rsidR="00BB6CA5" w:rsidRDefault="00BB6CA5" w:rsidP="002E51CB">
            <w:pPr>
              <w:ind w:left="0"/>
            </w:pPr>
            <w:r>
              <w:t xml:space="preserve">Matter ID, refers to </w:t>
            </w:r>
            <w:proofErr w:type="spellStart"/>
            <w:r>
              <w:t>MatterID</w:t>
            </w:r>
            <w:proofErr w:type="spellEnd"/>
            <w:r>
              <w:t xml:space="preserve"> in Matter CSV</w:t>
            </w:r>
          </w:p>
        </w:tc>
      </w:tr>
      <w:tr w:rsidR="00BB6CA5" w:rsidTr="00C917B4">
        <w:trPr>
          <w:cnfStyle w:val="000000010000" w:firstRow="0" w:lastRow="0" w:firstColumn="0" w:lastColumn="0" w:oddVBand="0" w:evenVBand="0" w:oddHBand="0" w:evenHBand="1" w:firstRowFirstColumn="0" w:firstRowLastColumn="0" w:lastRowFirstColumn="0" w:lastRowLastColumn="0"/>
        </w:trPr>
        <w:tc>
          <w:tcPr>
            <w:tcW w:w="3502" w:type="dxa"/>
            <w:vAlign w:val="bottom"/>
          </w:tcPr>
          <w:p w:rsidR="00BB6CA5" w:rsidRPr="00B965BE" w:rsidRDefault="00BB6CA5" w:rsidP="00C917B4">
            <w:proofErr w:type="spellStart"/>
            <w:r w:rsidRPr="00533533">
              <w:t>MatterOldNumber</w:t>
            </w:r>
            <w:proofErr w:type="spellEnd"/>
          </w:p>
        </w:tc>
        <w:tc>
          <w:tcPr>
            <w:tcW w:w="5745" w:type="dxa"/>
          </w:tcPr>
          <w:p w:rsidR="00BB6CA5" w:rsidRDefault="00BB6CA5" w:rsidP="002E51CB">
            <w:pPr>
              <w:ind w:left="0"/>
            </w:pPr>
            <w:proofErr w:type="spellStart"/>
            <w:r w:rsidRPr="00533533">
              <w:t>MatterOldNumber</w:t>
            </w:r>
            <w:proofErr w:type="spellEnd"/>
            <w:r>
              <w:t xml:space="preserve">, refers to </w:t>
            </w:r>
            <w:proofErr w:type="spellStart"/>
            <w:r>
              <w:t>MatterOldnumber</w:t>
            </w:r>
            <w:proofErr w:type="spellEnd"/>
            <w:r>
              <w:t xml:space="preserve"> in Matter CSV</w:t>
            </w:r>
          </w:p>
        </w:tc>
      </w:tr>
      <w:tr w:rsidR="00BB6CA5" w:rsidTr="00C917B4">
        <w:trPr>
          <w:cnfStyle w:val="000000100000" w:firstRow="0" w:lastRow="0" w:firstColumn="0" w:lastColumn="0" w:oddVBand="0" w:evenVBand="0" w:oddHBand="1" w:evenHBand="0" w:firstRowFirstColumn="0" w:firstRowLastColumn="0" w:lastRowFirstColumn="0" w:lastRowLastColumn="0"/>
        </w:trPr>
        <w:tc>
          <w:tcPr>
            <w:tcW w:w="3502" w:type="dxa"/>
            <w:vAlign w:val="bottom"/>
          </w:tcPr>
          <w:p w:rsidR="00BB6CA5" w:rsidRPr="00B965BE" w:rsidRDefault="00BB6CA5" w:rsidP="00C917B4">
            <w:proofErr w:type="spellStart"/>
            <w:r w:rsidRPr="00533533">
              <w:t>PFCivilMatterIsCont</w:t>
            </w:r>
            <w:proofErr w:type="spellEnd"/>
          </w:p>
        </w:tc>
        <w:tc>
          <w:tcPr>
            <w:tcW w:w="5745" w:type="dxa"/>
          </w:tcPr>
          <w:p w:rsidR="00BB6CA5" w:rsidRDefault="00BB6CA5" w:rsidP="002E51CB">
            <w:pPr>
              <w:ind w:left="0"/>
            </w:pPr>
            <w:r>
              <w:t>1 OR 0</w:t>
            </w:r>
            <w:r w:rsidR="00D077AC">
              <w:t xml:space="preserve"> (Is Case Continuing)</w:t>
            </w:r>
          </w:p>
        </w:tc>
      </w:tr>
      <w:tr w:rsidR="00BB6CA5" w:rsidTr="00C917B4">
        <w:trPr>
          <w:cnfStyle w:val="000000010000" w:firstRow="0" w:lastRow="0" w:firstColumn="0" w:lastColumn="0" w:oddVBand="0" w:evenVBand="0" w:oddHBand="0" w:evenHBand="1" w:firstRowFirstColumn="0" w:firstRowLastColumn="0" w:lastRowFirstColumn="0" w:lastRowLastColumn="0"/>
        </w:trPr>
        <w:tc>
          <w:tcPr>
            <w:tcW w:w="3502" w:type="dxa"/>
            <w:vAlign w:val="bottom"/>
          </w:tcPr>
          <w:p w:rsidR="00BB6CA5" w:rsidRPr="00B965BE" w:rsidRDefault="00BB6CA5" w:rsidP="00C917B4">
            <w:proofErr w:type="spellStart"/>
            <w:r w:rsidRPr="00533533">
              <w:t>PFCivilMatterDidComplete</w:t>
            </w:r>
            <w:proofErr w:type="spellEnd"/>
          </w:p>
        </w:tc>
        <w:tc>
          <w:tcPr>
            <w:tcW w:w="5745" w:type="dxa"/>
          </w:tcPr>
          <w:p w:rsidR="00BB6CA5" w:rsidRDefault="00BB6CA5" w:rsidP="00FC3A51">
            <w:pPr>
              <w:ind w:left="0"/>
            </w:pPr>
            <w:r>
              <w:t>1 OR 0</w:t>
            </w:r>
            <w:r w:rsidR="00D077AC">
              <w:t xml:space="preserve"> </w:t>
            </w:r>
            <w:r w:rsidR="002B6F61">
              <w:t>((Complete Under Contract?)</w:t>
            </w:r>
          </w:p>
        </w:tc>
      </w:tr>
      <w:tr w:rsidR="00BB6CA5" w:rsidTr="00C917B4">
        <w:trPr>
          <w:cnfStyle w:val="000000100000" w:firstRow="0" w:lastRow="0" w:firstColumn="0" w:lastColumn="0" w:oddVBand="0" w:evenVBand="0" w:oddHBand="1" w:evenHBand="0" w:firstRowFirstColumn="0" w:firstRowLastColumn="0" w:lastRowFirstColumn="0" w:lastRowLastColumn="0"/>
        </w:trPr>
        <w:tc>
          <w:tcPr>
            <w:tcW w:w="3502" w:type="dxa"/>
            <w:vAlign w:val="bottom"/>
          </w:tcPr>
          <w:p w:rsidR="00BB6CA5" w:rsidRPr="00B965BE" w:rsidRDefault="00BB6CA5" w:rsidP="00C917B4">
            <w:proofErr w:type="spellStart"/>
            <w:r w:rsidRPr="00533533">
              <w:t>PFCivilMatterUnderTolerance</w:t>
            </w:r>
            <w:proofErr w:type="spellEnd"/>
          </w:p>
        </w:tc>
        <w:tc>
          <w:tcPr>
            <w:tcW w:w="5745" w:type="dxa"/>
          </w:tcPr>
          <w:p w:rsidR="00BB6CA5" w:rsidRDefault="00BB6CA5" w:rsidP="002E51CB">
            <w:pPr>
              <w:ind w:left="0"/>
            </w:pPr>
            <w:r>
              <w:t>1 OR 0</w:t>
            </w:r>
            <w:r w:rsidR="00666A44">
              <w:t xml:space="preserve"> (Is Case being carried out under tolerance?)</w:t>
            </w:r>
          </w:p>
        </w:tc>
      </w:tr>
      <w:tr w:rsidR="00BB6CA5" w:rsidTr="00C917B4">
        <w:trPr>
          <w:cnfStyle w:val="000000010000" w:firstRow="0" w:lastRow="0" w:firstColumn="0" w:lastColumn="0" w:oddVBand="0" w:evenVBand="0" w:oddHBand="0" w:evenHBand="1" w:firstRowFirstColumn="0" w:firstRowLastColumn="0" w:lastRowFirstColumn="0" w:lastRowLastColumn="0"/>
        </w:trPr>
        <w:tc>
          <w:tcPr>
            <w:tcW w:w="3502" w:type="dxa"/>
            <w:vAlign w:val="bottom"/>
          </w:tcPr>
          <w:p w:rsidR="00BB6CA5" w:rsidRPr="00B965BE" w:rsidRDefault="00BB6CA5" w:rsidP="00C917B4">
            <w:proofErr w:type="spellStart"/>
            <w:r w:rsidRPr="00533533">
              <w:t>PFCivilMatterCompDate</w:t>
            </w:r>
            <w:proofErr w:type="spellEnd"/>
          </w:p>
        </w:tc>
        <w:tc>
          <w:tcPr>
            <w:tcW w:w="5745" w:type="dxa"/>
          </w:tcPr>
          <w:p w:rsidR="00BB6CA5" w:rsidRDefault="009144F7" w:rsidP="00FC3A51">
            <w:pPr>
              <w:ind w:left="0"/>
            </w:pPr>
            <w:r>
              <w:t>End point Completed Date</w:t>
            </w:r>
          </w:p>
        </w:tc>
      </w:tr>
      <w:tr w:rsidR="00BB6CA5" w:rsidTr="00C917B4">
        <w:trPr>
          <w:cnfStyle w:val="000000100000" w:firstRow="0" w:lastRow="0" w:firstColumn="0" w:lastColumn="0" w:oddVBand="0" w:evenVBand="0" w:oddHBand="1" w:evenHBand="0" w:firstRowFirstColumn="0" w:firstRowLastColumn="0" w:lastRowFirstColumn="0" w:lastRowLastColumn="0"/>
        </w:trPr>
        <w:tc>
          <w:tcPr>
            <w:tcW w:w="3502" w:type="dxa"/>
            <w:vAlign w:val="bottom"/>
          </w:tcPr>
          <w:p w:rsidR="00BB6CA5" w:rsidRPr="00533533" w:rsidRDefault="00BB6CA5" w:rsidP="00C917B4">
            <w:r w:rsidRPr="00533533">
              <w:t>PFCivilMatterEPoint1Outcome</w:t>
            </w:r>
          </w:p>
        </w:tc>
        <w:tc>
          <w:tcPr>
            <w:tcW w:w="5745" w:type="dxa"/>
          </w:tcPr>
          <w:p w:rsidR="00BB6CA5" w:rsidRDefault="00BB6CA5" w:rsidP="002E51CB">
            <w:pPr>
              <w:ind w:left="0"/>
            </w:pPr>
            <w:proofErr w:type="spellStart"/>
            <w:r>
              <w:t>OutCome</w:t>
            </w:r>
            <w:proofErr w:type="spellEnd"/>
            <w:r>
              <w:t xml:space="preserve">, refer </w:t>
            </w:r>
            <w:proofErr w:type="spellStart"/>
            <w:r>
              <w:t>EndPointCode</w:t>
            </w:r>
            <w:proofErr w:type="spellEnd"/>
            <w:r>
              <w:t xml:space="preserve"> in </w:t>
            </w:r>
            <w:proofErr w:type="spellStart"/>
            <w:r>
              <w:t>dbo.EndPoints</w:t>
            </w:r>
            <w:proofErr w:type="spellEnd"/>
            <w:r>
              <w:t xml:space="preserve"> Table in ILB (Refer Note 1) </w:t>
            </w:r>
          </w:p>
        </w:tc>
      </w:tr>
      <w:tr w:rsidR="00BB6CA5" w:rsidTr="00C917B4">
        <w:trPr>
          <w:cnfStyle w:val="000000010000" w:firstRow="0" w:lastRow="0" w:firstColumn="0" w:lastColumn="0" w:oddVBand="0" w:evenVBand="0" w:oddHBand="0" w:evenHBand="1" w:firstRowFirstColumn="0" w:firstRowLastColumn="0" w:lastRowFirstColumn="0" w:lastRowLastColumn="0"/>
        </w:trPr>
        <w:tc>
          <w:tcPr>
            <w:tcW w:w="3502" w:type="dxa"/>
            <w:vAlign w:val="bottom"/>
          </w:tcPr>
          <w:p w:rsidR="00BB6CA5" w:rsidRPr="00533533" w:rsidRDefault="00BB6CA5" w:rsidP="00C917B4">
            <w:r w:rsidRPr="00533533">
              <w:t>PFCivilMatterEPoint3StageReached</w:t>
            </w:r>
          </w:p>
        </w:tc>
        <w:tc>
          <w:tcPr>
            <w:tcW w:w="5745" w:type="dxa"/>
          </w:tcPr>
          <w:p w:rsidR="00BB6CA5" w:rsidRDefault="00BB6CA5" w:rsidP="002E51CB">
            <w:pPr>
              <w:ind w:left="0"/>
            </w:pPr>
            <w:proofErr w:type="spellStart"/>
            <w:r>
              <w:t>StageReched</w:t>
            </w:r>
            <w:proofErr w:type="spellEnd"/>
            <w:r>
              <w:t xml:space="preserve">, refer </w:t>
            </w:r>
            <w:proofErr w:type="spellStart"/>
            <w:r>
              <w:t>EndPointCode</w:t>
            </w:r>
            <w:proofErr w:type="spellEnd"/>
            <w:r>
              <w:t xml:space="preserve"> in </w:t>
            </w:r>
            <w:proofErr w:type="spellStart"/>
            <w:r>
              <w:t>dbo.EndPoints</w:t>
            </w:r>
            <w:proofErr w:type="spellEnd"/>
            <w:r>
              <w:t xml:space="preserve"> Table in ILB (Refer Note 2)</w:t>
            </w:r>
          </w:p>
        </w:tc>
      </w:tr>
      <w:tr w:rsidR="00BB6CA5" w:rsidTr="00C917B4">
        <w:trPr>
          <w:cnfStyle w:val="000000100000" w:firstRow="0" w:lastRow="0" w:firstColumn="0" w:lastColumn="0" w:oddVBand="0" w:evenVBand="0" w:oddHBand="1" w:evenHBand="0" w:firstRowFirstColumn="0" w:firstRowLastColumn="0" w:lastRowFirstColumn="0" w:lastRowLastColumn="0"/>
        </w:trPr>
        <w:tc>
          <w:tcPr>
            <w:tcW w:w="3502" w:type="dxa"/>
            <w:vAlign w:val="bottom"/>
          </w:tcPr>
          <w:p w:rsidR="00BB6CA5" w:rsidRPr="00533533" w:rsidRDefault="00BB6CA5" w:rsidP="00C917B4">
            <w:proofErr w:type="spellStart"/>
            <w:r w:rsidRPr="00533533">
              <w:t>PFCivilMatterIsNilEffect</w:t>
            </w:r>
            <w:proofErr w:type="spellEnd"/>
          </w:p>
        </w:tc>
        <w:tc>
          <w:tcPr>
            <w:tcW w:w="5745" w:type="dxa"/>
          </w:tcPr>
          <w:p w:rsidR="00BB6CA5" w:rsidRDefault="00BB6CA5" w:rsidP="002E51CB">
            <w:pPr>
              <w:ind w:left="0"/>
            </w:pPr>
            <w:r>
              <w:t>1 OR 0</w:t>
            </w:r>
            <w:r w:rsidR="00A831F4">
              <w:t xml:space="preserve"> (Nil effect Matter)</w:t>
            </w:r>
          </w:p>
        </w:tc>
      </w:tr>
      <w:tr w:rsidR="00BB6CA5" w:rsidTr="00C917B4">
        <w:trPr>
          <w:cnfStyle w:val="000000010000" w:firstRow="0" w:lastRow="0" w:firstColumn="0" w:lastColumn="0" w:oddVBand="0" w:evenVBand="0" w:oddHBand="0" w:evenHBand="1" w:firstRowFirstColumn="0" w:firstRowLastColumn="0" w:lastRowFirstColumn="0" w:lastRowLastColumn="0"/>
        </w:trPr>
        <w:tc>
          <w:tcPr>
            <w:tcW w:w="3502" w:type="dxa"/>
            <w:vAlign w:val="bottom"/>
          </w:tcPr>
          <w:p w:rsidR="00BB6CA5" w:rsidRPr="00533533" w:rsidRDefault="00BB6CA5" w:rsidP="00C917B4">
            <w:proofErr w:type="spellStart"/>
            <w:r w:rsidRPr="00533533">
              <w:t>PFCivilMatterProcurementArea</w:t>
            </w:r>
            <w:proofErr w:type="spellEnd"/>
          </w:p>
        </w:tc>
        <w:tc>
          <w:tcPr>
            <w:tcW w:w="5745" w:type="dxa"/>
          </w:tcPr>
          <w:p w:rsidR="00BB6CA5" w:rsidRDefault="00BB6CA5" w:rsidP="002E51CB">
            <w:pPr>
              <w:ind w:left="0"/>
            </w:pPr>
            <w:r>
              <w:t xml:space="preserve">Procurement Area, refer to </w:t>
            </w:r>
            <w:proofErr w:type="spellStart"/>
            <w:r w:rsidRPr="00533533">
              <w:t>PFCivilMatterProcurementArea</w:t>
            </w:r>
            <w:r>
              <w:t>Code</w:t>
            </w:r>
            <w:proofErr w:type="spellEnd"/>
            <w:r>
              <w:t xml:space="preserve"> in </w:t>
            </w:r>
            <w:proofErr w:type="spellStart"/>
            <w:r>
              <w:t>dbo.</w:t>
            </w:r>
            <w:r w:rsidRPr="00533533">
              <w:t>PFCivilMatterProcurementArea</w:t>
            </w:r>
            <w:proofErr w:type="spellEnd"/>
            <w:r>
              <w:t xml:space="preserve"> table in ILB (Refer Note 3)</w:t>
            </w:r>
          </w:p>
        </w:tc>
      </w:tr>
      <w:tr w:rsidR="00BB6CA5" w:rsidTr="00C917B4">
        <w:trPr>
          <w:cnfStyle w:val="000000100000" w:firstRow="0" w:lastRow="0" w:firstColumn="0" w:lastColumn="0" w:oddVBand="0" w:evenVBand="0" w:oddHBand="1" w:evenHBand="0" w:firstRowFirstColumn="0" w:firstRowLastColumn="0" w:lastRowFirstColumn="0" w:lastRowLastColumn="0"/>
        </w:trPr>
        <w:tc>
          <w:tcPr>
            <w:tcW w:w="3502" w:type="dxa"/>
            <w:vAlign w:val="bottom"/>
          </w:tcPr>
          <w:p w:rsidR="00BB6CA5" w:rsidRPr="00533533" w:rsidRDefault="00BB6CA5" w:rsidP="00C917B4">
            <w:proofErr w:type="spellStart"/>
            <w:r w:rsidRPr="00533533">
              <w:t>PFCivilMatterAccessPoint</w:t>
            </w:r>
            <w:proofErr w:type="spellEnd"/>
          </w:p>
        </w:tc>
        <w:tc>
          <w:tcPr>
            <w:tcW w:w="5745" w:type="dxa"/>
          </w:tcPr>
          <w:p w:rsidR="00BB6CA5" w:rsidRDefault="00BB6CA5" w:rsidP="002E51CB">
            <w:pPr>
              <w:ind w:left="0"/>
            </w:pPr>
            <w:r>
              <w:t xml:space="preserve">Access Point, refer to </w:t>
            </w:r>
            <w:proofErr w:type="spellStart"/>
            <w:r w:rsidRPr="00533533">
              <w:t>PFCivilMatterAccessPoint</w:t>
            </w:r>
            <w:proofErr w:type="spellEnd"/>
            <w:r>
              <w:t xml:space="preserve"> Code in </w:t>
            </w:r>
            <w:proofErr w:type="spellStart"/>
            <w:r>
              <w:t>dbo</w:t>
            </w:r>
            <w:proofErr w:type="spellEnd"/>
            <w:r>
              <w:t>.</w:t>
            </w:r>
            <w:r w:rsidRPr="00533533">
              <w:t xml:space="preserve"> </w:t>
            </w:r>
            <w:proofErr w:type="spellStart"/>
            <w:r w:rsidRPr="00533533">
              <w:t>PFCivilMatterAccessPoint</w:t>
            </w:r>
            <w:proofErr w:type="spellEnd"/>
            <w:r>
              <w:t xml:space="preserve"> table in ILB (Refer Note 4)</w:t>
            </w:r>
          </w:p>
        </w:tc>
      </w:tr>
      <w:tr w:rsidR="00BB6CA5" w:rsidTr="00C917B4">
        <w:trPr>
          <w:cnfStyle w:val="000000010000" w:firstRow="0" w:lastRow="0" w:firstColumn="0" w:lastColumn="0" w:oddVBand="0" w:evenVBand="0" w:oddHBand="0" w:evenHBand="1" w:firstRowFirstColumn="0" w:firstRowLastColumn="0" w:lastRowFirstColumn="0" w:lastRowLastColumn="0"/>
        </w:trPr>
        <w:tc>
          <w:tcPr>
            <w:tcW w:w="3502" w:type="dxa"/>
            <w:vAlign w:val="bottom"/>
          </w:tcPr>
          <w:p w:rsidR="00BB6CA5" w:rsidRPr="00533533" w:rsidRDefault="00BB6CA5" w:rsidP="00C917B4">
            <w:proofErr w:type="spellStart"/>
            <w:r w:rsidRPr="00533533">
              <w:t>PFCivilMatterCaseStageI</w:t>
            </w:r>
            <w:proofErr w:type="spellEnd"/>
          </w:p>
        </w:tc>
        <w:tc>
          <w:tcPr>
            <w:tcW w:w="5745" w:type="dxa"/>
          </w:tcPr>
          <w:p w:rsidR="00BB6CA5" w:rsidRDefault="00BB6CA5" w:rsidP="002E51CB">
            <w:pPr>
              <w:ind w:left="0"/>
            </w:pPr>
            <w:r>
              <w:t xml:space="preserve">Case Stage, refers to </w:t>
            </w:r>
            <w:proofErr w:type="spellStart"/>
            <w:r w:rsidRPr="005727B3">
              <w:t>PFCivilMatterCaseStageRef</w:t>
            </w:r>
            <w:proofErr w:type="spellEnd"/>
            <w:r w:rsidRPr="005727B3">
              <w:t xml:space="preserve"> in </w:t>
            </w:r>
            <w:proofErr w:type="spellStart"/>
            <w:r w:rsidRPr="005727B3">
              <w:t>dbo.uvw_PFCivilMatterCaseStageDetails</w:t>
            </w:r>
            <w:proofErr w:type="spellEnd"/>
            <w:r w:rsidRPr="005727B3">
              <w:t xml:space="preserve"> view in ILB</w:t>
            </w:r>
            <w:r>
              <w:t xml:space="preserve"> (Refer Note 5)</w:t>
            </w:r>
          </w:p>
        </w:tc>
      </w:tr>
      <w:tr w:rsidR="00BB6CA5" w:rsidTr="00C917B4">
        <w:trPr>
          <w:cnfStyle w:val="000000100000" w:firstRow="0" w:lastRow="0" w:firstColumn="0" w:lastColumn="0" w:oddVBand="0" w:evenVBand="0" w:oddHBand="1" w:evenHBand="0" w:firstRowFirstColumn="0" w:firstRowLastColumn="0" w:lastRowFirstColumn="0" w:lastRowLastColumn="0"/>
        </w:trPr>
        <w:tc>
          <w:tcPr>
            <w:tcW w:w="3502" w:type="dxa"/>
            <w:vAlign w:val="bottom"/>
          </w:tcPr>
          <w:p w:rsidR="00BB6CA5" w:rsidRPr="00533533" w:rsidRDefault="00BB6CA5" w:rsidP="00C917B4">
            <w:proofErr w:type="spellStart"/>
            <w:r w:rsidRPr="00533533">
              <w:t>PFCivilMatterLANumber</w:t>
            </w:r>
            <w:proofErr w:type="spellEnd"/>
          </w:p>
        </w:tc>
        <w:tc>
          <w:tcPr>
            <w:tcW w:w="5745" w:type="dxa"/>
          </w:tcPr>
          <w:p w:rsidR="00BB6CA5" w:rsidRDefault="00BB6CA5" w:rsidP="002E51CB">
            <w:pPr>
              <w:ind w:left="0"/>
            </w:pPr>
            <w:r>
              <w:t>Matter LA Number (Char Maximum to 30 digit)</w:t>
            </w:r>
          </w:p>
        </w:tc>
      </w:tr>
      <w:tr w:rsidR="00BB6CA5" w:rsidTr="00C917B4">
        <w:trPr>
          <w:cnfStyle w:val="000000010000" w:firstRow="0" w:lastRow="0" w:firstColumn="0" w:lastColumn="0" w:oddVBand="0" w:evenVBand="0" w:oddHBand="0" w:evenHBand="1" w:firstRowFirstColumn="0" w:firstRowLastColumn="0" w:lastRowFirstColumn="0" w:lastRowLastColumn="0"/>
        </w:trPr>
        <w:tc>
          <w:tcPr>
            <w:tcW w:w="3502" w:type="dxa"/>
            <w:vAlign w:val="bottom"/>
          </w:tcPr>
          <w:p w:rsidR="00BB6CA5" w:rsidRPr="00533533" w:rsidRDefault="00BB6CA5" w:rsidP="00C917B4">
            <w:proofErr w:type="spellStart"/>
            <w:r w:rsidRPr="00533533">
              <w:t>PFCivilMatterDamagesRecovered</w:t>
            </w:r>
            <w:proofErr w:type="spellEnd"/>
          </w:p>
        </w:tc>
        <w:tc>
          <w:tcPr>
            <w:tcW w:w="5745" w:type="dxa"/>
          </w:tcPr>
          <w:p w:rsidR="00BB6CA5" w:rsidRDefault="00BB6CA5" w:rsidP="002E51CB">
            <w:pPr>
              <w:ind w:left="0"/>
            </w:pPr>
            <w:r>
              <w:t>Damages Recovered (Maximum to Numeric(14,4))</w:t>
            </w:r>
          </w:p>
        </w:tc>
      </w:tr>
      <w:tr w:rsidR="00BB6CA5" w:rsidTr="00C917B4">
        <w:trPr>
          <w:cnfStyle w:val="000000100000" w:firstRow="0" w:lastRow="0" w:firstColumn="0" w:lastColumn="0" w:oddVBand="0" w:evenVBand="0" w:oddHBand="1" w:evenHBand="0" w:firstRowFirstColumn="0" w:firstRowLastColumn="0" w:lastRowFirstColumn="0" w:lastRowLastColumn="0"/>
        </w:trPr>
        <w:tc>
          <w:tcPr>
            <w:tcW w:w="3502" w:type="dxa"/>
            <w:vAlign w:val="bottom"/>
          </w:tcPr>
          <w:p w:rsidR="00BB6CA5" w:rsidRPr="00533533" w:rsidRDefault="00BB6CA5" w:rsidP="00C917B4">
            <w:proofErr w:type="spellStart"/>
            <w:r w:rsidRPr="00533533">
              <w:t>PFCivilMatterFamilyTypeID</w:t>
            </w:r>
            <w:proofErr w:type="spellEnd"/>
          </w:p>
        </w:tc>
        <w:tc>
          <w:tcPr>
            <w:tcW w:w="5745" w:type="dxa"/>
          </w:tcPr>
          <w:p w:rsidR="00BB6CA5" w:rsidRDefault="00BB6CA5" w:rsidP="002E51CB">
            <w:pPr>
              <w:ind w:left="0"/>
            </w:pPr>
            <w:r>
              <w:t>1 OR 2 OR 3</w:t>
            </w:r>
          </w:p>
          <w:p w:rsidR="00BB6CA5" w:rsidRDefault="00BB6CA5" w:rsidP="002E51CB">
            <w:pPr>
              <w:ind w:left="0"/>
              <w:rPr>
                <w:sz w:val="20"/>
                <w:szCs w:val="20"/>
              </w:rPr>
            </w:pPr>
            <w:r>
              <w:t>i.e. 1 – Parent, 2 – Child, 3 – Joined Party</w:t>
            </w:r>
          </w:p>
        </w:tc>
      </w:tr>
      <w:tr w:rsidR="00BB6CA5" w:rsidTr="00C917B4">
        <w:trPr>
          <w:cnfStyle w:val="000000010000" w:firstRow="0" w:lastRow="0" w:firstColumn="0" w:lastColumn="0" w:oddVBand="0" w:evenVBand="0" w:oddHBand="0" w:evenHBand="1" w:firstRowFirstColumn="0" w:firstRowLastColumn="0" w:lastRowFirstColumn="0" w:lastRowLastColumn="0"/>
        </w:trPr>
        <w:tc>
          <w:tcPr>
            <w:tcW w:w="3502" w:type="dxa"/>
            <w:vAlign w:val="bottom"/>
          </w:tcPr>
          <w:p w:rsidR="00BB6CA5" w:rsidRPr="00533533" w:rsidRDefault="00BB6CA5" w:rsidP="00C917B4">
            <w:proofErr w:type="spellStart"/>
            <w:r w:rsidRPr="00533533">
              <w:t>PFCivilMatterMeetingsRef</w:t>
            </w:r>
            <w:proofErr w:type="spellEnd"/>
          </w:p>
        </w:tc>
        <w:tc>
          <w:tcPr>
            <w:tcW w:w="5745" w:type="dxa"/>
          </w:tcPr>
          <w:p w:rsidR="00BB6CA5" w:rsidRDefault="00BB6CA5" w:rsidP="002E51CB">
            <w:pPr>
              <w:ind w:left="0"/>
            </w:pPr>
            <w:proofErr w:type="spellStart"/>
            <w:r>
              <w:t>MettingsRef</w:t>
            </w:r>
            <w:proofErr w:type="spellEnd"/>
            <w:r>
              <w:t xml:space="preserve">, refers to </w:t>
            </w:r>
            <w:proofErr w:type="spellStart"/>
            <w:r w:rsidRPr="00533533">
              <w:t>PFCivilMatterMeetingsRef</w:t>
            </w:r>
            <w:proofErr w:type="spellEnd"/>
            <w:r>
              <w:t xml:space="preserve"> in </w:t>
            </w:r>
            <w:proofErr w:type="spellStart"/>
            <w:r>
              <w:t>dbo.</w:t>
            </w:r>
            <w:r w:rsidRPr="00533533">
              <w:t>PFCivilMatterMeetings</w:t>
            </w:r>
            <w:proofErr w:type="spellEnd"/>
            <w:r>
              <w:t xml:space="preserve"> in ILB and shouldn’t archive </w:t>
            </w:r>
          </w:p>
        </w:tc>
      </w:tr>
      <w:tr w:rsidR="00BB6CA5" w:rsidTr="00C917B4">
        <w:trPr>
          <w:cnfStyle w:val="000000100000" w:firstRow="0" w:lastRow="0" w:firstColumn="0" w:lastColumn="0" w:oddVBand="0" w:evenVBand="0" w:oddHBand="1" w:evenHBand="0" w:firstRowFirstColumn="0" w:firstRowLastColumn="0" w:lastRowFirstColumn="0" w:lastRowLastColumn="0"/>
        </w:trPr>
        <w:tc>
          <w:tcPr>
            <w:tcW w:w="3502" w:type="dxa"/>
            <w:vAlign w:val="bottom"/>
          </w:tcPr>
          <w:p w:rsidR="00BB6CA5" w:rsidRPr="00533533" w:rsidRDefault="00BB6CA5" w:rsidP="00C917B4">
            <w:proofErr w:type="spellStart"/>
            <w:r w:rsidRPr="00533533">
              <w:t>PFCivilMatterAdditionalTravelPayment</w:t>
            </w:r>
            <w:proofErr w:type="spellEnd"/>
          </w:p>
        </w:tc>
        <w:tc>
          <w:tcPr>
            <w:tcW w:w="5745" w:type="dxa"/>
          </w:tcPr>
          <w:p w:rsidR="00BB6CA5" w:rsidRDefault="00BB6CA5" w:rsidP="002E51CB">
            <w:pPr>
              <w:ind w:left="0"/>
            </w:pPr>
            <w:r>
              <w:t>Additional Travel Payment</w:t>
            </w:r>
          </w:p>
        </w:tc>
      </w:tr>
      <w:tr w:rsidR="00BB6CA5" w:rsidTr="00C917B4">
        <w:trPr>
          <w:cnfStyle w:val="000000010000" w:firstRow="0" w:lastRow="0" w:firstColumn="0" w:lastColumn="0" w:oddVBand="0" w:evenVBand="0" w:oddHBand="0" w:evenHBand="1" w:firstRowFirstColumn="0" w:firstRowLastColumn="0" w:lastRowFirstColumn="0" w:lastRowLastColumn="0"/>
        </w:trPr>
        <w:tc>
          <w:tcPr>
            <w:tcW w:w="3502" w:type="dxa"/>
            <w:vAlign w:val="bottom"/>
          </w:tcPr>
          <w:p w:rsidR="00BB6CA5" w:rsidRPr="00533533" w:rsidRDefault="00BB6CA5" w:rsidP="00C917B4">
            <w:proofErr w:type="spellStart"/>
            <w:r w:rsidRPr="00533533">
              <w:t>PFCivilMatterRelCaseInfo</w:t>
            </w:r>
            <w:proofErr w:type="spellEnd"/>
          </w:p>
        </w:tc>
        <w:tc>
          <w:tcPr>
            <w:tcW w:w="5745" w:type="dxa"/>
          </w:tcPr>
          <w:p w:rsidR="00BB6CA5" w:rsidRDefault="00BB6CA5" w:rsidP="002E51CB">
            <w:pPr>
              <w:ind w:left="0"/>
            </w:pPr>
            <w:r>
              <w:t xml:space="preserve">Relevant Case Information </w:t>
            </w:r>
          </w:p>
        </w:tc>
      </w:tr>
      <w:tr w:rsidR="00BB6CA5" w:rsidTr="00C917B4">
        <w:trPr>
          <w:cnfStyle w:val="000000100000" w:firstRow="0" w:lastRow="0" w:firstColumn="0" w:lastColumn="0" w:oddVBand="0" w:evenVBand="0" w:oddHBand="1" w:evenHBand="0" w:firstRowFirstColumn="0" w:firstRowLastColumn="0" w:lastRowFirstColumn="0" w:lastRowLastColumn="0"/>
        </w:trPr>
        <w:tc>
          <w:tcPr>
            <w:tcW w:w="3502" w:type="dxa"/>
            <w:vAlign w:val="bottom"/>
          </w:tcPr>
          <w:p w:rsidR="00BB6CA5" w:rsidRPr="00533533" w:rsidRDefault="00BB6CA5" w:rsidP="00C917B4">
            <w:proofErr w:type="spellStart"/>
            <w:r w:rsidRPr="00533533">
              <w:lastRenderedPageBreak/>
              <w:t>VatRateRef</w:t>
            </w:r>
            <w:proofErr w:type="spellEnd"/>
          </w:p>
        </w:tc>
        <w:tc>
          <w:tcPr>
            <w:tcW w:w="5745" w:type="dxa"/>
          </w:tcPr>
          <w:p w:rsidR="00BB6CA5" w:rsidRDefault="00BB6CA5" w:rsidP="002E51CB">
            <w:pPr>
              <w:ind w:left="0"/>
            </w:pPr>
            <w:r>
              <w:t xml:space="preserve">Vat Rate, refers to </w:t>
            </w:r>
            <w:proofErr w:type="spellStart"/>
            <w:r>
              <w:t>VatRateRef</w:t>
            </w:r>
            <w:proofErr w:type="spellEnd"/>
            <w:r>
              <w:t xml:space="preserve"> in </w:t>
            </w:r>
            <w:proofErr w:type="spellStart"/>
            <w:r>
              <w:t>dbo.VatRates</w:t>
            </w:r>
            <w:proofErr w:type="spellEnd"/>
            <w:r>
              <w:t xml:space="preserve"> table in ILB</w:t>
            </w:r>
          </w:p>
        </w:tc>
      </w:tr>
      <w:tr w:rsidR="00BB6CA5" w:rsidTr="00C917B4">
        <w:trPr>
          <w:cnfStyle w:val="000000010000" w:firstRow="0" w:lastRow="0" w:firstColumn="0" w:lastColumn="0" w:oddVBand="0" w:evenVBand="0" w:oddHBand="0" w:evenHBand="1" w:firstRowFirstColumn="0" w:firstRowLastColumn="0" w:lastRowFirstColumn="0" w:lastRowLastColumn="0"/>
        </w:trPr>
        <w:tc>
          <w:tcPr>
            <w:tcW w:w="3502" w:type="dxa"/>
            <w:vAlign w:val="bottom"/>
          </w:tcPr>
          <w:p w:rsidR="00BB6CA5" w:rsidRPr="00533533" w:rsidRDefault="00BB6CA5" w:rsidP="00C917B4">
            <w:proofErr w:type="spellStart"/>
            <w:r w:rsidRPr="00533533">
              <w:t>PFCivilMatterLegacyCase</w:t>
            </w:r>
            <w:proofErr w:type="spellEnd"/>
          </w:p>
        </w:tc>
        <w:tc>
          <w:tcPr>
            <w:tcW w:w="5745" w:type="dxa"/>
          </w:tcPr>
          <w:p w:rsidR="00BB6CA5" w:rsidRDefault="00BB6CA5" w:rsidP="002E51CB">
            <w:pPr>
              <w:ind w:left="0"/>
            </w:pPr>
            <w:r>
              <w:t>1 OR 0</w:t>
            </w:r>
            <w:r w:rsidR="00327F5F">
              <w:t xml:space="preserve"> </w:t>
            </w:r>
            <w:r w:rsidR="00076999">
              <w:t>(Legacy Case?)</w:t>
            </w:r>
          </w:p>
        </w:tc>
      </w:tr>
      <w:tr w:rsidR="00BB6CA5" w:rsidTr="00C917B4">
        <w:trPr>
          <w:cnfStyle w:val="000000100000" w:firstRow="0" w:lastRow="0" w:firstColumn="0" w:lastColumn="0" w:oddVBand="0" w:evenVBand="0" w:oddHBand="1" w:evenHBand="0" w:firstRowFirstColumn="0" w:firstRowLastColumn="0" w:lastRowFirstColumn="0" w:lastRowLastColumn="0"/>
        </w:trPr>
        <w:tc>
          <w:tcPr>
            <w:tcW w:w="3502" w:type="dxa"/>
            <w:vAlign w:val="bottom"/>
          </w:tcPr>
          <w:p w:rsidR="00BB6CA5" w:rsidRPr="00533533" w:rsidRDefault="00BB6CA5" w:rsidP="00C917B4">
            <w:proofErr w:type="spellStart"/>
            <w:r w:rsidRPr="00533533">
              <w:t>PFCivilMatterCMRHOral</w:t>
            </w:r>
            <w:proofErr w:type="spellEnd"/>
          </w:p>
        </w:tc>
        <w:tc>
          <w:tcPr>
            <w:tcW w:w="5745" w:type="dxa"/>
          </w:tcPr>
          <w:p w:rsidR="00BB6CA5" w:rsidRDefault="00BB6CA5" w:rsidP="002E51CB">
            <w:pPr>
              <w:ind w:left="0"/>
            </w:pPr>
            <w:r>
              <w:t xml:space="preserve">0 TO 9 </w:t>
            </w:r>
            <w:r w:rsidR="00076999">
              <w:t>(Oral Hearing?)</w:t>
            </w:r>
          </w:p>
        </w:tc>
      </w:tr>
      <w:tr w:rsidR="00BB6CA5" w:rsidTr="00C917B4">
        <w:trPr>
          <w:cnfStyle w:val="000000010000" w:firstRow="0" w:lastRow="0" w:firstColumn="0" w:lastColumn="0" w:oddVBand="0" w:evenVBand="0" w:oddHBand="0" w:evenHBand="1" w:firstRowFirstColumn="0" w:firstRowLastColumn="0" w:lastRowFirstColumn="0" w:lastRowLastColumn="0"/>
        </w:trPr>
        <w:tc>
          <w:tcPr>
            <w:tcW w:w="3502" w:type="dxa"/>
            <w:vAlign w:val="bottom"/>
          </w:tcPr>
          <w:p w:rsidR="00BB6CA5" w:rsidRPr="00533533" w:rsidRDefault="00BB6CA5" w:rsidP="00C917B4">
            <w:proofErr w:type="spellStart"/>
            <w:r w:rsidRPr="00533533">
              <w:t>PFCivilMatterCMRHTele</w:t>
            </w:r>
            <w:proofErr w:type="spellEnd"/>
          </w:p>
        </w:tc>
        <w:tc>
          <w:tcPr>
            <w:tcW w:w="5745" w:type="dxa"/>
          </w:tcPr>
          <w:p w:rsidR="00BB6CA5" w:rsidRDefault="00BB6CA5" w:rsidP="002E51CB">
            <w:pPr>
              <w:ind w:left="0"/>
            </w:pPr>
            <w:r>
              <w:t>0 TO 9</w:t>
            </w:r>
            <w:r w:rsidR="00076999">
              <w:t xml:space="preserve"> (Telephone Hearings?)</w:t>
            </w:r>
          </w:p>
        </w:tc>
      </w:tr>
      <w:tr w:rsidR="00BB6CA5" w:rsidTr="00C917B4">
        <w:trPr>
          <w:cnfStyle w:val="000000100000" w:firstRow="0" w:lastRow="0" w:firstColumn="0" w:lastColumn="0" w:oddVBand="0" w:evenVBand="0" w:oddHBand="1" w:evenHBand="0" w:firstRowFirstColumn="0" w:firstRowLastColumn="0" w:lastRowFirstColumn="0" w:lastRowLastColumn="0"/>
        </w:trPr>
        <w:tc>
          <w:tcPr>
            <w:tcW w:w="3502" w:type="dxa"/>
            <w:vAlign w:val="bottom"/>
          </w:tcPr>
          <w:p w:rsidR="00BB6CA5" w:rsidRPr="00533533" w:rsidRDefault="00BB6CA5" w:rsidP="00C917B4">
            <w:proofErr w:type="spellStart"/>
            <w:r w:rsidRPr="00533533">
              <w:t>PFCivilMatterHOInterview</w:t>
            </w:r>
            <w:proofErr w:type="spellEnd"/>
          </w:p>
        </w:tc>
        <w:tc>
          <w:tcPr>
            <w:tcW w:w="5745" w:type="dxa"/>
          </w:tcPr>
          <w:p w:rsidR="00BB6CA5" w:rsidRDefault="00BB6CA5" w:rsidP="002E51CB">
            <w:pPr>
              <w:ind w:left="0"/>
            </w:pPr>
            <w:r>
              <w:t>0 TO 9</w:t>
            </w:r>
            <w:r w:rsidR="00076999">
              <w:t xml:space="preserve"> (HO Interviews?)</w:t>
            </w:r>
          </w:p>
        </w:tc>
      </w:tr>
      <w:tr w:rsidR="00BB6CA5" w:rsidTr="00C917B4">
        <w:trPr>
          <w:cnfStyle w:val="000000010000" w:firstRow="0" w:lastRow="0" w:firstColumn="0" w:lastColumn="0" w:oddVBand="0" w:evenVBand="0" w:oddHBand="0" w:evenHBand="1" w:firstRowFirstColumn="0" w:firstRowLastColumn="0" w:lastRowFirstColumn="0" w:lastRowLastColumn="0"/>
        </w:trPr>
        <w:tc>
          <w:tcPr>
            <w:tcW w:w="3502" w:type="dxa"/>
            <w:vAlign w:val="bottom"/>
          </w:tcPr>
          <w:p w:rsidR="00BB6CA5" w:rsidRPr="00533533" w:rsidRDefault="00B51FE0" w:rsidP="00C917B4">
            <w:proofErr w:type="spellStart"/>
            <w:r w:rsidRPr="00B51FE0">
              <w:t>PFCivilMatterHearingCode</w:t>
            </w:r>
            <w:proofErr w:type="spellEnd"/>
          </w:p>
        </w:tc>
        <w:tc>
          <w:tcPr>
            <w:tcW w:w="5745" w:type="dxa"/>
          </w:tcPr>
          <w:p w:rsidR="00BB6CA5" w:rsidRDefault="00BB6CA5" w:rsidP="002E51CB">
            <w:pPr>
              <w:ind w:left="0"/>
            </w:pPr>
            <w:proofErr w:type="spellStart"/>
            <w:r>
              <w:t>HeadingCode</w:t>
            </w:r>
            <w:proofErr w:type="spellEnd"/>
            <w:r>
              <w:t xml:space="preserve">, refer to </w:t>
            </w:r>
            <w:proofErr w:type="spellStart"/>
            <w:r w:rsidRPr="005727B3">
              <w:t>PFCivilMatterHearingcode</w:t>
            </w:r>
            <w:proofErr w:type="spellEnd"/>
            <w:r w:rsidRPr="005727B3">
              <w:t xml:space="preserve"> in </w:t>
            </w:r>
            <w:proofErr w:type="spellStart"/>
            <w:r w:rsidRPr="005727B3">
              <w:t>dbo</w:t>
            </w:r>
            <w:proofErr w:type="spellEnd"/>
            <w:r w:rsidRPr="005727B3">
              <w:t xml:space="preserve">. </w:t>
            </w:r>
            <w:proofErr w:type="spellStart"/>
            <w:r w:rsidRPr="005727B3">
              <w:t>PFCivilMatterHearing</w:t>
            </w:r>
            <w:proofErr w:type="spellEnd"/>
            <w:r w:rsidRPr="005727B3">
              <w:t xml:space="preserve"> in ILB</w:t>
            </w:r>
            <w:r>
              <w:t xml:space="preserve"> </w:t>
            </w:r>
          </w:p>
        </w:tc>
      </w:tr>
    </w:tbl>
    <w:p w:rsidR="00BB6CA5" w:rsidRDefault="00BB6CA5" w:rsidP="00BB6CA5">
      <w:pPr>
        <w:pStyle w:val="NumHeading2"/>
        <w:keepNext w:val="0"/>
        <w:numPr>
          <w:ilvl w:val="0"/>
          <w:numId w:val="0"/>
        </w:numPr>
        <w:spacing w:before="120" w:after="0" w:line="240" w:lineRule="auto"/>
        <w:ind w:left="227"/>
        <w:outlineLvl w:val="9"/>
      </w:pPr>
    </w:p>
    <w:p w:rsidR="00BB6CA5" w:rsidRPr="00816C1B" w:rsidRDefault="00BB6CA5" w:rsidP="00BB6CA5">
      <w:r>
        <w:t>Notes:</w:t>
      </w:r>
    </w:p>
    <w:tbl>
      <w:tblPr>
        <w:tblStyle w:val="TableGrid"/>
        <w:tblW w:w="9328" w:type="dxa"/>
        <w:tblLook w:val="04A0" w:firstRow="1" w:lastRow="0" w:firstColumn="1" w:lastColumn="0" w:noHBand="0" w:noVBand="1"/>
      </w:tblPr>
      <w:tblGrid>
        <w:gridCol w:w="1106"/>
        <w:gridCol w:w="8222"/>
      </w:tblGrid>
      <w:tr w:rsidR="00BB6CA5" w:rsidTr="00C917B4">
        <w:trPr>
          <w:cnfStyle w:val="100000000000" w:firstRow="1" w:lastRow="0" w:firstColumn="0" w:lastColumn="0" w:oddVBand="0" w:evenVBand="0" w:oddHBand="0" w:evenHBand="0" w:firstRowFirstColumn="0" w:firstRowLastColumn="0" w:lastRowFirstColumn="0" w:lastRowLastColumn="0"/>
        </w:trPr>
        <w:tc>
          <w:tcPr>
            <w:tcW w:w="1106" w:type="dxa"/>
          </w:tcPr>
          <w:p w:rsidR="00BB6CA5" w:rsidRDefault="00BB6CA5" w:rsidP="00C917B4">
            <w:pPr>
              <w:rPr>
                <w:b w:val="0"/>
              </w:rPr>
            </w:pPr>
            <w:r>
              <w:t>Notes</w:t>
            </w:r>
          </w:p>
        </w:tc>
        <w:tc>
          <w:tcPr>
            <w:tcW w:w="8222" w:type="dxa"/>
          </w:tcPr>
          <w:p w:rsidR="00BB6CA5" w:rsidRDefault="00BB6CA5" w:rsidP="00C917B4">
            <w:pPr>
              <w:rPr>
                <w:b w:val="0"/>
              </w:rPr>
            </w:pPr>
            <w:r>
              <w:t>Description</w:t>
            </w:r>
          </w:p>
        </w:tc>
      </w:tr>
      <w:tr w:rsidR="00BB6CA5" w:rsidTr="00C917B4">
        <w:trPr>
          <w:cnfStyle w:val="000000100000" w:firstRow="0" w:lastRow="0" w:firstColumn="0" w:lastColumn="0" w:oddVBand="0" w:evenVBand="0" w:oddHBand="1" w:evenHBand="0" w:firstRowFirstColumn="0" w:firstRowLastColumn="0" w:lastRowFirstColumn="0" w:lastRowLastColumn="0"/>
        </w:trPr>
        <w:tc>
          <w:tcPr>
            <w:tcW w:w="1106" w:type="dxa"/>
          </w:tcPr>
          <w:p w:rsidR="00BB6CA5" w:rsidRDefault="00BB6CA5" w:rsidP="00C917B4">
            <w:r>
              <w:t>1</w:t>
            </w:r>
          </w:p>
        </w:tc>
        <w:tc>
          <w:tcPr>
            <w:tcW w:w="8222" w:type="dxa"/>
          </w:tcPr>
          <w:p w:rsidR="00BB6CA5" w:rsidRPr="00B01A34" w:rsidRDefault="00BB6CA5" w:rsidP="00C917B4">
            <w:pPr>
              <w:autoSpaceDE w:val="0"/>
              <w:autoSpaceDN w:val="0"/>
              <w:adjustRightInd w:val="0"/>
              <w:spacing w:before="0" w:after="0" w:line="240" w:lineRule="auto"/>
              <w:ind w:left="0"/>
            </w:pPr>
            <w:r>
              <w:t xml:space="preserve">Valid list to fill in </w:t>
            </w:r>
            <w:r w:rsidRPr="00B01A34">
              <w:t xml:space="preserve">column “PFCivilMatterEPoint1Outcome” is dependent on </w:t>
            </w:r>
          </w:p>
          <w:p w:rsidR="00BB6CA5" w:rsidRPr="00B01A34" w:rsidRDefault="00BB6CA5" w:rsidP="00C917B4">
            <w:pPr>
              <w:pStyle w:val="ListParagraph"/>
              <w:numPr>
                <w:ilvl w:val="0"/>
                <w:numId w:val="21"/>
              </w:numPr>
              <w:autoSpaceDE w:val="0"/>
              <w:autoSpaceDN w:val="0"/>
              <w:adjustRightInd w:val="0"/>
              <w:ind w:left="652" w:hanging="292"/>
              <w:rPr>
                <w:sz w:val="18"/>
                <w:szCs w:val="18"/>
              </w:rPr>
            </w:pPr>
            <w:r w:rsidRPr="00B01A34">
              <w:rPr>
                <w:sz w:val="18"/>
                <w:szCs w:val="18"/>
              </w:rPr>
              <w:t>“</w:t>
            </w:r>
            <w:proofErr w:type="spellStart"/>
            <w:r w:rsidRPr="00B01A34">
              <w:rPr>
                <w:sz w:val="18"/>
                <w:szCs w:val="18"/>
              </w:rPr>
              <w:t>PFCivilMatterDidComplete</w:t>
            </w:r>
            <w:proofErr w:type="spellEnd"/>
            <w:r w:rsidRPr="00B01A34">
              <w:rPr>
                <w:sz w:val="18"/>
                <w:szCs w:val="18"/>
              </w:rPr>
              <w:t xml:space="preserve">” defined in this </w:t>
            </w:r>
            <w:proofErr w:type="spellStart"/>
            <w:r w:rsidRPr="00B01A34">
              <w:rPr>
                <w:sz w:val="18"/>
                <w:szCs w:val="18"/>
              </w:rPr>
              <w:t>MatterPFCivilDetail</w:t>
            </w:r>
            <w:proofErr w:type="spellEnd"/>
            <w:r w:rsidRPr="00B01A34">
              <w:rPr>
                <w:sz w:val="18"/>
                <w:szCs w:val="18"/>
              </w:rPr>
              <w:t xml:space="preserve"> CSV </w:t>
            </w:r>
          </w:p>
          <w:p w:rsidR="00BB6CA5" w:rsidRDefault="00BB6CA5" w:rsidP="00C917B4">
            <w:pPr>
              <w:pStyle w:val="ListParagraph"/>
              <w:numPr>
                <w:ilvl w:val="0"/>
                <w:numId w:val="21"/>
              </w:numPr>
              <w:ind w:left="652" w:hanging="292"/>
              <w:rPr>
                <w:sz w:val="18"/>
                <w:szCs w:val="18"/>
              </w:rPr>
            </w:pPr>
            <w:r w:rsidRPr="00B01A34">
              <w:rPr>
                <w:sz w:val="18"/>
                <w:szCs w:val="18"/>
              </w:rPr>
              <w:t>“Spa</w:t>
            </w:r>
            <w:r>
              <w:rPr>
                <w:sz w:val="18"/>
                <w:szCs w:val="18"/>
              </w:rPr>
              <w:t>n</w:t>
            </w:r>
            <w:r w:rsidRPr="00B01A34">
              <w:rPr>
                <w:sz w:val="18"/>
                <w:szCs w:val="18"/>
              </w:rPr>
              <w:t>Code1” defined in Matter CSV</w:t>
            </w:r>
          </w:p>
          <w:p w:rsidR="00BB6CA5" w:rsidRDefault="00BB6CA5" w:rsidP="00C917B4">
            <w:pPr>
              <w:pStyle w:val="ListParagraph"/>
              <w:ind w:left="652"/>
              <w:rPr>
                <w:sz w:val="18"/>
                <w:szCs w:val="18"/>
              </w:rPr>
            </w:pPr>
          </w:p>
          <w:p w:rsidR="00BB6CA5" w:rsidRPr="00B01A34" w:rsidRDefault="00BB6CA5" w:rsidP="00C917B4">
            <w:pPr>
              <w:pStyle w:val="ListParagraph"/>
              <w:ind w:left="0"/>
              <w:rPr>
                <w:sz w:val="18"/>
                <w:szCs w:val="18"/>
              </w:rPr>
            </w:pPr>
            <w:r>
              <w:rPr>
                <w:sz w:val="18"/>
                <w:szCs w:val="18"/>
              </w:rPr>
              <w:t>Below attached SQL query we can use to fill in details</w:t>
            </w:r>
            <w:r w:rsidRPr="00B01A34">
              <w:rPr>
                <w:b/>
                <w:sz w:val="18"/>
                <w:szCs w:val="18"/>
              </w:rPr>
              <w:t>:</w:t>
            </w:r>
          </w:p>
          <w:p w:rsidR="00BB6CA5" w:rsidRDefault="00DF0C41" w:rsidP="00C917B4">
            <w:pPr>
              <w:ind w:left="0"/>
            </w:pPr>
            <w:r w:rsidRPr="004D5ABB">
              <w:rPr>
                <w:sz w:val="20"/>
                <w:szCs w:val="20"/>
              </w:rPr>
              <w:object w:dxaOrig="4605" w:dyaOrig="811">
                <v:shape id="_x0000_i1027" type="#_x0000_t75" style="width:230.25pt;height:39.75pt" o:ole="">
                  <v:imagedata r:id="rId17" o:title=""/>
                </v:shape>
                <o:OLEObject Type="Embed" ProgID="Package" ShapeID="_x0000_i1027" DrawAspect="Content" ObjectID="_1545824286" r:id="rId18"/>
              </w:object>
            </w:r>
          </w:p>
        </w:tc>
      </w:tr>
      <w:tr w:rsidR="00BB6CA5" w:rsidTr="00C917B4">
        <w:trPr>
          <w:cnfStyle w:val="000000010000" w:firstRow="0" w:lastRow="0" w:firstColumn="0" w:lastColumn="0" w:oddVBand="0" w:evenVBand="0" w:oddHBand="0" w:evenHBand="1" w:firstRowFirstColumn="0" w:firstRowLastColumn="0" w:lastRowFirstColumn="0" w:lastRowLastColumn="0"/>
        </w:trPr>
        <w:tc>
          <w:tcPr>
            <w:tcW w:w="1106" w:type="dxa"/>
          </w:tcPr>
          <w:p w:rsidR="00BB6CA5" w:rsidRDefault="00BB6CA5" w:rsidP="00C917B4">
            <w:r>
              <w:t>2</w:t>
            </w:r>
          </w:p>
        </w:tc>
        <w:tc>
          <w:tcPr>
            <w:tcW w:w="8222" w:type="dxa"/>
          </w:tcPr>
          <w:p w:rsidR="00BB6CA5" w:rsidRPr="00A2680D" w:rsidRDefault="00BB6CA5" w:rsidP="00C917B4">
            <w:pPr>
              <w:autoSpaceDE w:val="0"/>
              <w:autoSpaceDN w:val="0"/>
              <w:adjustRightInd w:val="0"/>
              <w:spacing w:before="0" w:after="0" w:line="240" w:lineRule="auto"/>
              <w:ind w:left="0"/>
            </w:pPr>
            <w:r>
              <w:t xml:space="preserve">Valid list to fill in </w:t>
            </w:r>
            <w:r w:rsidRPr="00A2680D">
              <w:t>column “PFCivilMatterEPoint</w:t>
            </w:r>
            <w:r>
              <w:t>3StageReached</w:t>
            </w:r>
            <w:r w:rsidRPr="00A2680D">
              <w:t xml:space="preserve">” is dependent on </w:t>
            </w:r>
          </w:p>
          <w:p w:rsidR="00BB6CA5" w:rsidRDefault="00BB6CA5" w:rsidP="00C917B4">
            <w:pPr>
              <w:pStyle w:val="ListParagraph"/>
              <w:numPr>
                <w:ilvl w:val="0"/>
                <w:numId w:val="21"/>
              </w:numPr>
              <w:ind w:left="652" w:hanging="292"/>
              <w:rPr>
                <w:sz w:val="18"/>
                <w:szCs w:val="18"/>
              </w:rPr>
            </w:pPr>
            <w:r w:rsidRPr="00A2680D">
              <w:rPr>
                <w:sz w:val="18"/>
                <w:szCs w:val="18"/>
              </w:rPr>
              <w:t xml:space="preserve"> “Spa</w:t>
            </w:r>
            <w:r>
              <w:rPr>
                <w:sz w:val="18"/>
                <w:szCs w:val="18"/>
              </w:rPr>
              <w:t>n</w:t>
            </w:r>
            <w:r w:rsidRPr="00A2680D">
              <w:rPr>
                <w:sz w:val="18"/>
                <w:szCs w:val="18"/>
              </w:rPr>
              <w:t>Code1” defined in Matter CSV</w:t>
            </w:r>
          </w:p>
          <w:p w:rsidR="00BB6CA5" w:rsidRDefault="00BB6CA5" w:rsidP="00C917B4">
            <w:pPr>
              <w:pStyle w:val="ListParagraph"/>
              <w:ind w:left="652"/>
              <w:rPr>
                <w:sz w:val="18"/>
                <w:szCs w:val="18"/>
              </w:rPr>
            </w:pPr>
          </w:p>
          <w:p w:rsidR="00BB6CA5" w:rsidRPr="00A2680D" w:rsidRDefault="00BB6CA5" w:rsidP="00C917B4">
            <w:pPr>
              <w:pStyle w:val="ListParagraph"/>
              <w:ind w:left="0"/>
              <w:rPr>
                <w:sz w:val="18"/>
                <w:szCs w:val="18"/>
              </w:rPr>
            </w:pPr>
            <w:r>
              <w:rPr>
                <w:sz w:val="18"/>
                <w:szCs w:val="18"/>
              </w:rPr>
              <w:t>Below attached SQL query we can use to fill in details</w:t>
            </w:r>
            <w:r w:rsidRPr="00A2680D">
              <w:rPr>
                <w:b/>
                <w:sz w:val="18"/>
                <w:szCs w:val="18"/>
              </w:rPr>
              <w:t>:</w:t>
            </w:r>
          </w:p>
          <w:p w:rsidR="00BB6CA5" w:rsidRDefault="00BB6CA5" w:rsidP="00C917B4">
            <w:pPr>
              <w:autoSpaceDE w:val="0"/>
              <w:autoSpaceDN w:val="0"/>
              <w:adjustRightInd w:val="0"/>
              <w:spacing w:before="0" w:after="0" w:line="240" w:lineRule="auto"/>
              <w:ind w:left="0"/>
              <w:rPr>
                <w:rFonts w:ascii="Courier New" w:eastAsia="Times New Roman" w:hAnsi="Courier New" w:cs="Courier New"/>
                <w:noProof/>
                <w:color w:val="008000"/>
                <w:sz w:val="20"/>
                <w:szCs w:val="20"/>
                <w:lang w:eastAsia="en-GB"/>
              </w:rPr>
            </w:pPr>
          </w:p>
          <w:p w:rsidR="00BB6CA5" w:rsidRDefault="00DF0C41" w:rsidP="00C917B4">
            <w:pPr>
              <w:autoSpaceDE w:val="0"/>
              <w:autoSpaceDN w:val="0"/>
              <w:adjustRightInd w:val="0"/>
              <w:spacing w:before="0" w:after="0" w:line="240" w:lineRule="auto"/>
              <w:ind w:left="0"/>
              <w:rPr>
                <w:rFonts w:ascii="Courier New" w:eastAsia="Times New Roman" w:hAnsi="Courier New" w:cs="Courier New"/>
                <w:noProof/>
                <w:color w:val="008000"/>
                <w:lang w:eastAsia="en-GB"/>
              </w:rPr>
            </w:pPr>
            <w:r w:rsidRPr="004D5ABB">
              <w:rPr>
                <w:rFonts w:ascii="Courier New" w:eastAsia="Times New Roman" w:hAnsi="Courier New" w:cs="Courier New"/>
                <w:noProof/>
                <w:color w:val="008000"/>
                <w:sz w:val="20"/>
                <w:szCs w:val="20"/>
                <w:lang w:eastAsia="en-GB"/>
              </w:rPr>
              <w:object w:dxaOrig="5055" w:dyaOrig="811">
                <v:shape id="_x0000_i1028" type="#_x0000_t75" style="width:252.75pt;height:39.75pt" o:ole="">
                  <v:imagedata r:id="rId19" o:title=""/>
                </v:shape>
                <o:OLEObject Type="Embed" ProgID="Package" ShapeID="_x0000_i1028" DrawAspect="Content" ObjectID="_1545824287" r:id="rId20"/>
              </w:object>
            </w:r>
          </w:p>
          <w:p w:rsidR="00BB6CA5" w:rsidRDefault="00BB6CA5" w:rsidP="00C917B4">
            <w:pPr>
              <w:autoSpaceDE w:val="0"/>
              <w:autoSpaceDN w:val="0"/>
              <w:adjustRightInd w:val="0"/>
              <w:spacing w:before="0" w:after="0" w:line="240" w:lineRule="auto"/>
              <w:ind w:left="0"/>
              <w:rPr>
                <w:sz w:val="20"/>
                <w:szCs w:val="20"/>
              </w:rPr>
            </w:pPr>
          </w:p>
        </w:tc>
      </w:tr>
      <w:tr w:rsidR="00BB6CA5" w:rsidTr="00C917B4">
        <w:trPr>
          <w:cnfStyle w:val="000000100000" w:firstRow="0" w:lastRow="0" w:firstColumn="0" w:lastColumn="0" w:oddVBand="0" w:evenVBand="0" w:oddHBand="1" w:evenHBand="0" w:firstRowFirstColumn="0" w:firstRowLastColumn="0" w:lastRowFirstColumn="0" w:lastRowLastColumn="0"/>
        </w:trPr>
        <w:tc>
          <w:tcPr>
            <w:tcW w:w="1106" w:type="dxa"/>
          </w:tcPr>
          <w:p w:rsidR="00BB6CA5" w:rsidRDefault="00BB6CA5" w:rsidP="00C917B4">
            <w:r>
              <w:t>3</w:t>
            </w:r>
          </w:p>
        </w:tc>
        <w:tc>
          <w:tcPr>
            <w:tcW w:w="8222" w:type="dxa"/>
          </w:tcPr>
          <w:p w:rsidR="00BB6CA5" w:rsidRPr="00A2680D" w:rsidRDefault="00BB6CA5" w:rsidP="00C917B4">
            <w:pPr>
              <w:autoSpaceDE w:val="0"/>
              <w:autoSpaceDN w:val="0"/>
              <w:adjustRightInd w:val="0"/>
              <w:spacing w:before="0" w:after="0" w:line="240" w:lineRule="auto"/>
              <w:ind w:left="0"/>
            </w:pPr>
            <w:r>
              <w:t xml:space="preserve">Valid list to fill in </w:t>
            </w:r>
            <w:r w:rsidRPr="00A2680D">
              <w:t>column “</w:t>
            </w:r>
            <w:proofErr w:type="spellStart"/>
            <w:r w:rsidRPr="00A2680D">
              <w:t>PFCivilMatter</w:t>
            </w:r>
            <w:r>
              <w:t>ProcurementArea</w:t>
            </w:r>
            <w:proofErr w:type="spellEnd"/>
            <w:r w:rsidRPr="00A2680D">
              <w:t xml:space="preserve">” is dependent on </w:t>
            </w:r>
          </w:p>
          <w:p w:rsidR="00BB6CA5" w:rsidRDefault="00BB6CA5" w:rsidP="00C917B4">
            <w:pPr>
              <w:pStyle w:val="ListParagraph"/>
              <w:numPr>
                <w:ilvl w:val="0"/>
                <w:numId w:val="21"/>
              </w:numPr>
              <w:ind w:left="652" w:hanging="292"/>
              <w:rPr>
                <w:sz w:val="18"/>
                <w:szCs w:val="18"/>
              </w:rPr>
            </w:pPr>
            <w:r w:rsidRPr="00A2680D">
              <w:rPr>
                <w:sz w:val="18"/>
                <w:szCs w:val="18"/>
              </w:rPr>
              <w:t xml:space="preserve"> “Spa</w:t>
            </w:r>
            <w:r>
              <w:rPr>
                <w:sz w:val="18"/>
                <w:szCs w:val="18"/>
              </w:rPr>
              <w:t>n</w:t>
            </w:r>
            <w:r w:rsidRPr="00A2680D">
              <w:rPr>
                <w:sz w:val="18"/>
                <w:szCs w:val="18"/>
              </w:rPr>
              <w:t>Code1” defined in Matter CSV</w:t>
            </w:r>
          </w:p>
          <w:p w:rsidR="00BB6CA5" w:rsidRDefault="00BB6CA5" w:rsidP="00C917B4">
            <w:pPr>
              <w:pStyle w:val="ListParagraph"/>
              <w:ind w:left="652"/>
              <w:rPr>
                <w:sz w:val="18"/>
                <w:szCs w:val="18"/>
              </w:rPr>
            </w:pPr>
          </w:p>
          <w:p w:rsidR="00BB6CA5" w:rsidRDefault="00BB6CA5" w:rsidP="00C917B4">
            <w:pPr>
              <w:autoSpaceDE w:val="0"/>
              <w:autoSpaceDN w:val="0"/>
              <w:adjustRightInd w:val="0"/>
              <w:spacing w:before="0" w:after="0" w:line="240" w:lineRule="auto"/>
              <w:ind w:left="0"/>
              <w:rPr>
                <w:b/>
              </w:rPr>
            </w:pPr>
            <w:r>
              <w:t>Below attached SQL query we can use to fill in details</w:t>
            </w:r>
            <w:r w:rsidRPr="00A2680D">
              <w:rPr>
                <w:b/>
              </w:rPr>
              <w:t>:</w:t>
            </w:r>
          </w:p>
          <w:p w:rsidR="00BB6CA5" w:rsidRDefault="00BB6CA5" w:rsidP="00C917B4">
            <w:pPr>
              <w:autoSpaceDE w:val="0"/>
              <w:autoSpaceDN w:val="0"/>
              <w:adjustRightInd w:val="0"/>
              <w:spacing w:before="0" w:after="0" w:line="240" w:lineRule="auto"/>
              <w:ind w:left="0"/>
              <w:rPr>
                <w:sz w:val="20"/>
                <w:szCs w:val="20"/>
              </w:rPr>
            </w:pPr>
          </w:p>
          <w:p w:rsidR="00BB6CA5" w:rsidRDefault="00DF0C41" w:rsidP="00C917B4">
            <w:pPr>
              <w:autoSpaceDE w:val="0"/>
              <w:autoSpaceDN w:val="0"/>
              <w:adjustRightInd w:val="0"/>
              <w:spacing w:before="0" w:after="0" w:line="240" w:lineRule="auto"/>
              <w:ind w:left="0"/>
              <w:rPr>
                <w:sz w:val="20"/>
                <w:szCs w:val="20"/>
              </w:rPr>
            </w:pPr>
            <w:r w:rsidRPr="004D5ABB">
              <w:rPr>
                <w:sz w:val="20"/>
                <w:szCs w:val="20"/>
              </w:rPr>
              <w:object w:dxaOrig="4665" w:dyaOrig="811">
                <v:shape id="_x0000_i1029" type="#_x0000_t75" style="width:233.25pt;height:39.75pt" o:ole="">
                  <v:imagedata r:id="rId21" o:title=""/>
                </v:shape>
                <o:OLEObject Type="Embed" ProgID="Package" ShapeID="_x0000_i1029" DrawAspect="Content" ObjectID="_1545824288" r:id="rId22"/>
              </w:object>
            </w:r>
          </w:p>
          <w:p w:rsidR="00BB6CA5" w:rsidRDefault="00BB6CA5" w:rsidP="00C917B4">
            <w:pPr>
              <w:autoSpaceDE w:val="0"/>
              <w:autoSpaceDN w:val="0"/>
              <w:adjustRightInd w:val="0"/>
              <w:spacing w:before="0" w:after="0" w:line="240" w:lineRule="auto"/>
              <w:ind w:left="0"/>
              <w:rPr>
                <w:sz w:val="20"/>
                <w:szCs w:val="20"/>
              </w:rPr>
            </w:pPr>
          </w:p>
          <w:p w:rsidR="00BB6CA5" w:rsidRDefault="00BB6CA5" w:rsidP="00C917B4">
            <w:pPr>
              <w:autoSpaceDE w:val="0"/>
              <w:autoSpaceDN w:val="0"/>
              <w:adjustRightInd w:val="0"/>
              <w:spacing w:before="0" w:after="0" w:line="240" w:lineRule="auto"/>
              <w:ind w:left="0"/>
            </w:pPr>
            <w:r>
              <w:rPr>
                <w:sz w:val="20"/>
                <w:szCs w:val="20"/>
              </w:rPr>
              <w:t>Note: It may change static list for procurement after 01</w:t>
            </w:r>
            <w:r w:rsidRPr="00BD351D">
              <w:rPr>
                <w:vertAlign w:val="superscript"/>
              </w:rPr>
              <w:t>st</w:t>
            </w:r>
            <w:r>
              <w:rPr>
                <w:sz w:val="20"/>
                <w:szCs w:val="20"/>
              </w:rPr>
              <w:t xml:space="preserve"> Feb’12 </w:t>
            </w:r>
          </w:p>
        </w:tc>
      </w:tr>
      <w:tr w:rsidR="00BB6CA5" w:rsidTr="00C917B4">
        <w:trPr>
          <w:cnfStyle w:val="000000010000" w:firstRow="0" w:lastRow="0" w:firstColumn="0" w:lastColumn="0" w:oddVBand="0" w:evenVBand="0" w:oddHBand="0" w:evenHBand="1" w:firstRowFirstColumn="0" w:firstRowLastColumn="0" w:lastRowFirstColumn="0" w:lastRowLastColumn="0"/>
        </w:trPr>
        <w:tc>
          <w:tcPr>
            <w:tcW w:w="1106" w:type="dxa"/>
          </w:tcPr>
          <w:p w:rsidR="00BB6CA5" w:rsidRDefault="00BB6CA5" w:rsidP="00C917B4">
            <w:r>
              <w:t>4</w:t>
            </w:r>
          </w:p>
        </w:tc>
        <w:tc>
          <w:tcPr>
            <w:tcW w:w="8222" w:type="dxa"/>
          </w:tcPr>
          <w:p w:rsidR="00BB6CA5" w:rsidRPr="00A2680D" w:rsidRDefault="00BB6CA5" w:rsidP="00C917B4">
            <w:pPr>
              <w:autoSpaceDE w:val="0"/>
              <w:autoSpaceDN w:val="0"/>
              <w:adjustRightInd w:val="0"/>
              <w:spacing w:before="0" w:after="0" w:line="240" w:lineRule="auto"/>
              <w:ind w:left="0"/>
            </w:pPr>
            <w:r>
              <w:t xml:space="preserve">Valid list to fill in </w:t>
            </w:r>
            <w:r w:rsidRPr="00A2680D">
              <w:t>column “</w:t>
            </w:r>
            <w:proofErr w:type="spellStart"/>
            <w:r w:rsidRPr="00A2680D">
              <w:t>PFCivilMatter</w:t>
            </w:r>
            <w:r>
              <w:t>AccessPoint</w:t>
            </w:r>
            <w:proofErr w:type="spellEnd"/>
            <w:r w:rsidRPr="00A2680D">
              <w:t xml:space="preserve">” is dependent on </w:t>
            </w:r>
          </w:p>
          <w:p w:rsidR="00BB6CA5" w:rsidRDefault="00BB6CA5" w:rsidP="00C917B4">
            <w:pPr>
              <w:pStyle w:val="ListParagraph"/>
              <w:numPr>
                <w:ilvl w:val="0"/>
                <w:numId w:val="21"/>
              </w:numPr>
              <w:ind w:left="652" w:hanging="292"/>
              <w:rPr>
                <w:sz w:val="18"/>
                <w:szCs w:val="18"/>
              </w:rPr>
            </w:pPr>
            <w:r w:rsidRPr="00A2680D">
              <w:rPr>
                <w:sz w:val="18"/>
                <w:szCs w:val="18"/>
              </w:rPr>
              <w:t xml:space="preserve"> “Spa</w:t>
            </w:r>
            <w:r>
              <w:rPr>
                <w:sz w:val="18"/>
                <w:szCs w:val="18"/>
              </w:rPr>
              <w:t>n</w:t>
            </w:r>
            <w:r w:rsidRPr="00A2680D">
              <w:rPr>
                <w:sz w:val="18"/>
                <w:szCs w:val="18"/>
              </w:rPr>
              <w:t>Code1” defined in Matter CSV</w:t>
            </w:r>
          </w:p>
          <w:p w:rsidR="00BB6CA5" w:rsidRDefault="00BB6CA5" w:rsidP="00C917B4">
            <w:pPr>
              <w:pStyle w:val="ListParagraph"/>
              <w:numPr>
                <w:ilvl w:val="0"/>
                <w:numId w:val="21"/>
              </w:numPr>
              <w:ind w:left="652" w:hanging="292"/>
              <w:rPr>
                <w:sz w:val="18"/>
                <w:szCs w:val="18"/>
              </w:rPr>
            </w:pPr>
            <w:r w:rsidRPr="00BD351D">
              <w:rPr>
                <w:sz w:val="18"/>
                <w:szCs w:val="18"/>
              </w:rPr>
              <w:t>“</w:t>
            </w:r>
            <w:proofErr w:type="spellStart"/>
            <w:r w:rsidRPr="00BD351D">
              <w:rPr>
                <w:sz w:val="18"/>
                <w:szCs w:val="18"/>
              </w:rPr>
              <w:t>PFCivilMatterProcurementAreaCode</w:t>
            </w:r>
            <w:proofErr w:type="spellEnd"/>
            <w:r w:rsidRPr="00BD351D">
              <w:rPr>
                <w:sz w:val="18"/>
                <w:szCs w:val="18"/>
              </w:rPr>
              <w:t>”</w:t>
            </w:r>
            <w:r>
              <w:rPr>
                <w:sz w:val="18"/>
                <w:szCs w:val="18"/>
              </w:rPr>
              <w:t xml:space="preserve"> </w:t>
            </w:r>
            <w:r w:rsidRPr="00B01A34">
              <w:rPr>
                <w:sz w:val="18"/>
                <w:szCs w:val="18"/>
              </w:rPr>
              <w:t xml:space="preserve">defined in this </w:t>
            </w:r>
            <w:proofErr w:type="spellStart"/>
            <w:r w:rsidRPr="00B01A34">
              <w:rPr>
                <w:sz w:val="18"/>
                <w:szCs w:val="18"/>
              </w:rPr>
              <w:t>MatterPFCivilDetail</w:t>
            </w:r>
            <w:proofErr w:type="spellEnd"/>
            <w:r w:rsidRPr="00B01A34">
              <w:rPr>
                <w:sz w:val="18"/>
                <w:szCs w:val="18"/>
              </w:rPr>
              <w:t xml:space="preserve"> CSV</w:t>
            </w:r>
          </w:p>
          <w:p w:rsidR="00BB6CA5" w:rsidRDefault="00BB6CA5" w:rsidP="00C917B4">
            <w:pPr>
              <w:pStyle w:val="ListParagraph"/>
              <w:ind w:left="652"/>
              <w:rPr>
                <w:sz w:val="18"/>
                <w:szCs w:val="18"/>
              </w:rPr>
            </w:pPr>
          </w:p>
          <w:p w:rsidR="00BB6CA5" w:rsidRDefault="00BB6CA5" w:rsidP="00C917B4">
            <w:pPr>
              <w:autoSpaceDE w:val="0"/>
              <w:autoSpaceDN w:val="0"/>
              <w:adjustRightInd w:val="0"/>
              <w:spacing w:before="0" w:after="0" w:line="240" w:lineRule="auto"/>
              <w:ind w:left="0"/>
              <w:rPr>
                <w:b/>
              </w:rPr>
            </w:pPr>
            <w:r>
              <w:t>Below attached SQL query we can use to fill in details</w:t>
            </w:r>
            <w:r w:rsidRPr="00A2680D">
              <w:rPr>
                <w:b/>
              </w:rPr>
              <w:t>:</w:t>
            </w:r>
          </w:p>
          <w:p w:rsidR="00BB6CA5" w:rsidRDefault="00BB6CA5" w:rsidP="00C917B4">
            <w:pPr>
              <w:autoSpaceDE w:val="0"/>
              <w:autoSpaceDN w:val="0"/>
              <w:adjustRightInd w:val="0"/>
              <w:spacing w:before="0" w:after="0" w:line="240" w:lineRule="auto"/>
              <w:ind w:left="0"/>
              <w:rPr>
                <w:rFonts w:ascii="Courier New" w:eastAsia="Times New Roman" w:hAnsi="Courier New" w:cs="Courier New"/>
                <w:noProof/>
                <w:color w:val="808080"/>
                <w:sz w:val="20"/>
                <w:szCs w:val="20"/>
                <w:lang w:eastAsia="en-GB"/>
              </w:rPr>
            </w:pPr>
          </w:p>
          <w:p w:rsidR="00BB6CA5" w:rsidRPr="00816C1B" w:rsidRDefault="00DF0C41" w:rsidP="00C917B4">
            <w:pPr>
              <w:autoSpaceDE w:val="0"/>
              <w:autoSpaceDN w:val="0"/>
              <w:adjustRightInd w:val="0"/>
              <w:spacing w:before="0" w:after="0" w:line="240" w:lineRule="auto"/>
              <w:ind w:left="0"/>
              <w:rPr>
                <w:rFonts w:ascii="Courier New" w:eastAsia="Times New Roman" w:hAnsi="Courier New" w:cs="Courier New"/>
                <w:noProof/>
                <w:color w:val="808080"/>
                <w:lang w:eastAsia="en-GB"/>
              </w:rPr>
            </w:pPr>
            <w:r w:rsidRPr="004D5ABB">
              <w:rPr>
                <w:rFonts w:ascii="Courier New" w:eastAsia="Times New Roman" w:hAnsi="Courier New" w:cs="Courier New"/>
                <w:noProof/>
                <w:color w:val="808080"/>
                <w:sz w:val="20"/>
                <w:szCs w:val="20"/>
                <w:lang w:eastAsia="en-GB"/>
              </w:rPr>
              <w:object w:dxaOrig="4126" w:dyaOrig="811">
                <v:shape id="_x0000_i1030" type="#_x0000_t75" style="width:206.25pt;height:39.75pt" o:ole="">
                  <v:imagedata r:id="rId23" o:title=""/>
                </v:shape>
                <o:OLEObject Type="Embed" ProgID="Package" ShapeID="_x0000_i1030" DrawAspect="Content" ObjectID="_1545824289" r:id="rId24"/>
              </w:object>
            </w:r>
          </w:p>
        </w:tc>
      </w:tr>
      <w:tr w:rsidR="00BB6CA5" w:rsidTr="00C917B4">
        <w:trPr>
          <w:cnfStyle w:val="000000100000" w:firstRow="0" w:lastRow="0" w:firstColumn="0" w:lastColumn="0" w:oddVBand="0" w:evenVBand="0" w:oddHBand="1" w:evenHBand="0" w:firstRowFirstColumn="0" w:firstRowLastColumn="0" w:lastRowFirstColumn="0" w:lastRowLastColumn="0"/>
        </w:trPr>
        <w:tc>
          <w:tcPr>
            <w:tcW w:w="1106" w:type="dxa"/>
          </w:tcPr>
          <w:p w:rsidR="00BB6CA5" w:rsidRDefault="00BB6CA5" w:rsidP="00C917B4">
            <w:r>
              <w:lastRenderedPageBreak/>
              <w:t>5</w:t>
            </w:r>
          </w:p>
        </w:tc>
        <w:tc>
          <w:tcPr>
            <w:tcW w:w="8222" w:type="dxa"/>
          </w:tcPr>
          <w:p w:rsidR="00BB6CA5" w:rsidRPr="00A2680D" w:rsidRDefault="00BB6CA5" w:rsidP="00C917B4">
            <w:pPr>
              <w:autoSpaceDE w:val="0"/>
              <w:autoSpaceDN w:val="0"/>
              <w:adjustRightInd w:val="0"/>
              <w:spacing w:before="0" w:after="0" w:line="240" w:lineRule="auto"/>
              <w:ind w:left="0"/>
            </w:pPr>
            <w:r>
              <w:t xml:space="preserve">Valid list to fill in </w:t>
            </w:r>
            <w:r w:rsidRPr="00A2680D">
              <w:t>column “</w:t>
            </w:r>
            <w:proofErr w:type="spellStart"/>
            <w:r w:rsidRPr="00A2680D">
              <w:t>PFCivilMatter</w:t>
            </w:r>
            <w:r>
              <w:t>CaseStage</w:t>
            </w:r>
            <w:proofErr w:type="spellEnd"/>
            <w:r w:rsidRPr="00A2680D">
              <w:t xml:space="preserve">” is dependent on </w:t>
            </w:r>
          </w:p>
          <w:p w:rsidR="00BB6CA5" w:rsidRDefault="00BB6CA5" w:rsidP="00C917B4">
            <w:pPr>
              <w:pStyle w:val="ListParagraph"/>
              <w:numPr>
                <w:ilvl w:val="0"/>
                <w:numId w:val="21"/>
              </w:numPr>
              <w:ind w:left="652" w:hanging="292"/>
              <w:rPr>
                <w:sz w:val="18"/>
                <w:szCs w:val="18"/>
              </w:rPr>
            </w:pPr>
            <w:r w:rsidRPr="00A2680D">
              <w:rPr>
                <w:sz w:val="18"/>
                <w:szCs w:val="18"/>
              </w:rPr>
              <w:t xml:space="preserve"> “Spa</w:t>
            </w:r>
            <w:r>
              <w:rPr>
                <w:sz w:val="18"/>
                <w:szCs w:val="18"/>
              </w:rPr>
              <w:t>n</w:t>
            </w:r>
            <w:r w:rsidRPr="00A2680D">
              <w:rPr>
                <w:sz w:val="18"/>
                <w:szCs w:val="18"/>
              </w:rPr>
              <w:t>Code1” defined in Matter CSV</w:t>
            </w:r>
          </w:p>
          <w:p w:rsidR="00BB6CA5" w:rsidRDefault="00BB6CA5" w:rsidP="00C917B4">
            <w:pPr>
              <w:pStyle w:val="ListParagraph"/>
              <w:numPr>
                <w:ilvl w:val="0"/>
                <w:numId w:val="21"/>
              </w:numPr>
              <w:ind w:left="652" w:hanging="292"/>
              <w:rPr>
                <w:sz w:val="18"/>
                <w:szCs w:val="18"/>
              </w:rPr>
            </w:pPr>
            <w:r>
              <w:rPr>
                <w:sz w:val="18"/>
                <w:szCs w:val="18"/>
              </w:rPr>
              <w:t xml:space="preserve"> “</w:t>
            </w:r>
            <w:proofErr w:type="spellStart"/>
            <w:r>
              <w:rPr>
                <w:sz w:val="18"/>
                <w:szCs w:val="18"/>
              </w:rPr>
              <w:t>OpenDate</w:t>
            </w:r>
            <w:proofErr w:type="spellEnd"/>
            <w:r>
              <w:rPr>
                <w:sz w:val="18"/>
                <w:szCs w:val="18"/>
              </w:rPr>
              <w:t>” defined in this Matter CSV</w:t>
            </w:r>
          </w:p>
          <w:p w:rsidR="00BB6CA5" w:rsidRDefault="00BB6CA5" w:rsidP="00C917B4">
            <w:pPr>
              <w:autoSpaceDE w:val="0"/>
              <w:autoSpaceDN w:val="0"/>
              <w:adjustRightInd w:val="0"/>
              <w:spacing w:before="0" w:after="0" w:line="240" w:lineRule="auto"/>
              <w:ind w:left="0"/>
              <w:rPr>
                <w:sz w:val="20"/>
                <w:szCs w:val="20"/>
              </w:rPr>
            </w:pPr>
          </w:p>
          <w:p w:rsidR="00BB6CA5" w:rsidRDefault="00DF0C41" w:rsidP="00C917B4">
            <w:pPr>
              <w:autoSpaceDE w:val="0"/>
              <w:autoSpaceDN w:val="0"/>
              <w:adjustRightInd w:val="0"/>
              <w:spacing w:before="0" w:after="0" w:line="240" w:lineRule="auto"/>
              <w:ind w:left="0"/>
            </w:pPr>
            <w:r w:rsidRPr="004D5ABB">
              <w:rPr>
                <w:sz w:val="20"/>
                <w:szCs w:val="20"/>
              </w:rPr>
              <w:object w:dxaOrig="3990" w:dyaOrig="811">
                <v:shape id="_x0000_i1031" type="#_x0000_t75" style="width:198.75pt;height:39.75pt" o:ole="">
                  <v:imagedata r:id="rId25" o:title=""/>
                </v:shape>
                <o:OLEObject Type="Embed" ProgID="Package" ShapeID="_x0000_i1031" DrawAspect="Content" ObjectID="_1545824290" r:id="rId26"/>
              </w:object>
            </w:r>
          </w:p>
        </w:tc>
      </w:tr>
    </w:tbl>
    <w:p w:rsidR="0068300D" w:rsidRDefault="0068300D" w:rsidP="0068300D">
      <w:pPr>
        <w:pStyle w:val="NumHeading2"/>
      </w:pPr>
      <w:bookmarkStart w:id="92" w:name="_Toc423944062"/>
      <w:r w:rsidRPr="00C341D2">
        <w:t>MatterPFCriminal</w:t>
      </w:r>
      <w:r>
        <w:t>Appeal</w:t>
      </w:r>
      <w:r w:rsidRPr="00C341D2">
        <w:t>Detail</w:t>
      </w:r>
      <w:r>
        <w:t>.csv</w:t>
      </w:r>
      <w:bookmarkEnd w:id="92"/>
    </w:p>
    <w:tbl>
      <w:tblPr>
        <w:tblStyle w:val="TableGrid"/>
        <w:tblW w:w="0" w:type="auto"/>
        <w:tblLook w:val="04A0" w:firstRow="1" w:lastRow="0" w:firstColumn="1" w:lastColumn="0" w:noHBand="0" w:noVBand="1"/>
      </w:tblPr>
      <w:tblGrid>
        <w:gridCol w:w="3502"/>
        <w:gridCol w:w="5745"/>
      </w:tblGrid>
      <w:tr w:rsidR="0068300D" w:rsidTr="00C917B4">
        <w:trPr>
          <w:cnfStyle w:val="100000000000" w:firstRow="1" w:lastRow="0" w:firstColumn="0" w:lastColumn="0" w:oddVBand="0" w:evenVBand="0" w:oddHBand="0" w:evenHBand="0" w:firstRowFirstColumn="0" w:firstRowLastColumn="0" w:lastRowFirstColumn="0" w:lastRowLastColumn="0"/>
        </w:trPr>
        <w:tc>
          <w:tcPr>
            <w:tcW w:w="3502" w:type="dxa"/>
          </w:tcPr>
          <w:p w:rsidR="0068300D" w:rsidRDefault="0068300D" w:rsidP="00C917B4">
            <w:pPr>
              <w:rPr>
                <w:b w:val="0"/>
              </w:rPr>
            </w:pPr>
            <w:r>
              <w:t>Field</w:t>
            </w:r>
          </w:p>
        </w:tc>
        <w:tc>
          <w:tcPr>
            <w:tcW w:w="5745" w:type="dxa"/>
          </w:tcPr>
          <w:p w:rsidR="0068300D" w:rsidRDefault="0068300D" w:rsidP="00C917B4">
            <w:pPr>
              <w:ind w:left="0"/>
              <w:rPr>
                <w:b w:val="0"/>
              </w:rPr>
            </w:pPr>
            <w:r>
              <w:t>Description</w:t>
            </w:r>
          </w:p>
        </w:tc>
      </w:tr>
      <w:tr w:rsidR="0068300D"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300D" w:rsidRDefault="0068300D" w:rsidP="00C917B4">
            <w:proofErr w:type="spellStart"/>
            <w:r w:rsidRPr="00C341D2">
              <w:t>MatterPFCriminal</w:t>
            </w:r>
            <w:r>
              <w:t>Appeal</w:t>
            </w:r>
            <w:r w:rsidRPr="00C341D2">
              <w:t>Detail</w:t>
            </w:r>
            <w:r w:rsidRPr="000B2EE4">
              <w:t>D</w:t>
            </w:r>
            <w:proofErr w:type="spellEnd"/>
          </w:p>
        </w:tc>
        <w:tc>
          <w:tcPr>
            <w:tcW w:w="5745" w:type="dxa"/>
          </w:tcPr>
          <w:p w:rsidR="0068300D" w:rsidRDefault="0068300D" w:rsidP="00C917B4">
            <w:pPr>
              <w:ind w:left="0"/>
            </w:pPr>
            <w:r w:rsidRPr="00775768">
              <w:rPr>
                <w:color w:val="948A54" w:themeColor="background2" w:themeShade="80"/>
              </w:rPr>
              <w:t>Unique</w:t>
            </w:r>
            <w:r>
              <w:rPr>
                <w:color w:val="948A54" w:themeColor="background2" w:themeShade="80"/>
              </w:rPr>
              <w:t xml:space="preserve"> Id </w:t>
            </w:r>
          </w:p>
        </w:tc>
      </w:tr>
      <w:tr w:rsidR="0068300D"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300D" w:rsidRPr="00BD351D" w:rsidRDefault="0068300D" w:rsidP="00C917B4">
            <w:proofErr w:type="spellStart"/>
            <w:r w:rsidRPr="000B2EE4">
              <w:t>MatterID</w:t>
            </w:r>
            <w:proofErr w:type="spellEnd"/>
          </w:p>
        </w:tc>
        <w:tc>
          <w:tcPr>
            <w:tcW w:w="5745" w:type="dxa"/>
          </w:tcPr>
          <w:p w:rsidR="0068300D" w:rsidRDefault="0068300D" w:rsidP="00C917B4">
            <w:pPr>
              <w:ind w:left="0"/>
            </w:pPr>
            <w:r>
              <w:t xml:space="preserve">Refer </w:t>
            </w:r>
            <w:proofErr w:type="spellStart"/>
            <w:r>
              <w:t>MatterID</w:t>
            </w:r>
            <w:proofErr w:type="spellEnd"/>
            <w:r>
              <w:t xml:space="preserve">  in Matter CSV</w:t>
            </w:r>
          </w:p>
        </w:tc>
      </w:tr>
      <w:tr w:rsidR="0068300D"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300D" w:rsidRPr="000B2EE4" w:rsidRDefault="0068300D" w:rsidP="00C917B4">
            <w:proofErr w:type="spellStart"/>
            <w:r w:rsidRPr="000B2EE4">
              <w:t>MatterOldNumber</w:t>
            </w:r>
            <w:proofErr w:type="spellEnd"/>
          </w:p>
        </w:tc>
        <w:tc>
          <w:tcPr>
            <w:tcW w:w="5745" w:type="dxa"/>
          </w:tcPr>
          <w:p w:rsidR="0068300D" w:rsidRDefault="0068300D" w:rsidP="00C917B4">
            <w:pPr>
              <w:ind w:left="0"/>
            </w:pPr>
            <w:r>
              <w:t xml:space="preserve">Refer </w:t>
            </w:r>
            <w:proofErr w:type="spellStart"/>
            <w:r w:rsidRPr="000B2EE4">
              <w:t>MatterOldNumber</w:t>
            </w:r>
            <w:proofErr w:type="spellEnd"/>
            <w:r w:rsidRPr="000B2EE4">
              <w:t xml:space="preserve"> in Matter CSV</w:t>
            </w:r>
          </w:p>
        </w:tc>
      </w:tr>
      <w:tr w:rsidR="0068300D"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300D" w:rsidRPr="000B2EE4" w:rsidRDefault="0068300D" w:rsidP="00C917B4">
            <w:proofErr w:type="spellStart"/>
            <w:r w:rsidRPr="000B2EE4">
              <w:t>PFMatClassCompleted</w:t>
            </w:r>
            <w:proofErr w:type="spellEnd"/>
          </w:p>
        </w:tc>
        <w:tc>
          <w:tcPr>
            <w:tcW w:w="5745" w:type="dxa"/>
          </w:tcPr>
          <w:p w:rsidR="0068300D" w:rsidRDefault="0068300D" w:rsidP="00C917B4">
            <w:pPr>
              <w:ind w:left="0"/>
            </w:pPr>
            <w:r>
              <w:t>Date Class of work completed</w:t>
            </w:r>
          </w:p>
        </w:tc>
      </w:tr>
      <w:tr w:rsidR="0068300D"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300D" w:rsidRPr="000B2EE4" w:rsidRDefault="0068300D" w:rsidP="00C917B4">
            <w:proofErr w:type="spellStart"/>
            <w:r w:rsidRPr="002F338A">
              <w:t>PFMatCCRC</w:t>
            </w:r>
            <w:proofErr w:type="spellEnd"/>
          </w:p>
        </w:tc>
        <w:tc>
          <w:tcPr>
            <w:tcW w:w="5745" w:type="dxa"/>
          </w:tcPr>
          <w:p w:rsidR="0068300D" w:rsidRDefault="0068300D" w:rsidP="00C917B4">
            <w:pPr>
              <w:ind w:left="0"/>
            </w:pPr>
            <w:r>
              <w:t>0 OR 1 (Application to the CCRC)</w:t>
            </w:r>
          </w:p>
        </w:tc>
      </w:tr>
      <w:tr w:rsidR="0068300D"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300D" w:rsidRPr="000B2EE4" w:rsidRDefault="0068300D" w:rsidP="00C917B4">
            <w:proofErr w:type="spellStart"/>
            <w:r w:rsidRPr="00496A53">
              <w:t>PFAdviceAsistExt</w:t>
            </w:r>
            <w:proofErr w:type="spellEnd"/>
          </w:p>
        </w:tc>
        <w:tc>
          <w:tcPr>
            <w:tcW w:w="5745" w:type="dxa"/>
          </w:tcPr>
          <w:p w:rsidR="0068300D" w:rsidRDefault="0068300D" w:rsidP="00C917B4">
            <w:pPr>
              <w:ind w:left="0"/>
            </w:pPr>
            <w:r>
              <w:t>Non CCRC Extension (Decimal)</w:t>
            </w:r>
          </w:p>
        </w:tc>
      </w:tr>
      <w:tr w:rsidR="0068300D"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300D" w:rsidRPr="000B2EE4" w:rsidRDefault="0068300D" w:rsidP="00C917B4">
            <w:proofErr w:type="spellStart"/>
            <w:r w:rsidRPr="00496A53">
              <w:t>PFAdvocancyAssistExt</w:t>
            </w:r>
            <w:proofErr w:type="spellEnd"/>
          </w:p>
        </w:tc>
        <w:tc>
          <w:tcPr>
            <w:tcW w:w="5745" w:type="dxa"/>
          </w:tcPr>
          <w:p w:rsidR="0068300D" w:rsidRDefault="0068300D" w:rsidP="00C917B4">
            <w:pPr>
              <w:ind w:left="0"/>
            </w:pPr>
            <w:r>
              <w:t>CCRC Extension (Decimal)</w:t>
            </w:r>
          </w:p>
        </w:tc>
      </w:tr>
      <w:tr w:rsidR="0068300D"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300D" w:rsidRPr="000B2EE4" w:rsidRDefault="0068300D" w:rsidP="00C917B4">
            <w:proofErr w:type="spellStart"/>
            <w:r w:rsidRPr="000B2EE4">
              <w:t>VatRateRef</w:t>
            </w:r>
            <w:proofErr w:type="spellEnd"/>
          </w:p>
        </w:tc>
        <w:tc>
          <w:tcPr>
            <w:tcW w:w="5745" w:type="dxa"/>
          </w:tcPr>
          <w:p w:rsidR="0068300D" w:rsidRDefault="0068300D" w:rsidP="00C917B4">
            <w:pPr>
              <w:ind w:left="0"/>
            </w:pPr>
            <w:r>
              <w:t xml:space="preserve">Refer Vat Code in </w:t>
            </w:r>
            <w:proofErr w:type="spellStart"/>
            <w:r>
              <w:t>VatRates</w:t>
            </w:r>
            <w:proofErr w:type="spellEnd"/>
            <w:r>
              <w:t xml:space="preserve"> CSV</w:t>
            </w:r>
          </w:p>
        </w:tc>
      </w:tr>
    </w:tbl>
    <w:p w:rsidR="002950F7" w:rsidRDefault="002950F7" w:rsidP="002950F7">
      <w:pPr>
        <w:pStyle w:val="NumHeading2"/>
      </w:pPr>
      <w:bookmarkStart w:id="93" w:name="_Toc423944063"/>
      <w:r w:rsidRPr="00C341D2">
        <w:t>MatterPFCriminalInvestDetail</w:t>
      </w:r>
      <w:r>
        <w:t>.csv</w:t>
      </w:r>
      <w:bookmarkEnd w:id="93"/>
    </w:p>
    <w:tbl>
      <w:tblPr>
        <w:tblStyle w:val="TableGrid"/>
        <w:tblW w:w="0" w:type="auto"/>
        <w:tblLook w:val="04A0" w:firstRow="1" w:lastRow="0" w:firstColumn="1" w:lastColumn="0" w:noHBand="0" w:noVBand="1"/>
      </w:tblPr>
      <w:tblGrid>
        <w:gridCol w:w="3502"/>
        <w:gridCol w:w="5745"/>
      </w:tblGrid>
      <w:tr w:rsidR="002950F7" w:rsidTr="00C917B4">
        <w:trPr>
          <w:cnfStyle w:val="100000000000" w:firstRow="1" w:lastRow="0" w:firstColumn="0" w:lastColumn="0" w:oddVBand="0" w:evenVBand="0" w:oddHBand="0" w:evenHBand="0" w:firstRowFirstColumn="0" w:firstRowLastColumn="0" w:lastRowFirstColumn="0" w:lastRowLastColumn="0"/>
        </w:trPr>
        <w:tc>
          <w:tcPr>
            <w:tcW w:w="3502" w:type="dxa"/>
          </w:tcPr>
          <w:p w:rsidR="002950F7" w:rsidRDefault="002950F7" w:rsidP="00C917B4">
            <w:pPr>
              <w:rPr>
                <w:b w:val="0"/>
              </w:rPr>
            </w:pPr>
            <w:r>
              <w:t>Field</w:t>
            </w:r>
          </w:p>
        </w:tc>
        <w:tc>
          <w:tcPr>
            <w:tcW w:w="5745" w:type="dxa"/>
          </w:tcPr>
          <w:p w:rsidR="002950F7" w:rsidRDefault="002950F7" w:rsidP="00C917B4">
            <w:pPr>
              <w:ind w:left="0"/>
              <w:rPr>
                <w:b w:val="0"/>
              </w:rPr>
            </w:pPr>
            <w:r>
              <w:t>Description</w:t>
            </w:r>
          </w:p>
        </w:tc>
      </w:tr>
      <w:tr w:rsidR="002950F7"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2950F7" w:rsidRDefault="002950F7" w:rsidP="00C917B4">
            <w:proofErr w:type="spellStart"/>
            <w:r w:rsidRPr="00C341D2">
              <w:t>MatterPFCriminal</w:t>
            </w:r>
            <w:r>
              <w:t>Invest</w:t>
            </w:r>
            <w:r w:rsidRPr="00C341D2">
              <w:t>Detail</w:t>
            </w:r>
            <w:r w:rsidRPr="000B2EE4">
              <w:t>D</w:t>
            </w:r>
            <w:proofErr w:type="spellEnd"/>
          </w:p>
        </w:tc>
        <w:tc>
          <w:tcPr>
            <w:tcW w:w="5745" w:type="dxa"/>
          </w:tcPr>
          <w:p w:rsidR="002950F7" w:rsidRDefault="002950F7" w:rsidP="00C917B4">
            <w:pPr>
              <w:ind w:left="0"/>
            </w:pPr>
            <w:r w:rsidRPr="00775768">
              <w:rPr>
                <w:color w:val="948A54" w:themeColor="background2" w:themeShade="80"/>
              </w:rPr>
              <w:t>Unique</w:t>
            </w:r>
            <w:r>
              <w:rPr>
                <w:color w:val="948A54" w:themeColor="background2" w:themeShade="80"/>
              </w:rPr>
              <w:t xml:space="preserve"> Id </w:t>
            </w:r>
          </w:p>
        </w:tc>
      </w:tr>
      <w:tr w:rsidR="002950F7"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2950F7" w:rsidRPr="00BD351D" w:rsidRDefault="002950F7" w:rsidP="00C917B4">
            <w:proofErr w:type="spellStart"/>
            <w:r w:rsidRPr="000B2EE4">
              <w:t>MatterID</w:t>
            </w:r>
            <w:proofErr w:type="spellEnd"/>
          </w:p>
        </w:tc>
        <w:tc>
          <w:tcPr>
            <w:tcW w:w="5745" w:type="dxa"/>
          </w:tcPr>
          <w:p w:rsidR="002950F7" w:rsidRDefault="002950F7" w:rsidP="00C917B4">
            <w:pPr>
              <w:ind w:left="0"/>
            </w:pPr>
            <w:r>
              <w:t xml:space="preserve">Refer </w:t>
            </w:r>
            <w:proofErr w:type="spellStart"/>
            <w:r>
              <w:t>MatterID</w:t>
            </w:r>
            <w:proofErr w:type="spellEnd"/>
            <w:r>
              <w:t xml:space="preserve">  in Matter CSV</w:t>
            </w:r>
          </w:p>
        </w:tc>
      </w:tr>
      <w:tr w:rsidR="002950F7"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2950F7" w:rsidRPr="000B2EE4" w:rsidRDefault="002950F7" w:rsidP="00C917B4">
            <w:proofErr w:type="spellStart"/>
            <w:r w:rsidRPr="000B2EE4">
              <w:t>MatterOldNumber</w:t>
            </w:r>
            <w:proofErr w:type="spellEnd"/>
          </w:p>
        </w:tc>
        <w:tc>
          <w:tcPr>
            <w:tcW w:w="5745" w:type="dxa"/>
          </w:tcPr>
          <w:p w:rsidR="002950F7" w:rsidRDefault="002950F7" w:rsidP="00C917B4">
            <w:pPr>
              <w:ind w:left="0"/>
            </w:pPr>
            <w:r>
              <w:t xml:space="preserve">Refer </w:t>
            </w:r>
            <w:proofErr w:type="spellStart"/>
            <w:r w:rsidRPr="000B2EE4">
              <w:t>MatterOldNumber</w:t>
            </w:r>
            <w:proofErr w:type="spellEnd"/>
            <w:r w:rsidRPr="000B2EE4">
              <w:t xml:space="preserve"> in Matter CSV</w:t>
            </w:r>
          </w:p>
        </w:tc>
      </w:tr>
      <w:tr w:rsidR="002950F7"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2950F7" w:rsidRPr="000B2EE4" w:rsidRDefault="002950F7" w:rsidP="00C917B4">
            <w:proofErr w:type="spellStart"/>
            <w:r w:rsidRPr="000B2EE4">
              <w:t>PFMatClassCompleted</w:t>
            </w:r>
            <w:proofErr w:type="spellEnd"/>
          </w:p>
        </w:tc>
        <w:tc>
          <w:tcPr>
            <w:tcW w:w="5745" w:type="dxa"/>
          </w:tcPr>
          <w:p w:rsidR="002950F7" w:rsidRDefault="002950F7" w:rsidP="00C917B4">
            <w:pPr>
              <w:ind w:left="0"/>
            </w:pPr>
            <w:r>
              <w:t>Date Class of work completed</w:t>
            </w:r>
          </w:p>
        </w:tc>
      </w:tr>
      <w:tr w:rsidR="002950F7"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2950F7" w:rsidRPr="000B2EE4" w:rsidRDefault="002950F7" w:rsidP="00C917B4">
            <w:proofErr w:type="spellStart"/>
            <w:r w:rsidRPr="000B2EE4">
              <w:t>OutComeCode</w:t>
            </w:r>
            <w:proofErr w:type="spellEnd"/>
          </w:p>
        </w:tc>
        <w:tc>
          <w:tcPr>
            <w:tcW w:w="5745" w:type="dxa"/>
          </w:tcPr>
          <w:p w:rsidR="002950F7" w:rsidRDefault="002950F7" w:rsidP="00C917B4">
            <w:pPr>
              <w:ind w:left="0"/>
            </w:pPr>
            <w:r>
              <w:t xml:space="preserve">Refer </w:t>
            </w:r>
            <w:proofErr w:type="spellStart"/>
            <w:r>
              <w:t>OutComecodesRef</w:t>
            </w:r>
            <w:proofErr w:type="spellEnd"/>
            <w:r>
              <w:t xml:space="preserve"> in ILB table </w:t>
            </w:r>
            <w:proofErr w:type="spellStart"/>
            <w:r>
              <w:t>OutComeCodes</w:t>
            </w:r>
            <w:proofErr w:type="spellEnd"/>
          </w:p>
        </w:tc>
      </w:tr>
      <w:tr w:rsidR="002950F7"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2950F7" w:rsidRPr="000B2EE4" w:rsidRDefault="002950F7" w:rsidP="00C917B4">
            <w:proofErr w:type="spellStart"/>
            <w:r w:rsidRPr="000B2EE4">
              <w:t>PostChargeClaimTypesID</w:t>
            </w:r>
            <w:proofErr w:type="spellEnd"/>
          </w:p>
        </w:tc>
        <w:tc>
          <w:tcPr>
            <w:tcW w:w="5745" w:type="dxa"/>
          </w:tcPr>
          <w:p w:rsidR="002950F7" w:rsidRDefault="002950F7" w:rsidP="00C917B4">
            <w:pPr>
              <w:ind w:left="0"/>
            </w:pPr>
            <w:r>
              <w:t xml:space="preserve">Refer </w:t>
            </w:r>
            <w:proofErr w:type="spellStart"/>
            <w:r w:rsidRPr="00A66FE6">
              <w:t>PostChargeClaimTypesId</w:t>
            </w:r>
            <w:proofErr w:type="spellEnd"/>
            <w:r>
              <w:t xml:space="preserve"> in ILB table “</w:t>
            </w:r>
            <w:proofErr w:type="spellStart"/>
            <w:r w:rsidRPr="00A66FE6">
              <w:t>PostChargeClaimTypes</w:t>
            </w:r>
            <w:proofErr w:type="spellEnd"/>
            <w:r>
              <w:t>”</w:t>
            </w:r>
          </w:p>
          <w:p w:rsidR="002950F7" w:rsidRDefault="002950F7" w:rsidP="00C917B4"/>
          <w:p w:rsidR="002950F7" w:rsidRPr="000B2EE4" w:rsidRDefault="002950F7" w:rsidP="00C917B4">
            <w:pPr>
              <w:rPr>
                <w:b/>
              </w:rPr>
            </w:pPr>
            <w:proofErr w:type="spellStart"/>
            <w:r w:rsidRPr="000B2EE4">
              <w:rPr>
                <w:b/>
              </w:rPr>
              <w:t>PostChargeClaimTypesId</w:t>
            </w:r>
            <w:proofErr w:type="spellEnd"/>
            <w:r w:rsidRPr="000B2EE4">
              <w:rPr>
                <w:b/>
              </w:rPr>
              <w:t xml:space="preserve">    </w:t>
            </w:r>
            <w:proofErr w:type="spellStart"/>
            <w:r>
              <w:rPr>
                <w:b/>
              </w:rPr>
              <w:t>P</w:t>
            </w:r>
            <w:r w:rsidRPr="000B2EE4">
              <w:rPr>
                <w:b/>
              </w:rPr>
              <w:t>ostChargeClaimTypesDescription</w:t>
            </w:r>
            <w:proofErr w:type="spellEnd"/>
          </w:p>
          <w:p w:rsidR="002950F7" w:rsidRDefault="002950F7" w:rsidP="00C917B4">
            <w:r>
              <w:t>1</w:t>
            </w:r>
            <w:r>
              <w:tab/>
              <w:t xml:space="preserve">Not Applicable                                                                                      </w:t>
            </w:r>
          </w:p>
          <w:p w:rsidR="002950F7" w:rsidRDefault="002950F7" w:rsidP="00C917B4">
            <w:r>
              <w:t>2</w:t>
            </w:r>
            <w:r>
              <w:tab/>
              <w:t xml:space="preserve">Breach of bail conditions                                                                           </w:t>
            </w:r>
          </w:p>
          <w:p w:rsidR="002950F7" w:rsidRDefault="002950F7" w:rsidP="00C917B4">
            <w:r>
              <w:t>3</w:t>
            </w:r>
            <w:r>
              <w:tab/>
              <w:t xml:space="preserve">Arrest on warrant following failure to appear at the </w:t>
            </w:r>
          </w:p>
          <w:p w:rsidR="002950F7" w:rsidRDefault="002950F7" w:rsidP="00C917B4">
            <w:r>
              <w:t xml:space="preserve">          Magistrates Court                              </w:t>
            </w:r>
          </w:p>
          <w:p w:rsidR="00087A72" w:rsidRPr="00446B8A" w:rsidRDefault="004045E8" w:rsidP="00446B8A">
            <w:pPr>
              <w:pStyle w:val="ListParagraph"/>
              <w:numPr>
                <w:ilvl w:val="0"/>
                <w:numId w:val="26"/>
              </w:numPr>
              <w:rPr>
                <w:sz w:val="18"/>
                <w:szCs w:val="18"/>
              </w:rPr>
            </w:pPr>
            <w:r w:rsidRPr="00446B8A">
              <w:rPr>
                <w:sz w:val="18"/>
                <w:szCs w:val="18"/>
              </w:rPr>
              <w:t xml:space="preserve">Post-Charge ID Parade/recharge following </w:t>
            </w:r>
          </w:p>
          <w:p w:rsidR="002950F7" w:rsidRDefault="002950F7" w:rsidP="00446B8A">
            <w:pPr>
              <w:ind w:left="722"/>
              <w:rPr>
                <w:sz w:val="20"/>
                <w:szCs w:val="20"/>
              </w:rPr>
            </w:pPr>
            <w:r>
              <w:t xml:space="preserve">discontinuance/dismissal of the case                       </w:t>
            </w:r>
          </w:p>
          <w:p w:rsidR="002950F7" w:rsidRDefault="002950F7" w:rsidP="00C917B4">
            <w:r>
              <w:lastRenderedPageBreak/>
              <w:t>5</w:t>
            </w:r>
            <w:r>
              <w:tab/>
              <w:t xml:space="preserve">Administration of a reprimand, warning or caution                                                   </w:t>
            </w:r>
          </w:p>
        </w:tc>
      </w:tr>
      <w:tr w:rsidR="002950F7"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2950F7" w:rsidRPr="000B2EE4" w:rsidRDefault="002950F7" w:rsidP="00C917B4">
            <w:proofErr w:type="spellStart"/>
            <w:r w:rsidRPr="000B2EE4">
              <w:lastRenderedPageBreak/>
              <w:t>PFMatIsDefendantAYouth</w:t>
            </w:r>
            <w:proofErr w:type="spellEnd"/>
          </w:p>
        </w:tc>
        <w:tc>
          <w:tcPr>
            <w:tcW w:w="5745" w:type="dxa"/>
          </w:tcPr>
          <w:p w:rsidR="002950F7" w:rsidRDefault="002950F7" w:rsidP="00C917B4">
            <w:pPr>
              <w:ind w:left="0"/>
            </w:pPr>
            <w:r>
              <w:t>0 OR 1</w:t>
            </w:r>
          </w:p>
        </w:tc>
      </w:tr>
      <w:tr w:rsidR="002950F7"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2950F7" w:rsidRPr="000B2EE4" w:rsidRDefault="002950F7" w:rsidP="00C917B4">
            <w:proofErr w:type="spellStart"/>
            <w:r w:rsidRPr="000B2EE4">
              <w:t>PFMatIsImmigration</w:t>
            </w:r>
            <w:proofErr w:type="spellEnd"/>
          </w:p>
        </w:tc>
        <w:tc>
          <w:tcPr>
            <w:tcW w:w="5745" w:type="dxa"/>
          </w:tcPr>
          <w:p w:rsidR="002950F7" w:rsidRDefault="002950F7" w:rsidP="00C917B4">
            <w:pPr>
              <w:ind w:left="0"/>
            </w:pPr>
            <w:r>
              <w:t>0 OR 1</w:t>
            </w:r>
          </w:p>
        </w:tc>
      </w:tr>
      <w:tr w:rsidR="002950F7"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2950F7" w:rsidRPr="000B2EE4" w:rsidRDefault="002950F7" w:rsidP="00C917B4">
            <w:proofErr w:type="spellStart"/>
            <w:r w:rsidRPr="000B2EE4">
              <w:t>PFMatInstructingPSRef</w:t>
            </w:r>
            <w:proofErr w:type="spellEnd"/>
          </w:p>
        </w:tc>
        <w:tc>
          <w:tcPr>
            <w:tcW w:w="5745" w:type="dxa"/>
          </w:tcPr>
          <w:p w:rsidR="002950F7" w:rsidRDefault="002950F7" w:rsidP="00C917B4">
            <w:pPr>
              <w:ind w:left="0"/>
            </w:pPr>
            <w:r>
              <w:t>Refer “</w:t>
            </w:r>
            <w:proofErr w:type="spellStart"/>
            <w:r w:rsidRPr="00581D02">
              <w:t>NewPolicyID</w:t>
            </w:r>
            <w:proofErr w:type="spellEnd"/>
            <w:r>
              <w:t xml:space="preserve">” in </w:t>
            </w:r>
            <w:proofErr w:type="spellStart"/>
            <w:r>
              <w:t>PoliceStation</w:t>
            </w:r>
            <w:proofErr w:type="spellEnd"/>
            <w:r>
              <w:t xml:space="preserve"> CSV</w:t>
            </w:r>
          </w:p>
        </w:tc>
      </w:tr>
      <w:tr w:rsidR="002950F7"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2950F7" w:rsidRPr="000B2EE4" w:rsidRDefault="002950F7" w:rsidP="00C917B4">
            <w:proofErr w:type="spellStart"/>
            <w:r w:rsidRPr="000B2EE4">
              <w:t>PFMatCDSDirect</w:t>
            </w:r>
            <w:proofErr w:type="spellEnd"/>
          </w:p>
        </w:tc>
        <w:tc>
          <w:tcPr>
            <w:tcW w:w="5745" w:type="dxa"/>
          </w:tcPr>
          <w:p w:rsidR="002950F7" w:rsidRDefault="002950F7" w:rsidP="00C917B4">
            <w:pPr>
              <w:ind w:left="0"/>
            </w:pPr>
            <w:r>
              <w:t>0 OR 1</w:t>
            </w:r>
          </w:p>
        </w:tc>
      </w:tr>
      <w:tr w:rsidR="002950F7"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2950F7" w:rsidRPr="000B2EE4" w:rsidRDefault="002950F7" w:rsidP="00C917B4">
            <w:proofErr w:type="spellStart"/>
            <w:r w:rsidRPr="000B2EE4">
              <w:t>PFInvestAdviceAssistExt</w:t>
            </w:r>
            <w:proofErr w:type="spellEnd"/>
          </w:p>
        </w:tc>
        <w:tc>
          <w:tcPr>
            <w:tcW w:w="5745" w:type="dxa"/>
          </w:tcPr>
          <w:p w:rsidR="002950F7" w:rsidRDefault="002950F7" w:rsidP="00C917B4">
            <w:pPr>
              <w:ind w:left="0"/>
            </w:pPr>
            <w:r>
              <w:t>Advice + Assistance Extension (Decimal)</w:t>
            </w:r>
          </w:p>
        </w:tc>
      </w:tr>
      <w:tr w:rsidR="002950F7"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2950F7" w:rsidRPr="000B2EE4" w:rsidRDefault="002950F7" w:rsidP="00C917B4">
            <w:proofErr w:type="spellStart"/>
            <w:r w:rsidRPr="000B2EE4">
              <w:t>DSCCNumber</w:t>
            </w:r>
            <w:proofErr w:type="spellEnd"/>
          </w:p>
        </w:tc>
        <w:tc>
          <w:tcPr>
            <w:tcW w:w="5745" w:type="dxa"/>
          </w:tcPr>
          <w:p w:rsidR="002950F7" w:rsidRDefault="002950F7" w:rsidP="00C917B4">
            <w:pPr>
              <w:ind w:left="0"/>
            </w:pPr>
            <w:r>
              <w:t>YY – Year of Date Class of Work Completed</w:t>
            </w:r>
          </w:p>
          <w:p w:rsidR="002950F7" w:rsidRDefault="002950F7" w:rsidP="00C917B4">
            <w:pPr>
              <w:ind w:left="0"/>
            </w:pPr>
            <w:r>
              <w:t>MM – Year of Date Class of Work Completed</w:t>
            </w:r>
          </w:p>
          <w:p w:rsidR="002950F7" w:rsidRDefault="002950F7" w:rsidP="00C917B4">
            <w:pPr>
              <w:ind w:left="0"/>
            </w:pPr>
            <w:r w:rsidRPr="000B2EE4">
              <w:rPr>
                <w:b/>
              </w:rPr>
              <w:t>Format</w:t>
            </w:r>
            <w:r>
              <w:t xml:space="preserve"> : YYMMNNNNNL (YY – Year, MM – Month, N – Number, L – Letter)</w:t>
            </w:r>
          </w:p>
        </w:tc>
      </w:tr>
      <w:tr w:rsidR="002950F7"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2950F7" w:rsidRPr="000B2EE4" w:rsidRDefault="002950F7" w:rsidP="00C917B4">
            <w:proofErr w:type="spellStart"/>
            <w:r w:rsidRPr="000B2EE4">
              <w:t>PFMatReleventCaseInfo</w:t>
            </w:r>
            <w:proofErr w:type="spellEnd"/>
          </w:p>
        </w:tc>
        <w:tc>
          <w:tcPr>
            <w:tcW w:w="5745" w:type="dxa"/>
          </w:tcPr>
          <w:p w:rsidR="002950F7" w:rsidRDefault="002950F7" w:rsidP="00C917B4">
            <w:pPr>
              <w:ind w:left="0"/>
            </w:pPr>
            <w:r>
              <w:t>Relevant Case Information (any text)</w:t>
            </w:r>
          </w:p>
        </w:tc>
      </w:tr>
      <w:tr w:rsidR="002950F7"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2950F7" w:rsidRPr="000B2EE4" w:rsidRDefault="002950F7" w:rsidP="00C917B4">
            <w:proofErr w:type="spellStart"/>
            <w:r w:rsidRPr="000B2EE4">
              <w:t>VatRateRef</w:t>
            </w:r>
            <w:proofErr w:type="spellEnd"/>
          </w:p>
        </w:tc>
        <w:tc>
          <w:tcPr>
            <w:tcW w:w="5745" w:type="dxa"/>
          </w:tcPr>
          <w:p w:rsidR="002950F7" w:rsidRDefault="002950F7" w:rsidP="00C917B4">
            <w:pPr>
              <w:ind w:left="0"/>
            </w:pPr>
            <w:r>
              <w:t xml:space="preserve">Refer Vat Code in </w:t>
            </w:r>
            <w:proofErr w:type="spellStart"/>
            <w:r>
              <w:t>VatRates</w:t>
            </w:r>
            <w:proofErr w:type="spellEnd"/>
            <w:r>
              <w:t xml:space="preserve"> CSV</w:t>
            </w:r>
          </w:p>
        </w:tc>
      </w:tr>
      <w:tr w:rsidR="002950F7"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2950F7" w:rsidRPr="000B2EE4" w:rsidRDefault="002950F7" w:rsidP="00C917B4">
            <w:proofErr w:type="spellStart"/>
            <w:r w:rsidRPr="00626828">
              <w:t>ContactForProvider</w:t>
            </w:r>
            <w:proofErr w:type="spellEnd"/>
          </w:p>
        </w:tc>
        <w:tc>
          <w:tcPr>
            <w:tcW w:w="5745" w:type="dxa"/>
          </w:tcPr>
          <w:p w:rsidR="002950F7" w:rsidRDefault="002950F7" w:rsidP="00C917B4">
            <w:pPr>
              <w:ind w:left="0"/>
            </w:pPr>
            <w:r>
              <w:t xml:space="preserve">Refer </w:t>
            </w:r>
            <w:proofErr w:type="spellStart"/>
            <w:r>
              <w:t>FeeEarnerCode</w:t>
            </w:r>
            <w:proofErr w:type="spellEnd"/>
            <w:r>
              <w:t xml:space="preserve"> from </w:t>
            </w:r>
            <w:proofErr w:type="spellStart"/>
            <w:r>
              <w:t>FeeEarner</w:t>
            </w:r>
            <w:proofErr w:type="spellEnd"/>
            <w:r>
              <w:t xml:space="preserve"> CSV</w:t>
            </w:r>
          </w:p>
        </w:tc>
      </w:tr>
    </w:tbl>
    <w:p w:rsidR="00686406" w:rsidRDefault="00686406" w:rsidP="00686406">
      <w:pPr>
        <w:pStyle w:val="NumHeading2"/>
      </w:pPr>
      <w:bookmarkStart w:id="94" w:name="_Toc423944064"/>
      <w:r w:rsidRPr="00C341D2">
        <w:t>MatterPFCriminalModuleForChargeDesc</w:t>
      </w:r>
      <w:r>
        <w:t>.csv</w:t>
      </w:r>
      <w:bookmarkEnd w:id="94"/>
    </w:p>
    <w:p w:rsidR="00686406" w:rsidRDefault="00686406" w:rsidP="00686406">
      <w:r>
        <w:t xml:space="preserve">In ILB even if matter is Legal aided but sometime based on charge description not allowing to add “PF Criminal” module to ILB and hence introduce this CSV to add valid charged description which required PF Module. Attached is SQL script to add default values to CSV files.  </w:t>
      </w:r>
    </w:p>
    <w:p w:rsidR="00686406" w:rsidRDefault="00686406" w:rsidP="00686406">
      <w:r>
        <w:object w:dxaOrig="4365" w:dyaOrig="811">
          <v:shape id="_x0000_i1032" type="#_x0000_t75" style="width:218.25pt;height:40.5pt" o:ole="">
            <v:imagedata r:id="rId27" o:title=""/>
          </v:shape>
          <o:OLEObject Type="Embed" ProgID="Package" ShapeID="_x0000_i1032" DrawAspect="Content" ObjectID="_1545824291" r:id="rId28"/>
        </w:object>
      </w:r>
    </w:p>
    <w:p w:rsidR="00686406" w:rsidRPr="00626828" w:rsidRDefault="00686406" w:rsidP="00686406"/>
    <w:tbl>
      <w:tblPr>
        <w:tblStyle w:val="TableGrid"/>
        <w:tblW w:w="0" w:type="auto"/>
        <w:tblLook w:val="04A0" w:firstRow="1" w:lastRow="0" w:firstColumn="1" w:lastColumn="0" w:noHBand="0" w:noVBand="1"/>
      </w:tblPr>
      <w:tblGrid>
        <w:gridCol w:w="3502"/>
        <w:gridCol w:w="5745"/>
      </w:tblGrid>
      <w:tr w:rsidR="00686406" w:rsidTr="00C917B4">
        <w:trPr>
          <w:cnfStyle w:val="100000000000" w:firstRow="1" w:lastRow="0" w:firstColumn="0" w:lastColumn="0" w:oddVBand="0" w:evenVBand="0" w:oddHBand="0" w:evenHBand="0" w:firstRowFirstColumn="0" w:firstRowLastColumn="0" w:lastRowFirstColumn="0" w:lastRowLastColumn="0"/>
        </w:trPr>
        <w:tc>
          <w:tcPr>
            <w:tcW w:w="3502" w:type="dxa"/>
          </w:tcPr>
          <w:p w:rsidR="00686406" w:rsidRDefault="00686406" w:rsidP="00C917B4">
            <w:pPr>
              <w:rPr>
                <w:b w:val="0"/>
              </w:rPr>
            </w:pPr>
            <w:r>
              <w:t>Field</w:t>
            </w:r>
          </w:p>
        </w:tc>
        <w:tc>
          <w:tcPr>
            <w:tcW w:w="5745" w:type="dxa"/>
          </w:tcPr>
          <w:p w:rsidR="00686406" w:rsidRDefault="00686406" w:rsidP="00C917B4">
            <w:pPr>
              <w:rPr>
                <w:b w:val="0"/>
              </w:rPr>
            </w:pPr>
            <w:r>
              <w:t>Description</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Default="00686406" w:rsidP="00C917B4">
            <w:r w:rsidRPr="00626828">
              <w:t>Code</w:t>
            </w:r>
          </w:p>
        </w:tc>
        <w:tc>
          <w:tcPr>
            <w:tcW w:w="5745" w:type="dxa"/>
          </w:tcPr>
          <w:p w:rsidR="00686406" w:rsidRDefault="00686406" w:rsidP="002E51CB">
            <w:pPr>
              <w:ind w:left="0"/>
            </w:pPr>
            <w:r w:rsidRPr="00775768">
              <w:rPr>
                <w:color w:val="948A54" w:themeColor="background2" w:themeShade="80"/>
              </w:rPr>
              <w:t>Unique</w:t>
            </w:r>
            <w:r>
              <w:rPr>
                <w:color w:val="948A54" w:themeColor="background2" w:themeShade="80"/>
              </w:rPr>
              <w:t xml:space="preserve"> Identifier  (Pre-defined GUID by ILB)</w:t>
            </w:r>
            <w:r w:rsidRPr="00775768">
              <w:rPr>
                <w:color w:val="948A54" w:themeColor="background2" w:themeShade="80"/>
              </w:rPr>
              <w:t xml:space="preserve"> </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BD351D" w:rsidRDefault="00686406" w:rsidP="00C917B4">
            <w:r w:rsidRPr="00626828">
              <w:t>Description</w:t>
            </w:r>
          </w:p>
        </w:tc>
        <w:tc>
          <w:tcPr>
            <w:tcW w:w="5745" w:type="dxa"/>
          </w:tcPr>
          <w:p w:rsidR="00686406" w:rsidRDefault="00686406" w:rsidP="002E51CB">
            <w:pPr>
              <w:ind w:left="0"/>
            </w:pPr>
            <w:r>
              <w:t>Charged Description</w:t>
            </w:r>
          </w:p>
        </w:tc>
      </w:tr>
    </w:tbl>
    <w:p w:rsidR="008D2435" w:rsidRDefault="008D2435" w:rsidP="008D2435">
      <w:pPr>
        <w:pStyle w:val="NumHeading2"/>
      </w:pPr>
      <w:bookmarkStart w:id="95" w:name="_Toc423944065"/>
      <w:r w:rsidRPr="00C341D2">
        <w:t>MatterPFCriminalOffencesDetail</w:t>
      </w:r>
      <w:r>
        <w:t>.csv</w:t>
      </w:r>
      <w:bookmarkEnd w:id="95"/>
    </w:p>
    <w:tbl>
      <w:tblPr>
        <w:tblStyle w:val="TableGrid"/>
        <w:tblW w:w="0" w:type="auto"/>
        <w:tblLook w:val="04A0" w:firstRow="1" w:lastRow="0" w:firstColumn="1" w:lastColumn="0" w:noHBand="0" w:noVBand="1"/>
      </w:tblPr>
      <w:tblGrid>
        <w:gridCol w:w="3502"/>
        <w:gridCol w:w="5745"/>
      </w:tblGrid>
      <w:tr w:rsidR="008D2435" w:rsidTr="00C917B4">
        <w:trPr>
          <w:cnfStyle w:val="100000000000" w:firstRow="1" w:lastRow="0" w:firstColumn="0" w:lastColumn="0" w:oddVBand="0" w:evenVBand="0" w:oddHBand="0" w:evenHBand="0" w:firstRowFirstColumn="0" w:firstRowLastColumn="0" w:lastRowFirstColumn="0" w:lastRowLastColumn="0"/>
        </w:trPr>
        <w:tc>
          <w:tcPr>
            <w:tcW w:w="3502" w:type="dxa"/>
          </w:tcPr>
          <w:p w:rsidR="008D2435" w:rsidRDefault="008D2435" w:rsidP="00C917B4">
            <w:pPr>
              <w:rPr>
                <w:b w:val="0"/>
              </w:rPr>
            </w:pPr>
            <w:r>
              <w:t>Field</w:t>
            </w:r>
          </w:p>
        </w:tc>
        <w:tc>
          <w:tcPr>
            <w:tcW w:w="5745" w:type="dxa"/>
          </w:tcPr>
          <w:p w:rsidR="008D2435" w:rsidRDefault="008D2435" w:rsidP="00C917B4">
            <w:pPr>
              <w:ind w:left="0"/>
              <w:rPr>
                <w:b w:val="0"/>
              </w:rPr>
            </w:pPr>
            <w:r>
              <w:t>Description</w:t>
            </w:r>
          </w:p>
        </w:tc>
      </w:tr>
      <w:tr w:rsidR="008D2435"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8D2435" w:rsidRDefault="008D2435" w:rsidP="00C917B4">
            <w:proofErr w:type="spellStart"/>
            <w:r w:rsidRPr="00B36A87">
              <w:t>MatterPFCriminalOffencesID</w:t>
            </w:r>
            <w:proofErr w:type="spellEnd"/>
          </w:p>
        </w:tc>
        <w:tc>
          <w:tcPr>
            <w:tcW w:w="5745" w:type="dxa"/>
          </w:tcPr>
          <w:p w:rsidR="008D2435" w:rsidRDefault="008D2435" w:rsidP="00C917B4">
            <w:pPr>
              <w:ind w:left="0"/>
            </w:pPr>
            <w:r w:rsidRPr="00775768">
              <w:rPr>
                <w:color w:val="948A54" w:themeColor="background2" w:themeShade="80"/>
              </w:rPr>
              <w:t>Unique</w:t>
            </w:r>
            <w:r>
              <w:rPr>
                <w:color w:val="948A54" w:themeColor="background2" w:themeShade="80"/>
              </w:rPr>
              <w:t xml:space="preserve"> Id </w:t>
            </w:r>
          </w:p>
        </w:tc>
      </w:tr>
      <w:tr w:rsidR="008D2435"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8D2435" w:rsidRPr="00BD351D" w:rsidRDefault="008D2435" w:rsidP="00C917B4">
            <w:proofErr w:type="spellStart"/>
            <w:r w:rsidRPr="000B2EE4">
              <w:t>MatterID</w:t>
            </w:r>
            <w:proofErr w:type="spellEnd"/>
          </w:p>
        </w:tc>
        <w:tc>
          <w:tcPr>
            <w:tcW w:w="5745" w:type="dxa"/>
          </w:tcPr>
          <w:p w:rsidR="008D2435" w:rsidRDefault="008D2435" w:rsidP="00C917B4">
            <w:pPr>
              <w:ind w:left="0"/>
            </w:pPr>
            <w:r>
              <w:t xml:space="preserve">Refer </w:t>
            </w:r>
            <w:proofErr w:type="spellStart"/>
            <w:r>
              <w:t>MatterID</w:t>
            </w:r>
            <w:proofErr w:type="spellEnd"/>
            <w:r>
              <w:t xml:space="preserve">  in Matter CSV</w:t>
            </w:r>
          </w:p>
        </w:tc>
      </w:tr>
      <w:tr w:rsidR="008D2435"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8D2435" w:rsidRPr="000B2EE4" w:rsidRDefault="008D2435" w:rsidP="00C917B4">
            <w:proofErr w:type="spellStart"/>
            <w:r w:rsidRPr="000B2EE4">
              <w:t>MatterOldNumber</w:t>
            </w:r>
            <w:proofErr w:type="spellEnd"/>
          </w:p>
        </w:tc>
        <w:tc>
          <w:tcPr>
            <w:tcW w:w="5745" w:type="dxa"/>
          </w:tcPr>
          <w:p w:rsidR="008D2435" w:rsidRDefault="008D2435" w:rsidP="00C917B4">
            <w:pPr>
              <w:ind w:left="0"/>
            </w:pPr>
            <w:r>
              <w:t xml:space="preserve">Refer </w:t>
            </w:r>
            <w:proofErr w:type="spellStart"/>
            <w:r w:rsidRPr="000B2EE4">
              <w:t>MatterOldNumber</w:t>
            </w:r>
            <w:proofErr w:type="spellEnd"/>
            <w:r w:rsidRPr="000B2EE4">
              <w:t xml:space="preserve"> in Matter CSV</w:t>
            </w:r>
          </w:p>
        </w:tc>
      </w:tr>
      <w:tr w:rsidR="008D2435"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8D2435" w:rsidRPr="000B2EE4" w:rsidRDefault="008D2435" w:rsidP="00C917B4">
            <w:proofErr w:type="spellStart"/>
            <w:r w:rsidRPr="00B36A87">
              <w:t>OffenceRef</w:t>
            </w:r>
            <w:proofErr w:type="spellEnd"/>
          </w:p>
        </w:tc>
        <w:tc>
          <w:tcPr>
            <w:tcW w:w="5745" w:type="dxa"/>
          </w:tcPr>
          <w:p w:rsidR="008D2435" w:rsidRDefault="008D2435" w:rsidP="00C917B4">
            <w:pPr>
              <w:ind w:left="0"/>
            </w:pPr>
            <w:r>
              <w:t xml:space="preserve">Refer </w:t>
            </w:r>
            <w:proofErr w:type="spellStart"/>
            <w:r w:rsidRPr="00626828">
              <w:t>OffenceRef</w:t>
            </w:r>
            <w:proofErr w:type="spellEnd"/>
            <w:r w:rsidRPr="00626828">
              <w:t xml:space="preserve"> in ILB table Offences</w:t>
            </w:r>
          </w:p>
        </w:tc>
      </w:tr>
      <w:tr w:rsidR="008D2435"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8D2435" w:rsidRPr="000B2EE4" w:rsidRDefault="008D2435" w:rsidP="00C917B4">
            <w:proofErr w:type="spellStart"/>
            <w:r w:rsidRPr="00B36A87">
              <w:t>PFMatOffIsMain</w:t>
            </w:r>
            <w:proofErr w:type="spellEnd"/>
          </w:p>
        </w:tc>
        <w:tc>
          <w:tcPr>
            <w:tcW w:w="5745" w:type="dxa"/>
          </w:tcPr>
          <w:p w:rsidR="008D2435" w:rsidRDefault="008D2435" w:rsidP="00C917B4">
            <w:pPr>
              <w:ind w:left="0"/>
            </w:pPr>
            <w:r>
              <w:t xml:space="preserve">0 OR 1 </w:t>
            </w:r>
          </w:p>
          <w:p w:rsidR="008D2435" w:rsidRDefault="008D2435" w:rsidP="00C917B4">
            <w:pPr>
              <w:ind w:left="0"/>
            </w:pPr>
            <w:r w:rsidRPr="00626828">
              <w:rPr>
                <w:b/>
              </w:rPr>
              <w:lastRenderedPageBreak/>
              <w:t>Note</w:t>
            </w:r>
            <w:r>
              <w:t>: For each matter we have to have one main offence entry and other should be zero)</w:t>
            </w:r>
          </w:p>
        </w:tc>
      </w:tr>
      <w:tr w:rsidR="008D2435"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8D2435" w:rsidRPr="000B2EE4" w:rsidRDefault="008D2435" w:rsidP="00C917B4">
            <w:proofErr w:type="spellStart"/>
            <w:r w:rsidRPr="00B36A87">
              <w:lastRenderedPageBreak/>
              <w:t>PFMatRepOrderGranted</w:t>
            </w:r>
            <w:proofErr w:type="spellEnd"/>
          </w:p>
        </w:tc>
        <w:tc>
          <w:tcPr>
            <w:tcW w:w="5745" w:type="dxa"/>
          </w:tcPr>
          <w:p w:rsidR="008D2435" w:rsidRDefault="008D2435" w:rsidP="00C917B4">
            <w:pPr>
              <w:ind w:left="0"/>
            </w:pPr>
            <w:r>
              <w:t>LA Order Date (Default is 1753-01-01)</w:t>
            </w:r>
          </w:p>
        </w:tc>
      </w:tr>
      <w:tr w:rsidR="008D2435"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8D2435" w:rsidRPr="000B2EE4" w:rsidRDefault="008D2435" w:rsidP="00C917B4">
            <w:proofErr w:type="spellStart"/>
            <w:r w:rsidRPr="00B36A87">
              <w:t>PoliceOfficer</w:t>
            </w:r>
            <w:proofErr w:type="spellEnd"/>
          </w:p>
        </w:tc>
        <w:tc>
          <w:tcPr>
            <w:tcW w:w="5745" w:type="dxa"/>
          </w:tcPr>
          <w:p w:rsidR="008D2435" w:rsidRDefault="008D2435" w:rsidP="00C917B4">
            <w:pPr>
              <w:ind w:left="0"/>
            </w:pPr>
            <w:r>
              <w:t>Refer “</w:t>
            </w:r>
            <w:proofErr w:type="spellStart"/>
            <w:r w:rsidRPr="00581D02">
              <w:t>NewPolicyID</w:t>
            </w:r>
            <w:proofErr w:type="spellEnd"/>
            <w:r>
              <w:t xml:space="preserve">” in </w:t>
            </w:r>
            <w:proofErr w:type="spellStart"/>
            <w:r>
              <w:t>PoliceStation</w:t>
            </w:r>
            <w:proofErr w:type="spellEnd"/>
            <w:r>
              <w:t xml:space="preserve"> CSV</w:t>
            </w:r>
          </w:p>
          <w:p w:rsidR="008D2435" w:rsidRDefault="008D2435" w:rsidP="00C917B4">
            <w:pPr>
              <w:ind w:left="0"/>
            </w:pPr>
            <w:r w:rsidRPr="000B2EE4">
              <w:rPr>
                <w:b/>
              </w:rPr>
              <w:t>Note</w:t>
            </w:r>
            <w:r>
              <w:t xml:space="preserve">: If blank then defaulting from Claim details CSV i.e. </w:t>
            </w:r>
            <w:proofErr w:type="spellStart"/>
            <w:r w:rsidRPr="00C341D2">
              <w:t>MatterPFCriminal</w:t>
            </w:r>
            <w:r>
              <w:t>Invest</w:t>
            </w:r>
            <w:r w:rsidRPr="00C341D2">
              <w:t>Detail</w:t>
            </w:r>
            <w:proofErr w:type="spellEnd"/>
            <w:r>
              <w:t xml:space="preserve">, </w:t>
            </w:r>
            <w:proofErr w:type="spellStart"/>
            <w:r w:rsidRPr="00C341D2">
              <w:t>MatterPFCriminalPr</w:t>
            </w:r>
            <w:r>
              <w:t>ison</w:t>
            </w:r>
            <w:r w:rsidRPr="00C341D2">
              <w:t>Detail</w:t>
            </w:r>
            <w:proofErr w:type="spellEnd"/>
            <w:r>
              <w:t xml:space="preserve">, </w:t>
            </w:r>
            <w:proofErr w:type="spellStart"/>
            <w:r w:rsidRPr="00C341D2">
              <w:t>MatterPFCriminalProceedDetail</w:t>
            </w:r>
            <w:proofErr w:type="spellEnd"/>
          </w:p>
        </w:tc>
      </w:tr>
      <w:tr w:rsidR="008D2435"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8D2435" w:rsidRPr="000B2EE4" w:rsidRDefault="008D2435" w:rsidP="00C917B4">
            <w:proofErr w:type="spellStart"/>
            <w:r w:rsidRPr="00B36A87">
              <w:t>PFMatOffUrlNo</w:t>
            </w:r>
            <w:proofErr w:type="spellEnd"/>
          </w:p>
        </w:tc>
        <w:tc>
          <w:tcPr>
            <w:tcW w:w="5745" w:type="dxa"/>
          </w:tcPr>
          <w:p w:rsidR="008D2435" w:rsidRDefault="008D2435" w:rsidP="00C917B4">
            <w:pPr>
              <w:ind w:left="0"/>
            </w:pPr>
            <w:r>
              <w:t>Ref (Maximum to 10 character)</w:t>
            </w:r>
          </w:p>
        </w:tc>
      </w:tr>
      <w:tr w:rsidR="008D2435"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8D2435" w:rsidRPr="000B2EE4" w:rsidRDefault="008D2435" w:rsidP="00C917B4">
            <w:proofErr w:type="spellStart"/>
            <w:r w:rsidRPr="00B36A87">
              <w:t>PFMatOffCustodyRef</w:t>
            </w:r>
            <w:proofErr w:type="spellEnd"/>
          </w:p>
        </w:tc>
        <w:tc>
          <w:tcPr>
            <w:tcW w:w="5745" w:type="dxa"/>
          </w:tcPr>
          <w:p w:rsidR="008D2435" w:rsidRDefault="008D2435" w:rsidP="00C917B4">
            <w:pPr>
              <w:ind w:left="0"/>
            </w:pPr>
            <w:r>
              <w:t>Custody Ref (Maximum to 10 character)</w:t>
            </w:r>
          </w:p>
        </w:tc>
      </w:tr>
      <w:tr w:rsidR="008D2435"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8D2435" w:rsidRPr="000B2EE4" w:rsidRDefault="008D2435" w:rsidP="00C917B4">
            <w:proofErr w:type="spellStart"/>
            <w:r w:rsidRPr="00B36A87">
              <w:t>PFMatOffOffenceStartDate</w:t>
            </w:r>
            <w:proofErr w:type="spellEnd"/>
          </w:p>
        </w:tc>
        <w:tc>
          <w:tcPr>
            <w:tcW w:w="5745" w:type="dxa"/>
          </w:tcPr>
          <w:p w:rsidR="008D2435" w:rsidRDefault="008D2435" w:rsidP="00C917B4">
            <w:pPr>
              <w:ind w:left="0"/>
            </w:pPr>
            <w:r>
              <w:t>Start Date</w:t>
            </w:r>
          </w:p>
        </w:tc>
      </w:tr>
      <w:tr w:rsidR="008D2435"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8D2435" w:rsidRPr="000B2EE4" w:rsidRDefault="008D2435" w:rsidP="00C917B4">
            <w:proofErr w:type="spellStart"/>
            <w:r w:rsidRPr="00B36A87">
              <w:t>PFMatOffOffenceEndDate</w:t>
            </w:r>
            <w:proofErr w:type="spellEnd"/>
          </w:p>
        </w:tc>
        <w:tc>
          <w:tcPr>
            <w:tcW w:w="5745" w:type="dxa"/>
          </w:tcPr>
          <w:p w:rsidR="008D2435" w:rsidRDefault="008D2435" w:rsidP="00C917B4">
            <w:pPr>
              <w:ind w:left="0"/>
            </w:pPr>
            <w:r>
              <w:t>End Date</w:t>
            </w:r>
          </w:p>
        </w:tc>
      </w:tr>
      <w:tr w:rsidR="008D2435"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8D2435" w:rsidRPr="00B36A87" w:rsidRDefault="008D2435" w:rsidP="00C917B4">
            <w:proofErr w:type="spellStart"/>
            <w:r w:rsidRPr="00B36A87">
              <w:t>OffenceStatusRef</w:t>
            </w:r>
            <w:proofErr w:type="spellEnd"/>
          </w:p>
        </w:tc>
        <w:tc>
          <w:tcPr>
            <w:tcW w:w="5745" w:type="dxa"/>
          </w:tcPr>
          <w:p w:rsidR="008D2435" w:rsidRDefault="008D2435" w:rsidP="00C917B4">
            <w:pPr>
              <w:ind w:left="0"/>
            </w:pPr>
            <w:r>
              <w:t xml:space="preserve">Refer </w:t>
            </w:r>
            <w:proofErr w:type="spellStart"/>
            <w:r>
              <w:t>OffenceStatusID</w:t>
            </w:r>
            <w:proofErr w:type="spellEnd"/>
            <w:r>
              <w:t xml:space="preserve"> from ILB </w:t>
            </w:r>
            <w:proofErr w:type="spellStart"/>
            <w:r w:rsidRPr="00626828">
              <w:t>OffenceStatus</w:t>
            </w:r>
            <w:proofErr w:type="spellEnd"/>
            <w:r w:rsidRPr="00626828">
              <w:t xml:space="preserve"> </w:t>
            </w:r>
            <w:r>
              <w:t xml:space="preserve">table </w:t>
            </w:r>
          </w:p>
          <w:p w:rsidR="008D2435" w:rsidRDefault="008D2435" w:rsidP="00C917B4">
            <w:pPr>
              <w:ind w:left="0"/>
            </w:pPr>
            <w:proofErr w:type="spellStart"/>
            <w:r>
              <w:t>OffenceStatusId</w:t>
            </w:r>
            <w:proofErr w:type="spellEnd"/>
            <w:r>
              <w:tab/>
            </w:r>
            <w:proofErr w:type="spellStart"/>
            <w:r>
              <w:t>OffenceStatusDescription</w:t>
            </w:r>
            <w:proofErr w:type="spellEnd"/>
          </w:p>
          <w:p w:rsidR="008D2435" w:rsidRDefault="008D2435" w:rsidP="00C917B4">
            <w:pPr>
              <w:ind w:left="0"/>
            </w:pPr>
            <w:r>
              <w:t>1</w:t>
            </w:r>
            <w:r>
              <w:tab/>
              <w:t xml:space="preserve">Not Set                                                                                             </w:t>
            </w:r>
          </w:p>
          <w:p w:rsidR="008D2435" w:rsidRDefault="008D2435" w:rsidP="00C917B4">
            <w:pPr>
              <w:ind w:left="0"/>
            </w:pPr>
            <w:r>
              <w:t>2</w:t>
            </w:r>
            <w:r>
              <w:tab/>
              <w:t xml:space="preserve">RIC [Remanded in Custody]                                                                           </w:t>
            </w:r>
          </w:p>
          <w:p w:rsidR="008D2435" w:rsidRDefault="008D2435" w:rsidP="00C917B4">
            <w:pPr>
              <w:ind w:left="0"/>
            </w:pPr>
            <w:r>
              <w:t>3</w:t>
            </w:r>
            <w:r>
              <w:tab/>
              <w:t xml:space="preserve">Unconditional Bail                                                                                  </w:t>
            </w:r>
          </w:p>
          <w:p w:rsidR="008D2435" w:rsidRDefault="008D2435" w:rsidP="00C917B4">
            <w:pPr>
              <w:ind w:left="0"/>
            </w:pPr>
            <w:r>
              <w:t>4</w:t>
            </w:r>
            <w:r>
              <w:tab/>
              <w:t xml:space="preserve">Conditional Bail                                                                                    </w:t>
            </w:r>
          </w:p>
          <w:p w:rsidR="008D2435" w:rsidRDefault="008D2435" w:rsidP="00C917B4">
            <w:pPr>
              <w:ind w:left="0"/>
            </w:pPr>
            <w:r>
              <w:t>5</w:t>
            </w:r>
            <w:r>
              <w:tab/>
              <w:t xml:space="preserve">RICLAU [Remanded in Custody Local Authority]                                                        </w:t>
            </w:r>
          </w:p>
          <w:p w:rsidR="008D2435" w:rsidRDefault="008D2435" w:rsidP="00C917B4">
            <w:pPr>
              <w:ind w:left="0"/>
            </w:pPr>
            <w:r>
              <w:t>6</w:t>
            </w:r>
            <w:r>
              <w:tab/>
              <w:t xml:space="preserve">RICLAC [Remanded in Custody Local Authority Care]                                                   </w:t>
            </w:r>
          </w:p>
        </w:tc>
      </w:tr>
    </w:tbl>
    <w:p w:rsidR="00686406" w:rsidRDefault="00686406" w:rsidP="00686406">
      <w:pPr>
        <w:pStyle w:val="NumHeading2"/>
      </w:pPr>
      <w:bookmarkStart w:id="96" w:name="_Toc423944066"/>
      <w:r w:rsidRPr="00C341D2">
        <w:t>MatterPFCriminalPrisonDetail</w:t>
      </w:r>
      <w:r>
        <w:t>.csv</w:t>
      </w:r>
      <w:bookmarkEnd w:id="96"/>
    </w:p>
    <w:tbl>
      <w:tblPr>
        <w:tblStyle w:val="TableGrid"/>
        <w:tblW w:w="0" w:type="auto"/>
        <w:tblLook w:val="04A0" w:firstRow="1" w:lastRow="0" w:firstColumn="1" w:lastColumn="0" w:noHBand="0" w:noVBand="1"/>
      </w:tblPr>
      <w:tblGrid>
        <w:gridCol w:w="3502"/>
        <w:gridCol w:w="5745"/>
      </w:tblGrid>
      <w:tr w:rsidR="00686406" w:rsidTr="00C917B4">
        <w:trPr>
          <w:cnfStyle w:val="100000000000" w:firstRow="1" w:lastRow="0" w:firstColumn="0" w:lastColumn="0" w:oddVBand="0" w:evenVBand="0" w:oddHBand="0" w:evenHBand="0" w:firstRowFirstColumn="0" w:firstRowLastColumn="0" w:lastRowFirstColumn="0" w:lastRowLastColumn="0"/>
        </w:trPr>
        <w:tc>
          <w:tcPr>
            <w:tcW w:w="3502" w:type="dxa"/>
          </w:tcPr>
          <w:p w:rsidR="00686406" w:rsidRDefault="00686406" w:rsidP="00C917B4">
            <w:pPr>
              <w:rPr>
                <w:b w:val="0"/>
              </w:rPr>
            </w:pPr>
            <w:r>
              <w:t>Field</w:t>
            </w:r>
          </w:p>
        </w:tc>
        <w:tc>
          <w:tcPr>
            <w:tcW w:w="5745" w:type="dxa"/>
          </w:tcPr>
          <w:p w:rsidR="00686406" w:rsidRDefault="00686406" w:rsidP="00C917B4">
            <w:pPr>
              <w:ind w:left="0"/>
              <w:rPr>
                <w:b w:val="0"/>
              </w:rPr>
            </w:pPr>
            <w:r>
              <w:t>Description</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Default="00686406" w:rsidP="00C917B4">
            <w:proofErr w:type="spellStart"/>
            <w:r w:rsidRPr="00C341D2">
              <w:t>MatterPFCriminalInvestDetail</w:t>
            </w:r>
            <w:r>
              <w:t>ID</w:t>
            </w:r>
            <w:proofErr w:type="spellEnd"/>
          </w:p>
        </w:tc>
        <w:tc>
          <w:tcPr>
            <w:tcW w:w="5745" w:type="dxa"/>
          </w:tcPr>
          <w:p w:rsidR="00686406" w:rsidRDefault="00686406" w:rsidP="00C917B4">
            <w:pPr>
              <w:ind w:left="0"/>
            </w:pPr>
            <w:r w:rsidRPr="00775768">
              <w:rPr>
                <w:color w:val="948A54" w:themeColor="background2" w:themeShade="80"/>
              </w:rPr>
              <w:t>Unique</w:t>
            </w:r>
            <w:r>
              <w:rPr>
                <w:color w:val="948A54" w:themeColor="background2" w:themeShade="80"/>
              </w:rPr>
              <w:t xml:space="preserve"> Id </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BD351D" w:rsidRDefault="00686406" w:rsidP="00C917B4">
            <w:proofErr w:type="spellStart"/>
            <w:r w:rsidRPr="000B2EE4">
              <w:t>MatterID</w:t>
            </w:r>
            <w:proofErr w:type="spellEnd"/>
          </w:p>
        </w:tc>
        <w:tc>
          <w:tcPr>
            <w:tcW w:w="5745" w:type="dxa"/>
          </w:tcPr>
          <w:p w:rsidR="00686406" w:rsidRDefault="00686406" w:rsidP="00C917B4">
            <w:pPr>
              <w:ind w:left="0"/>
            </w:pPr>
            <w:r>
              <w:t xml:space="preserve">Refer </w:t>
            </w:r>
            <w:proofErr w:type="spellStart"/>
            <w:r>
              <w:t>MatterID</w:t>
            </w:r>
            <w:proofErr w:type="spellEnd"/>
            <w:r>
              <w:t xml:space="preserve">  in Matter CSV</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0B2EE4" w:rsidRDefault="00686406" w:rsidP="00C917B4">
            <w:proofErr w:type="spellStart"/>
            <w:r w:rsidRPr="000B2EE4">
              <w:t>MatterOldNumber</w:t>
            </w:r>
            <w:proofErr w:type="spellEnd"/>
          </w:p>
        </w:tc>
        <w:tc>
          <w:tcPr>
            <w:tcW w:w="5745" w:type="dxa"/>
          </w:tcPr>
          <w:p w:rsidR="00686406" w:rsidRDefault="00686406" w:rsidP="00C917B4">
            <w:pPr>
              <w:ind w:left="0"/>
            </w:pPr>
            <w:r>
              <w:t xml:space="preserve">Refer </w:t>
            </w:r>
            <w:proofErr w:type="spellStart"/>
            <w:r w:rsidRPr="000B2EE4">
              <w:t>MatterOldNumber</w:t>
            </w:r>
            <w:proofErr w:type="spellEnd"/>
            <w:r w:rsidRPr="000B2EE4">
              <w:t xml:space="preserve"> in Matter CSV</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0B2EE4" w:rsidRDefault="00686406" w:rsidP="00C917B4">
            <w:proofErr w:type="spellStart"/>
            <w:r w:rsidRPr="000B2EE4">
              <w:t>PFMatClassCompleted</w:t>
            </w:r>
            <w:proofErr w:type="spellEnd"/>
          </w:p>
        </w:tc>
        <w:tc>
          <w:tcPr>
            <w:tcW w:w="5745" w:type="dxa"/>
          </w:tcPr>
          <w:p w:rsidR="00686406" w:rsidRDefault="00686406" w:rsidP="00C917B4">
            <w:pPr>
              <w:ind w:left="0"/>
            </w:pPr>
            <w:r>
              <w:t>Date Class of work completed</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0B2EE4" w:rsidRDefault="00686406" w:rsidP="00C917B4">
            <w:proofErr w:type="spellStart"/>
            <w:r w:rsidRPr="000B2EE4">
              <w:t>OutComeCode</w:t>
            </w:r>
            <w:proofErr w:type="spellEnd"/>
          </w:p>
        </w:tc>
        <w:tc>
          <w:tcPr>
            <w:tcW w:w="5745" w:type="dxa"/>
          </w:tcPr>
          <w:p w:rsidR="00686406" w:rsidRDefault="00686406" w:rsidP="00C917B4">
            <w:pPr>
              <w:ind w:left="0"/>
            </w:pPr>
            <w:r>
              <w:t xml:space="preserve">Refer </w:t>
            </w:r>
            <w:proofErr w:type="spellStart"/>
            <w:r>
              <w:t>OutComecodesRef</w:t>
            </w:r>
            <w:proofErr w:type="spellEnd"/>
            <w:r>
              <w:t xml:space="preserve"> in ILB table </w:t>
            </w:r>
            <w:proofErr w:type="spellStart"/>
            <w:r>
              <w:t>OutComeCodes</w:t>
            </w:r>
            <w:proofErr w:type="spellEnd"/>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0B2EE4" w:rsidRDefault="00686406" w:rsidP="00C917B4">
            <w:proofErr w:type="spellStart"/>
            <w:r w:rsidRPr="00496A53">
              <w:t>PFMatParole</w:t>
            </w:r>
            <w:proofErr w:type="spellEnd"/>
          </w:p>
        </w:tc>
        <w:tc>
          <w:tcPr>
            <w:tcW w:w="5745" w:type="dxa"/>
          </w:tcPr>
          <w:p w:rsidR="00686406" w:rsidRDefault="00686406" w:rsidP="00C917B4">
            <w:pPr>
              <w:ind w:left="0"/>
            </w:pPr>
            <w:r>
              <w:t>0 OR 1</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0B2EE4" w:rsidRDefault="00686406" w:rsidP="00C917B4">
            <w:proofErr w:type="spellStart"/>
            <w:r w:rsidRPr="00496A53">
              <w:t>OffenceCatCode</w:t>
            </w:r>
            <w:proofErr w:type="spellEnd"/>
          </w:p>
        </w:tc>
        <w:tc>
          <w:tcPr>
            <w:tcW w:w="5745" w:type="dxa"/>
          </w:tcPr>
          <w:p w:rsidR="00686406" w:rsidRDefault="00686406" w:rsidP="00C917B4">
            <w:pPr>
              <w:ind w:left="0"/>
            </w:pPr>
            <w:r w:rsidRPr="00626828">
              <w:t xml:space="preserve">Refer field </w:t>
            </w:r>
            <w:proofErr w:type="spellStart"/>
            <w:r w:rsidRPr="00626828">
              <w:t>OffenceCatCode</w:t>
            </w:r>
            <w:proofErr w:type="spellEnd"/>
            <w:r w:rsidRPr="00626828">
              <w:t xml:space="preserve"> from IBL table “</w:t>
            </w:r>
            <w:proofErr w:type="spellStart"/>
            <w:r w:rsidRPr="00626828">
              <w:t>OffenceCategories</w:t>
            </w:r>
            <w:proofErr w:type="spellEnd"/>
            <w:r w:rsidRPr="00626828">
              <w:t>”</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0B2EE4" w:rsidRDefault="00686406" w:rsidP="00C917B4">
            <w:proofErr w:type="spellStart"/>
            <w:r w:rsidRPr="00496A53">
              <w:t>PrisonCode</w:t>
            </w:r>
            <w:proofErr w:type="spellEnd"/>
          </w:p>
        </w:tc>
        <w:tc>
          <w:tcPr>
            <w:tcW w:w="5745" w:type="dxa"/>
          </w:tcPr>
          <w:p w:rsidR="00686406" w:rsidRDefault="00686406" w:rsidP="00C917B4">
            <w:pPr>
              <w:ind w:left="0"/>
            </w:pPr>
            <w:r>
              <w:t>Refer “Code” in Prison CSV</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0B2EE4" w:rsidRDefault="00686406" w:rsidP="00C917B4">
            <w:proofErr w:type="spellStart"/>
            <w:r w:rsidRPr="00496A53">
              <w:t>PFAdviceAsistExt</w:t>
            </w:r>
            <w:proofErr w:type="spellEnd"/>
          </w:p>
        </w:tc>
        <w:tc>
          <w:tcPr>
            <w:tcW w:w="5745" w:type="dxa"/>
          </w:tcPr>
          <w:p w:rsidR="00686406" w:rsidRDefault="00686406" w:rsidP="00C917B4">
            <w:pPr>
              <w:ind w:left="0"/>
            </w:pPr>
            <w:r>
              <w:t>Advice + Assistance Extension (Decimal)</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0B2EE4" w:rsidRDefault="00686406" w:rsidP="00C917B4">
            <w:proofErr w:type="spellStart"/>
            <w:r w:rsidRPr="00496A53">
              <w:t>PFAdvocancyAssistExt</w:t>
            </w:r>
            <w:proofErr w:type="spellEnd"/>
          </w:p>
        </w:tc>
        <w:tc>
          <w:tcPr>
            <w:tcW w:w="5745" w:type="dxa"/>
          </w:tcPr>
          <w:p w:rsidR="00686406" w:rsidRDefault="00686406" w:rsidP="00C917B4">
            <w:pPr>
              <w:ind w:left="0"/>
            </w:pPr>
            <w:r>
              <w:t>Advocacy Assistance Extension (Decimal)</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0B2EE4" w:rsidRDefault="00686406" w:rsidP="00C917B4">
            <w:proofErr w:type="spellStart"/>
            <w:r w:rsidRPr="00496A53">
              <w:t>PrisonLawNumber</w:t>
            </w:r>
            <w:proofErr w:type="spellEnd"/>
          </w:p>
        </w:tc>
        <w:tc>
          <w:tcPr>
            <w:tcW w:w="5745" w:type="dxa"/>
          </w:tcPr>
          <w:p w:rsidR="00686406" w:rsidRDefault="00686406" w:rsidP="00C917B4">
            <w:pPr>
              <w:ind w:left="0"/>
            </w:pPr>
            <w:r>
              <w:t>Number (Maximum to 10)</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0B2EE4" w:rsidRDefault="00686406" w:rsidP="00C917B4">
            <w:proofErr w:type="spellStart"/>
            <w:r w:rsidRPr="000B2EE4">
              <w:lastRenderedPageBreak/>
              <w:t>VatRateRef</w:t>
            </w:r>
            <w:proofErr w:type="spellEnd"/>
          </w:p>
        </w:tc>
        <w:tc>
          <w:tcPr>
            <w:tcW w:w="5745" w:type="dxa"/>
          </w:tcPr>
          <w:p w:rsidR="00686406" w:rsidRDefault="00686406" w:rsidP="00C917B4">
            <w:pPr>
              <w:ind w:left="0"/>
            </w:pPr>
            <w:r>
              <w:t xml:space="preserve">Refer Vat Code in </w:t>
            </w:r>
            <w:proofErr w:type="spellStart"/>
            <w:r>
              <w:t>VatRates</w:t>
            </w:r>
            <w:proofErr w:type="spellEnd"/>
            <w:r>
              <w:t xml:space="preserve"> CSV</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0B2EE4" w:rsidRDefault="00686406" w:rsidP="00C917B4"/>
        </w:tc>
        <w:tc>
          <w:tcPr>
            <w:tcW w:w="5745" w:type="dxa"/>
          </w:tcPr>
          <w:p w:rsidR="00686406" w:rsidRDefault="00686406" w:rsidP="00C917B4">
            <w:pPr>
              <w:ind w:left="0"/>
            </w:pPr>
          </w:p>
        </w:tc>
      </w:tr>
    </w:tbl>
    <w:p w:rsidR="00686406" w:rsidRDefault="00686406" w:rsidP="00686406">
      <w:pPr>
        <w:pStyle w:val="NumHeading2"/>
      </w:pPr>
      <w:bookmarkStart w:id="97" w:name="_Toc423944067"/>
      <w:r w:rsidRPr="00C341D2">
        <w:t>MatterPFCriminalProceedDetail</w:t>
      </w:r>
      <w:r>
        <w:t>.csv</w:t>
      </w:r>
      <w:bookmarkEnd w:id="97"/>
    </w:p>
    <w:tbl>
      <w:tblPr>
        <w:tblStyle w:val="TableGrid"/>
        <w:tblW w:w="0" w:type="auto"/>
        <w:tblLook w:val="04A0" w:firstRow="1" w:lastRow="0" w:firstColumn="1" w:lastColumn="0" w:noHBand="0" w:noVBand="1"/>
      </w:tblPr>
      <w:tblGrid>
        <w:gridCol w:w="3502"/>
        <w:gridCol w:w="5745"/>
      </w:tblGrid>
      <w:tr w:rsidR="00686406" w:rsidTr="00C917B4">
        <w:trPr>
          <w:cnfStyle w:val="100000000000" w:firstRow="1" w:lastRow="0" w:firstColumn="0" w:lastColumn="0" w:oddVBand="0" w:evenVBand="0" w:oddHBand="0" w:evenHBand="0" w:firstRowFirstColumn="0" w:firstRowLastColumn="0" w:lastRowFirstColumn="0" w:lastRowLastColumn="0"/>
        </w:trPr>
        <w:tc>
          <w:tcPr>
            <w:tcW w:w="3502" w:type="dxa"/>
          </w:tcPr>
          <w:p w:rsidR="00686406" w:rsidRDefault="00686406" w:rsidP="00C917B4">
            <w:pPr>
              <w:rPr>
                <w:b w:val="0"/>
              </w:rPr>
            </w:pPr>
            <w:r>
              <w:t>Field</w:t>
            </w:r>
          </w:p>
        </w:tc>
        <w:tc>
          <w:tcPr>
            <w:tcW w:w="5745" w:type="dxa"/>
          </w:tcPr>
          <w:p w:rsidR="00686406" w:rsidRDefault="00686406" w:rsidP="00C917B4">
            <w:pPr>
              <w:ind w:left="0"/>
              <w:rPr>
                <w:b w:val="0"/>
              </w:rPr>
            </w:pPr>
            <w:r>
              <w:t>Description</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Default="00686406" w:rsidP="00C917B4">
            <w:proofErr w:type="spellStart"/>
            <w:r w:rsidRPr="00C341D2">
              <w:t>MatterPFCriminalProceedDetail</w:t>
            </w:r>
            <w:r>
              <w:t>ID</w:t>
            </w:r>
            <w:proofErr w:type="spellEnd"/>
          </w:p>
        </w:tc>
        <w:tc>
          <w:tcPr>
            <w:tcW w:w="5745" w:type="dxa"/>
          </w:tcPr>
          <w:p w:rsidR="00686406" w:rsidRDefault="00686406" w:rsidP="00C917B4">
            <w:pPr>
              <w:ind w:left="0"/>
            </w:pPr>
            <w:r w:rsidRPr="00775768">
              <w:rPr>
                <w:color w:val="948A54" w:themeColor="background2" w:themeShade="80"/>
              </w:rPr>
              <w:t>Unique</w:t>
            </w:r>
            <w:r>
              <w:rPr>
                <w:color w:val="948A54" w:themeColor="background2" w:themeShade="80"/>
              </w:rPr>
              <w:t xml:space="preserve"> Id </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BD351D" w:rsidRDefault="00686406" w:rsidP="00C917B4">
            <w:proofErr w:type="spellStart"/>
            <w:r w:rsidRPr="000B2EE4">
              <w:t>MatterID</w:t>
            </w:r>
            <w:proofErr w:type="spellEnd"/>
          </w:p>
        </w:tc>
        <w:tc>
          <w:tcPr>
            <w:tcW w:w="5745" w:type="dxa"/>
          </w:tcPr>
          <w:p w:rsidR="00686406" w:rsidRDefault="00686406" w:rsidP="00C917B4">
            <w:pPr>
              <w:ind w:left="0"/>
            </w:pPr>
            <w:r>
              <w:t xml:space="preserve">Refer </w:t>
            </w:r>
            <w:proofErr w:type="spellStart"/>
            <w:r>
              <w:t>MatterID</w:t>
            </w:r>
            <w:proofErr w:type="spellEnd"/>
            <w:r>
              <w:t xml:space="preserve">  in Matter CSV</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0B2EE4" w:rsidRDefault="00686406" w:rsidP="00C917B4">
            <w:proofErr w:type="spellStart"/>
            <w:r w:rsidRPr="000B2EE4">
              <w:t>MatterOldNumber</w:t>
            </w:r>
            <w:proofErr w:type="spellEnd"/>
          </w:p>
        </w:tc>
        <w:tc>
          <w:tcPr>
            <w:tcW w:w="5745" w:type="dxa"/>
          </w:tcPr>
          <w:p w:rsidR="00686406" w:rsidRDefault="00686406" w:rsidP="00C917B4">
            <w:pPr>
              <w:ind w:left="0"/>
            </w:pPr>
            <w:r>
              <w:t xml:space="preserve">Refer </w:t>
            </w:r>
            <w:proofErr w:type="spellStart"/>
            <w:r w:rsidRPr="000B2EE4">
              <w:t>MatterOldNumber</w:t>
            </w:r>
            <w:proofErr w:type="spellEnd"/>
            <w:r w:rsidRPr="000B2EE4">
              <w:t xml:space="preserve"> in Matter CSV</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0B2EE4" w:rsidRDefault="00686406" w:rsidP="00C917B4">
            <w:proofErr w:type="spellStart"/>
            <w:r w:rsidRPr="000B2EE4">
              <w:t>PFMatClassCompleted</w:t>
            </w:r>
            <w:proofErr w:type="spellEnd"/>
          </w:p>
        </w:tc>
        <w:tc>
          <w:tcPr>
            <w:tcW w:w="5745" w:type="dxa"/>
          </w:tcPr>
          <w:p w:rsidR="00686406" w:rsidRDefault="00686406" w:rsidP="00C917B4">
            <w:pPr>
              <w:ind w:left="0"/>
            </w:pPr>
            <w:r>
              <w:t>Date Class of work completed</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Default="00686406" w:rsidP="00C917B4">
            <w:proofErr w:type="spellStart"/>
            <w:r w:rsidRPr="00626828">
              <w:t>OutComeCode</w:t>
            </w:r>
            <w:proofErr w:type="spellEnd"/>
          </w:p>
        </w:tc>
        <w:tc>
          <w:tcPr>
            <w:tcW w:w="5745" w:type="dxa"/>
          </w:tcPr>
          <w:p w:rsidR="00686406" w:rsidRDefault="00686406" w:rsidP="00C917B4">
            <w:pPr>
              <w:ind w:left="0"/>
            </w:pPr>
            <w:r>
              <w:t xml:space="preserve">Refer </w:t>
            </w:r>
            <w:proofErr w:type="spellStart"/>
            <w:r>
              <w:t>OutComecodesRef</w:t>
            </w:r>
            <w:proofErr w:type="spellEnd"/>
            <w:r>
              <w:t xml:space="preserve"> in ILB table </w:t>
            </w:r>
            <w:proofErr w:type="spellStart"/>
            <w:r>
              <w:t>OutComeCodes</w:t>
            </w:r>
            <w:proofErr w:type="spellEnd"/>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BD351D" w:rsidRDefault="00686406" w:rsidP="00C917B4">
            <w:proofErr w:type="spellStart"/>
            <w:r w:rsidRPr="00626828">
              <w:t>VatRateRef</w:t>
            </w:r>
            <w:proofErr w:type="spellEnd"/>
          </w:p>
        </w:tc>
        <w:tc>
          <w:tcPr>
            <w:tcW w:w="5745" w:type="dxa"/>
          </w:tcPr>
          <w:p w:rsidR="00686406" w:rsidRDefault="00686406" w:rsidP="00C917B4">
            <w:pPr>
              <w:ind w:left="0"/>
            </w:pPr>
            <w:r>
              <w:t xml:space="preserve">Refer Vat Code in </w:t>
            </w:r>
            <w:proofErr w:type="spellStart"/>
            <w:r>
              <w:t>VatRates</w:t>
            </w:r>
            <w:proofErr w:type="spellEnd"/>
            <w:r>
              <w:t xml:space="preserve"> CSV</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0B2EE4" w:rsidRDefault="00686406" w:rsidP="00C917B4">
            <w:proofErr w:type="spellStart"/>
            <w:r w:rsidRPr="00626828">
              <w:t>PfMatIsDefendantAYouth</w:t>
            </w:r>
            <w:proofErr w:type="spellEnd"/>
          </w:p>
        </w:tc>
        <w:tc>
          <w:tcPr>
            <w:tcW w:w="5745" w:type="dxa"/>
          </w:tcPr>
          <w:p w:rsidR="00686406" w:rsidRDefault="00686406" w:rsidP="00C917B4">
            <w:pPr>
              <w:ind w:left="0"/>
            </w:pPr>
            <w:r>
              <w:t>0 OR 1 (Dealt with in a Youth Court)</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0B2EE4" w:rsidRDefault="00686406" w:rsidP="00C917B4">
            <w:proofErr w:type="spellStart"/>
            <w:r w:rsidRPr="00626828">
              <w:t>PFMatCarterReview</w:t>
            </w:r>
            <w:proofErr w:type="spellEnd"/>
          </w:p>
        </w:tc>
        <w:tc>
          <w:tcPr>
            <w:tcW w:w="5745" w:type="dxa"/>
          </w:tcPr>
          <w:p w:rsidR="00686406" w:rsidRDefault="00686406" w:rsidP="00C917B4">
            <w:pPr>
              <w:ind w:left="0"/>
            </w:pPr>
            <w:r>
              <w:t>0 OR 1 (Carter Review)</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0B2EE4" w:rsidRDefault="00686406" w:rsidP="00C917B4">
            <w:proofErr w:type="spellStart"/>
            <w:r w:rsidRPr="00626828">
              <w:t>PfMatIsCaseIndict</w:t>
            </w:r>
            <w:proofErr w:type="spellEnd"/>
          </w:p>
        </w:tc>
        <w:tc>
          <w:tcPr>
            <w:tcW w:w="5745" w:type="dxa"/>
          </w:tcPr>
          <w:p w:rsidR="00686406" w:rsidRDefault="00686406" w:rsidP="00C917B4">
            <w:pPr>
              <w:ind w:left="0"/>
            </w:pPr>
            <w:r>
              <w:t>0 OR 1 (Is case Indictable Only)</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0B2EE4" w:rsidRDefault="00686406" w:rsidP="00C917B4">
            <w:proofErr w:type="spellStart"/>
            <w:r w:rsidRPr="00626828">
              <w:t>SolicitorInstructed</w:t>
            </w:r>
            <w:proofErr w:type="spellEnd"/>
          </w:p>
        </w:tc>
        <w:tc>
          <w:tcPr>
            <w:tcW w:w="5745" w:type="dxa"/>
          </w:tcPr>
          <w:p w:rsidR="00686406" w:rsidRDefault="00686406" w:rsidP="00C917B4">
            <w:pPr>
              <w:ind w:left="0"/>
            </w:pPr>
            <w:r>
              <w:t xml:space="preserve">Refer </w:t>
            </w:r>
            <w:proofErr w:type="spellStart"/>
            <w:r>
              <w:t>FeeEarnerCode</w:t>
            </w:r>
            <w:proofErr w:type="spellEnd"/>
            <w:r>
              <w:t xml:space="preserve"> from </w:t>
            </w:r>
            <w:proofErr w:type="spellStart"/>
            <w:r>
              <w:t>FeeEarner</w:t>
            </w:r>
            <w:proofErr w:type="spellEnd"/>
            <w:r>
              <w:t xml:space="preserve"> CSV</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0B2EE4" w:rsidRDefault="00686406" w:rsidP="00C917B4">
            <w:proofErr w:type="spellStart"/>
            <w:r w:rsidRPr="00626828">
              <w:t>CaseDisposalPleasReference</w:t>
            </w:r>
            <w:proofErr w:type="spellEnd"/>
          </w:p>
        </w:tc>
        <w:tc>
          <w:tcPr>
            <w:tcW w:w="5745" w:type="dxa"/>
          </w:tcPr>
          <w:p w:rsidR="00686406" w:rsidRDefault="00686406" w:rsidP="00C917B4">
            <w:pPr>
              <w:ind w:left="0"/>
            </w:pPr>
            <w:r>
              <w:t xml:space="preserve">Refer </w:t>
            </w:r>
            <w:proofErr w:type="spellStart"/>
            <w:r w:rsidRPr="00626828">
              <w:t>PleasReference</w:t>
            </w:r>
            <w:proofErr w:type="spellEnd"/>
            <w:r w:rsidRPr="00626828">
              <w:t xml:space="preserve"> from ILB view “</w:t>
            </w:r>
            <w:proofErr w:type="spellStart"/>
            <w:r w:rsidRPr="00626828">
              <w:t>uvw_PleasDetails</w:t>
            </w:r>
            <w:proofErr w:type="spellEnd"/>
            <w:r w:rsidRPr="00626828">
              <w:t xml:space="preserve">” where </w:t>
            </w:r>
            <w:proofErr w:type="spellStart"/>
            <w:r w:rsidRPr="00626828">
              <w:t>BillingTypeID</w:t>
            </w:r>
            <w:proofErr w:type="spellEnd"/>
            <w:r w:rsidRPr="00626828">
              <w:t xml:space="preserve"> = 4</w:t>
            </w:r>
            <w:r>
              <w:t xml:space="preserve"> (Case Disposal)</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0B2EE4" w:rsidRDefault="00686406" w:rsidP="00C917B4">
            <w:proofErr w:type="spellStart"/>
            <w:r w:rsidRPr="00626828">
              <w:t>PFAdvocacyAssistExt</w:t>
            </w:r>
            <w:proofErr w:type="spellEnd"/>
          </w:p>
        </w:tc>
        <w:tc>
          <w:tcPr>
            <w:tcW w:w="5745" w:type="dxa"/>
          </w:tcPr>
          <w:p w:rsidR="00686406" w:rsidRDefault="00686406" w:rsidP="00C917B4">
            <w:pPr>
              <w:ind w:left="0"/>
            </w:pPr>
            <w:r>
              <w:t>Advocacy Assistance Extension (Decimal)</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0B2EE4" w:rsidRDefault="00686406" w:rsidP="00C917B4">
            <w:proofErr w:type="spellStart"/>
            <w:r w:rsidRPr="00626828">
              <w:t>DSCCNumber</w:t>
            </w:r>
            <w:proofErr w:type="spellEnd"/>
          </w:p>
        </w:tc>
        <w:tc>
          <w:tcPr>
            <w:tcW w:w="5745" w:type="dxa"/>
          </w:tcPr>
          <w:p w:rsidR="00686406" w:rsidRDefault="00686406" w:rsidP="00C917B4">
            <w:pPr>
              <w:ind w:left="0"/>
            </w:pPr>
            <w:r>
              <w:t>YY – Year of Date Class of Work Completed</w:t>
            </w:r>
          </w:p>
          <w:p w:rsidR="00686406" w:rsidRDefault="00686406" w:rsidP="00C917B4">
            <w:pPr>
              <w:ind w:left="0"/>
            </w:pPr>
            <w:r>
              <w:t>MM – Year of Date Class of Work Completed</w:t>
            </w:r>
          </w:p>
          <w:p w:rsidR="00686406" w:rsidRDefault="00686406" w:rsidP="00C917B4">
            <w:pPr>
              <w:ind w:left="0"/>
            </w:pPr>
            <w:r w:rsidRPr="000B2EE4">
              <w:rPr>
                <w:b/>
              </w:rPr>
              <w:t>Format</w:t>
            </w:r>
            <w:r>
              <w:t xml:space="preserve"> : YYMMNNNNNL (YY – Year, MM – Month, N – Number, L – Letter)</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0B2EE4" w:rsidRDefault="00686406" w:rsidP="00C917B4">
            <w:proofErr w:type="spellStart"/>
            <w:r w:rsidRPr="00626828">
              <w:t>MaatID</w:t>
            </w:r>
            <w:proofErr w:type="spellEnd"/>
          </w:p>
        </w:tc>
        <w:tc>
          <w:tcPr>
            <w:tcW w:w="5745" w:type="dxa"/>
          </w:tcPr>
          <w:p w:rsidR="00686406" w:rsidRDefault="00686406" w:rsidP="00C917B4">
            <w:pPr>
              <w:ind w:left="0"/>
            </w:pPr>
            <w:r>
              <w:t>Number (maximum to 10 digit)</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0B2EE4" w:rsidRDefault="00686406" w:rsidP="00C917B4">
            <w:proofErr w:type="spellStart"/>
            <w:r w:rsidRPr="00626828">
              <w:t>PfMatRepOrderRefused</w:t>
            </w:r>
            <w:proofErr w:type="spellEnd"/>
          </w:p>
        </w:tc>
        <w:tc>
          <w:tcPr>
            <w:tcW w:w="5745" w:type="dxa"/>
          </w:tcPr>
          <w:p w:rsidR="00686406" w:rsidRDefault="00686406" w:rsidP="00C917B4">
            <w:pPr>
              <w:ind w:left="0"/>
            </w:pPr>
            <w:r>
              <w:t>0 – Not Applicable</w:t>
            </w:r>
          </w:p>
          <w:p w:rsidR="00686406" w:rsidRDefault="00686406" w:rsidP="00C917B4">
            <w:pPr>
              <w:ind w:left="0"/>
            </w:pPr>
            <w:r>
              <w:t>1 – Refused on Merit</w:t>
            </w:r>
          </w:p>
          <w:p w:rsidR="00686406" w:rsidRDefault="00686406" w:rsidP="00C917B4">
            <w:pPr>
              <w:ind w:left="0"/>
            </w:pPr>
            <w:r>
              <w:t>2 – Refused on means</w:t>
            </w:r>
          </w:p>
          <w:p w:rsidR="00686406" w:rsidRDefault="00686406" w:rsidP="00C917B4">
            <w:pPr>
              <w:ind w:left="0"/>
            </w:pPr>
            <w:r>
              <w:t>3 – Form Completion</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0B2EE4" w:rsidRDefault="00686406" w:rsidP="00C917B4">
            <w:proofErr w:type="spellStart"/>
            <w:r w:rsidRPr="00626828">
              <w:t>EnhancedRateTravel</w:t>
            </w:r>
            <w:proofErr w:type="spellEnd"/>
          </w:p>
        </w:tc>
        <w:tc>
          <w:tcPr>
            <w:tcW w:w="5745" w:type="dxa"/>
          </w:tcPr>
          <w:p w:rsidR="00686406" w:rsidRDefault="00686406" w:rsidP="00C917B4">
            <w:pPr>
              <w:ind w:left="0"/>
            </w:pPr>
            <w:r>
              <w:t>Number (3 digit)</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0B2EE4" w:rsidRDefault="00686406" w:rsidP="00C917B4">
            <w:proofErr w:type="spellStart"/>
            <w:r w:rsidRPr="00626828">
              <w:t>EnhancedRateWaiting</w:t>
            </w:r>
            <w:proofErr w:type="spellEnd"/>
          </w:p>
        </w:tc>
        <w:tc>
          <w:tcPr>
            <w:tcW w:w="5745" w:type="dxa"/>
          </w:tcPr>
          <w:p w:rsidR="00686406" w:rsidRDefault="00686406" w:rsidP="00C917B4">
            <w:pPr>
              <w:ind w:left="0"/>
            </w:pPr>
            <w:r>
              <w:t>Number (3 digit)</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626828" w:rsidRDefault="00686406" w:rsidP="00C917B4">
            <w:proofErr w:type="spellStart"/>
            <w:r w:rsidRPr="00626828">
              <w:t>EnhancedRatePreparation</w:t>
            </w:r>
            <w:proofErr w:type="spellEnd"/>
          </w:p>
        </w:tc>
        <w:tc>
          <w:tcPr>
            <w:tcW w:w="5745" w:type="dxa"/>
          </w:tcPr>
          <w:p w:rsidR="00686406" w:rsidRDefault="00686406" w:rsidP="00C917B4">
            <w:pPr>
              <w:ind w:left="0"/>
            </w:pPr>
            <w:r>
              <w:t>Number (3 digit)</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626828" w:rsidRDefault="00686406" w:rsidP="00C917B4">
            <w:proofErr w:type="spellStart"/>
            <w:r w:rsidRPr="00626828">
              <w:t>EnhancedRateAttendance</w:t>
            </w:r>
            <w:proofErr w:type="spellEnd"/>
          </w:p>
        </w:tc>
        <w:tc>
          <w:tcPr>
            <w:tcW w:w="5745" w:type="dxa"/>
          </w:tcPr>
          <w:p w:rsidR="00686406" w:rsidRDefault="00686406" w:rsidP="00C917B4">
            <w:pPr>
              <w:ind w:left="0"/>
            </w:pPr>
            <w:r>
              <w:t>Number (3 digit)</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626828" w:rsidRDefault="00686406" w:rsidP="00C917B4">
            <w:proofErr w:type="spellStart"/>
            <w:r w:rsidRPr="00626828">
              <w:lastRenderedPageBreak/>
              <w:t>EnhancedRateLetters</w:t>
            </w:r>
            <w:proofErr w:type="spellEnd"/>
          </w:p>
        </w:tc>
        <w:tc>
          <w:tcPr>
            <w:tcW w:w="5745" w:type="dxa"/>
          </w:tcPr>
          <w:p w:rsidR="00686406" w:rsidRDefault="00686406" w:rsidP="00C917B4">
            <w:pPr>
              <w:ind w:left="0"/>
            </w:pPr>
            <w:r>
              <w:t>Number (3 digit)</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626828" w:rsidRDefault="00686406" w:rsidP="00C917B4">
            <w:proofErr w:type="spellStart"/>
            <w:r w:rsidRPr="00626828">
              <w:t>EnhancedRateAdvocacy</w:t>
            </w:r>
            <w:proofErr w:type="spellEnd"/>
          </w:p>
        </w:tc>
        <w:tc>
          <w:tcPr>
            <w:tcW w:w="5745" w:type="dxa"/>
          </w:tcPr>
          <w:p w:rsidR="00686406" w:rsidRDefault="00686406" w:rsidP="00C917B4">
            <w:pPr>
              <w:ind w:left="0"/>
            </w:pPr>
            <w:r>
              <w:t>Number (3 digit)</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626828" w:rsidRDefault="00686406" w:rsidP="00C917B4">
            <w:proofErr w:type="spellStart"/>
            <w:r w:rsidRPr="00626828">
              <w:t>EnhancedRateTelePhoneCalls</w:t>
            </w:r>
            <w:proofErr w:type="spellEnd"/>
          </w:p>
        </w:tc>
        <w:tc>
          <w:tcPr>
            <w:tcW w:w="5745" w:type="dxa"/>
          </w:tcPr>
          <w:p w:rsidR="00686406" w:rsidRDefault="00686406" w:rsidP="00C917B4">
            <w:pPr>
              <w:ind w:left="0"/>
            </w:pPr>
            <w:r>
              <w:t>Number (3 digit)</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626828" w:rsidRDefault="00686406" w:rsidP="00C917B4">
            <w:proofErr w:type="spellStart"/>
            <w:r w:rsidRPr="00626828">
              <w:t>PfMatIscounselAssigned</w:t>
            </w:r>
            <w:proofErr w:type="spellEnd"/>
          </w:p>
        </w:tc>
        <w:tc>
          <w:tcPr>
            <w:tcW w:w="5745" w:type="dxa"/>
          </w:tcPr>
          <w:p w:rsidR="00686406" w:rsidRDefault="00686406" w:rsidP="00C917B4">
            <w:pPr>
              <w:ind w:left="0"/>
            </w:pPr>
            <w:r>
              <w:t>0 OR 1 (Council Assigned)</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626828" w:rsidRDefault="00686406" w:rsidP="00C917B4">
            <w:proofErr w:type="spellStart"/>
            <w:r w:rsidRPr="00626828">
              <w:t>PfMatNsfReason</w:t>
            </w:r>
            <w:proofErr w:type="spellEnd"/>
          </w:p>
        </w:tc>
        <w:tc>
          <w:tcPr>
            <w:tcW w:w="5745" w:type="dxa"/>
          </w:tcPr>
          <w:p w:rsidR="00686406" w:rsidRDefault="00686406" w:rsidP="00C917B4">
            <w:pPr>
              <w:ind w:left="0"/>
            </w:pPr>
            <w:r>
              <w:t>Reason for NSF (Any Text)</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626828" w:rsidRDefault="00686406" w:rsidP="00C917B4">
            <w:proofErr w:type="spellStart"/>
            <w:r w:rsidRPr="00626828">
              <w:t>PfMatAppealProvAssess</w:t>
            </w:r>
            <w:proofErr w:type="spellEnd"/>
          </w:p>
        </w:tc>
        <w:tc>
          <w:tcPr>
            <w:tcW w:w="5745" w:type="dxa"/>
          </w:tcPr>
          <w:p w:rsidR="00686406" w:rsidRDefault="00686406" w:rsidP="00C917B4">
            <w:pPr>
              <w:ind w:left="0"/>
            </w:pPr>
            <w:r>
              <w:t>0 OR 1 (Appealing Provisional Assessment)</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626828" w:rsidRDefault="00686406" w:rsidP="00C917B4">
            <w:proofErr w:type="spellStart"/>
            <w:r w:rsidRPr="00626828">
              <w:t>PfMatWastedCostsOrder</w:t>
            </w:r>
            <w:proofErr w:type="spellEnd"/>
          </w:p>
        </w:tc>
        <w:tc>
          <w:tcPr>
            <w:tcW w:w="5745" w:type="dxa"/>
          </w:tcPr>
          <w:p w:rsidR="00686406" w:rsidRDefault="00686406" w:rsidP="00C917B4">
            <w:pPr>
              <w:ind w:left="0"/>
            </w:pPr>
            <w:r>
              <w:t>0 OR 1 (Was a wasted Order Made)</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626828" w:rsidRDefault="00686406" w:rsidP="00C917B4">
            <w:proofErr w:type="spellStart"/>
            <w:r w:rsidRPr="00626828">
              <w:t>PfMatReleventCaseInfo</w:t>
            </w:r>
            <w:proofErr w:type="spellEnd"/>
          </w:p>
        </w:tc>
        <w:tc>
          <w:tcPr>
            <w:tcW w:w="5745" w:type="dxa"/>
          </w:tcPr>
          <w:p w:rsidR="00686406" w:rsidRDefault="00686406" w:rsidP="00C917B4">
            <w:pPr>
              <w:ind w:left="0"/>
            </w:pPr>
            <w:r>
              <w:t>Relevant Case Information (Any Text)</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626828" w:rsidRDefault="00686406" w:rsidP="00C917B4">
            <w:proofErr w:type="spellStart"/>
            <w:r w:rsidRPr="00626828">
              <w:t>PfThreeMonthClaim</w:t>
            </w:r>
            <w:proofErr w:type="spellEnd"/>
          </w:p>
        </w:tc>
        <w:tc>
          <w:tcPr>
            <w:tcW w:w="5745" w:type="dxa"/>
          </w:tcPr>
          <w:p w:rsidR="00686406" w:rsidRDefault="00686406" w:rsidP="00C917B4">
            <w:pPr>
              <w:ind w:left="0"/>
            </w:pPr>
            <w:r>
              <w:t>Claimed after 3 Months (Any Text)</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626828" w:rsidRDefault="00686406" w:rsidP="00C917B4">
            <w:proofErr w:type="spellStart"/>
            <w:r w:rsidRPr="00626828">
              <w:t>PfMatProsecutionEvidence</w:t>
            </w:r>
            <w:proofErr w:type="spellEnd"/>
          </w:p>
        </w:tc>
        <w:tc>
          <w:tcPr>
            <w:tcW w:w="5745" w:type="dxa"/>
          </w:tcPr>
          <w:p w:rsidR="00686406" w:rsidRDefault="00686406" w:rsidP="00C917B4">
            <w:pPr>
              <w:ind w:left="0"/>
            </w:pPr>
            <w:r>
              <w:t>Prosecution Evidence (Maximum to 10 digit)</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626828" w:rsidRDefault="00686406" w:rsidP="00C917B4">
            <w:proofErr w:type="spellStart"/>
            <w:r w:rsidRPr="00626828">
              <w:t>PfMatDefenceWitnesses</w:t>
            </w:r>
            <w:proofErr w:type="spellEnd"/>
          </w:p>
        </w:tc>
        <w:tc>
          <w:tcPr>
            <w:tcW w:w="5745" w:type="dxa"/>
          </w:tcPr>
          <w:p w:rsidR="00686406" w:rsidRDefault="00686406" w:rsidP="00C917B4">
            <w:pPr>
              <w:ind w:left="0"/>
            </w:pPr>
            <w:r>
              <w:t>Defence Witnesses (Maximum to 10 digit)</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626828" w:rsidRDefault="00686406" w:rsidP="00C917B4">
            <w:proofErr w:type="spellStart"/>
            <w:r w:rsidRPr="00626828">
              <w:t>PfMatDefenceStatements</w:t>
            </w:r>
            <w:proofErr w:type="spellEnd"/>
          </w:p>
        </w:tc>
        <w:tc>
          <w:tcPr>
            <w:tcW w:w="5745" w:type="dxa"/>
          </w:tcPr>
          <w:p w:rsidR="00686406" w:rsidRDefault="00686406" w:rsidP="00C917B4">
            <w:pPr>
              <w:ind w:left="0"/>
            </w:pPr>
            <w:r>
              <w:t>Defence Statements (Maximum to 10 digit)</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626828" w:rsidRDefault="00686406" w:rsidP="00C917B4">
            <w:proofErr w:type="spellStart"/>
            <w:r w:rsidRPr="00626828">
              <w:t>PfRemitBackbyCourt</w:t>
            </w:r>
            <w:proofErr w:type="spellEnd"/>
          </w:p>
        </w:tc>
        <w:tc>
          <w:tcPr>
            <w:tcW w:w="5745" w:type="dxa"/>
          </w:tcPr>
          <w:p w:rsidR="00686406" w:rsidRDefault="00686406" w:rsidP="00C917B4">
            <w:pPr>
              <w:ind w:left="0"/>
            </w:pPr>
            <w:r>
              <w:t>0 OR 1 (Remitted back by Court)</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626828" w:rsidRDefault="00686406" w:rsidP="00C917B4">
            <w:proofErr w:type="spellStart"/>
            <w:r w:rsidRPr="00626828">
              <w:t>PfMatWorkPrecedeOrder</w:t>
            </w:r>
            <w:proofErr w:type="spellEnd"/>
          </w:p>
        </w:tc>
        <w:tc>
          <w:tcPr>
            <w:tcW w:w="5745" w:type="dxa"/>
          </w:tcPr>
          <w:p w:rsidR="00686406" w:rsidRDefault="00686406" w:rsidP="00C917B4">
            <w:pPr>
              <w:ind w:left="0"/>
            </w:pPr>
            <w:r>
              <w:t>0 OR 1 (Work Preceding Order)</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626828" w:rsidRDefault="00686406" w:rsidP="00C917B4">
            <w:proofErr w:type="spellStart"/>
            <w:r w:rsidRPr="00626828">
              <w:t>PfMatAssessCostsAttend</w:t>
            </w:r>
            <w:proofErr w:type="spellEnd"/>
          </w:p>
        </w:tc>
        <w:tc>
          <w:tcPr>
            <w:tcW w:w="5745" w:type="dxa"/>
          </w:tcPr>
          <w:p w:rsidR="00686406" w:rsidRDefault="00686406" w:rsidP="00C917B4">
            <w:pPr>
              <w:ind w:left="0"/>
            </w:pPr>
            <w:r>
              <w:t>0 OR 1 (Attend the costs review)</w:t>
            </w:r>
          </w:p>
        </w:tc>
      </w:tr>
      <w:tr w:rsidR="00686406"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686406" w:rsidRPr="00626828" w:rsidRDefault="00686406" w:rsidP="00C917B4">
            <w:proofErr w:type="spellStart"/>
            <w:r w:rsidRPr="00626828">
              <w:t>PfMatAssessCostsVenue</w:t>
            </w:r>
            <w:proofErr w:type="spellEnd"/>
          </w:p>
        </w:tc>
        <w:tc>
          <w:tcPr>
            <w:tcW w:w="5745" w:type="dxa"/>
          </w:tcPr>
          <w:p w:rsidR="00686406" w:rsidRDefault="00686406" w:rsidP="00C917B4">
            <w:pPr>
              <w:ind w:left="0"/>
            </w:pPr>
            <w:r>
              <w:t>Venue (any Text)</w:t>
            </w:r>
          </w:p>
        </w:tc>
      </w:tr>
      <w:tr w:rsidR="00686406"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686406" w:rsidRPr="00AE4D91" w:rsidRDefault="00686406" w:rsidP="00C917B4">
            <w:pPr>
              <w:rPr>
                <w:rFonts w:ascii="Calibri" w:eastAsia="Times New Roman" w:hAnsi="Calibri" w:cs="Calibri"/>
                <w:color w:val="000000"/>
                <w:sz w:val="22"/>
                <w:szCs w:val="22"/>
                <w:lang w:eastAsia="en-GB"/>
              </w:rPr>
            </w:pPr>
            <w:proofErr w:type="spellStart"/>
            <w:r w:rsidRPr="00AE4D91">
              <w:rPr>
                <w:rFonts w:ascii="Calibri" w:eastAsia="Times New Roman" w:hAnsi="Calibri" w:cs="Calibri"/>
                <w:color w:val="000000"/>
                <w:sz w:val="22"/>
                <w:szCs w:val="22"/>
                <w:lang w:eastAsia="en-GB"/>
              </w:rPr>
              <w:t>PfReviewReasons</w:t>
            </w:r>
            <w:proofErr w:type="spellEnd"/>
          </w:p>
        </w:tc>
        <w:tc>
          <w:tcPr>
            <w:tcW w:w="5745" w:type="dxa"/>
          </w:tcPr>
          <w:p w:rsidR="00686406" w:rsidRDefault="00686406" w:rsidP="00C917B4">
            <w:pPr>
              <w:ind w:left="0"/>
            </w:pPr>
            <w:r>
              <w:t>Review Reasons (any Text)</w:t>
            </w:r>
          </w:p>
        </w:tc>
      </w:tr>
    </w:tbl>
    <w:p w:rsidR="0026020D" w:rsidRDefault="0026020D" w:rsidP="0026020D">
      <w:pPr>
        <w:pStyle w:val="NumHeading2"/>
      </w:pPr>
      <w:bookmarkStart w:id="98" w:name="_Toc423944068"/>
      <w:r>
        <w:t>Notes.csv</w:t>
      </w:r>
      <w:bookmarkEnd w:id="98"/>
    </w:p>
    <w:p w:rsidR="0026020D" w:rsidRDefault="0026020D" w:rsidP="0026020D">
      <w:pPr>
        <w:spacing w:after="0" w:line="240" w:lineRule="auto"/>
      </w:pPr>
      <w:r>
        <w:t>Imports Notes (Entity, Matter, Wills, Deeds) into ILB</w:t>
      </w:r>
    </w:p>
    <w:tbl>
      <w:tblPr>
        <w:tblStyle w:val="TableGrid"/>
        <w:tblW w:w="0" w:type="auto"/>
        <w:tblLook w:val="04A0" w:firstRow="1" w:lastRow="0" w:firstColumn="1" w:lastColumn="0" w:noHBand="0" w:noVBand="1"/>
      </w:tblPr>
      <w:tblGrid>
        <w:gridCol w:w="2721"/>
        <w:gridCol w:w="6526"/>
      </w:tblGrid>
      <w:tr w:rsidR="0026020D" w:rsidTr="009B720C">
        <w:trPr>
          <w:cnfStyle w:val="100000000000" w:firstRow="1" w:lastRow="0" w:firstColumn="0" w:lastColumn="0" w:oddVBand="0" w:evenVBand="0" w:oddHBand="0" w:evenHBand="0" w:firstRowFirstColumn="0" w:firstRowLastColumn="0" w:lastRowFirstColumn="0" w:lastRowLastColumn="0"/>
        </w:trPr>
        <w:tc>
          <w:tcPr>
            <w:tcW w:w="2721" w:type="dxa"/>
          </w:tcPr>
          <w:p w:rsidR="0026020D" w:rsidRDefault="0026020D" w:rsidP="009B720C">
            <w:pPr>
              <w:rPr>
                <w:b w:val="0"/>
              </w:rPr>
            </w:pPr>
            <w:r>
              <w:t>Field</w:t>
            </w:r>
          </w:p>
        </w:tc>
        <w:tc>
          <w:tcPr>
            <w:tcW w:w="6526" w:type="dxa"/>
          </w:tcPr>
          <w:p w:rsidR="0026020D" w:rsidRDefault="0026020D" w:rsidP="009B720C">
            <w:pPr>
              <w:rPr>
                <w:b w:val="0"/>
              </w:rPr>
            </w:pPr>
            <w:r>
              <w:t>Description</w:t>
            </w:r>
          </w:p>
        </w:tc>
      </w:tr>
      <w:tr w:rsidR="0026020D" w:rsidTr="009B720C">
        <w:trPr>
          <w:cnfStyle w:val="000000100000" w:firstRow="0" w:lastRow="0" w:firstColumn="0" w:lastColumn="0" w:oddVBand="0" w:evenVBand="0" w:oddHBand="1" w:evenHBand="0" w:firstRowFirstColumn="0" w:firstRowLastColumn="0" w:lastRowFirstColumn="0" w:lastRowLastColumn="0"/>
        </w:trPr>
        <w:tc>
          <w:tcPr>
            <w:tcW w:w="2721" w:type="dxa"/>
          </w:tcPr>
          <w:p w:rsidR="0026020D" w:rsidRPr="009B54E7" w:rsidRDefault="0026020D" w:rsidP="009B720C">
            <w:proofErr w:type="spellStart"/>
            <w:r>
              <w:t>NoteID</w:t>
            </w:r>
            <w:proofErr w:type="spellEnd"/>
          </w:p>
        </w:tc>
        <w:tc>
          <w:tcPr>
            <w:tcW w:w="6526" w:type="dxa"/>
          </w:tcPr>
          <w:p w:rsidR="0026020D" w:rsidRDefault="0026020D" w:rsidP="009B720C">
            <w:r>
              <w:t xml:space="preserve">Refer </w:t>
            </w:r>
            <w:proofErr w:type="spellStart"/>
            <w:r>
              <w:t>EntityID</w:t>
            </w:r>
            <w:proofErr w:type="spellEnd"/>
            <w:r>
              <w:t xml:space="preserve"> which being generated while created </w:t>
            </w:r>
            <w:proofErr w:type="spellStart"/>
            <w:r>
              <w:t>CSV_Entity</w:t>
            </w:r>
            <w:proofErr w:type="spellEnd"/>
          </w:p>
        </w:tc>
      </w:tr>
      <w:tr w:rsidR="0026020D" w:rsidTr="009B720C">
        <w:trPr>
          <w:cnfStyle w:val="000000010000" w:firstRow="0" w:lastRow="0" w:firstColumn="0" w:lastColumn="0" w:oddVBand="0" w:evenVBand="0" w:oddHBand="0" w:evenHBand="1" w:firstRowFirstColumn="0" w:firstRowLastColumn="0" w:lastRowFirstColumn="0" w:lastRowLastColumn="0"/>
        </w:trPr>
        <w:tc>
          <w:tcPr>
            <w:tcW w:w="2721" w:type="dxa"/>
          </w:tcPr>
          <w:p w:rsidR="0026020D" w:rsidRDefault="0026020D" w:rsidP="009B720C">
            <w:proofErr w:type="spellStart"/>
            <w:r>
              <w:t>NoteTypeDescription</w:t>
            </w:r>
            <w:proofErr w:type="spellEnd"/>
          </w:p>
        </w:tc>
        <w:tc>
          <w:tcPr>
            <w:tcW w:w="6526" w:type="dxa"/>
          </w:tcPr>
          <w:p w:rsidR="0026020D" w:rsidRDefault="0026020D" w:rsidP="009B720C">
            <w:r>
              <w:t xml:space="preserve">This is description field which exists in </w:t>
            </w:r>
            <w:proofErr w:type="spellStart"/>
            <w:r>
              <w:t>NotesType</w:t>
            </w:r>
            <w:proofErr w:type="spellEnd"/>
            <w:r>
              <w:t xml:space="preserve"> table in ILB</w:t>
            </w:r>
          </w:p>
          <w:p w:rsidR="0026020D" w:rsidRDefault="0026020D" w:rsidP="009B720C">
            <w:pPr>
              <w:rPr>
                <w:color w:val="FF0000"/>
              </w:rPr>
            </w:pPr>
          </w:p>
          <w:p w:rsidR="0026020D" w:rsidRDefault="0026020D" w:rsidP="009B720C">
            <w:r w:rsidRPr="0038173C">
              <w:rPr>
                <w:color w:val="FF0000"/>
              </w:rPr>
              <w:t>More Info:</w:t>
            </w:r>
            <w:r>
              <w:t xml:space="preserve">  Should be valid description based on Deed/Will </w:t>
            </w:r>
            <w:proofErr w:type="spellStart"/>
            <w:r>
              <w:t>etc</w:t>
            </w:r>
            <w:proofErr w:type="spellEnd"/>
          </w:p>
          <w:p w:rsidR="0026020D" w:rsidRDefault="0026020D" w:rsidP="009B720C">
            <w:pPr>
              <w:ind w:left="1440"/>
            </w:pPr>
            <w:r w:rsidRPr="00F24CA9">
              <w:rPr>
                <w:sz w:val="20"/>
                <w:szCs w:val="20"/>
              </w:rPr>
              <w:object w:dxaOrig="3525" w:dyaOrig="2595">
                <v:shape id="_x0000_i1033" type="#_x0000_t75" style="width:176.25pt;height:129.75pt" o:ole="">
                  <v:imagedata r:id="rId29" o:title=""/>
                </v:shape>
                <o:OLEObject Type="Embed" ProgID="PBrush" ShapeID="_x0000_i1033" DrawAspect="Content" ObjectID="_1545824292" r:id="rId30"/>
              </w:object>
            </w:r>
          </w:p>
          <w:p w:rsidR="0026020D" w:rsidRDefault="0026020D" w:rsidP="009B720C"/>
        </w:tc>
      </w:tr>
      <w:tr w:rsidR="0026020D" w:rsidTr="009B720C">
        <w:trPr>
          <w:cnfStyle w:val="000000100000" w:firstRow="0" w:lastRow="0" w:firstColumn="0" w:lastColumn="0" w:oddVBand="0" w:evenVBand="0" w:oddHBand="1" w:evenHBand="0" w:firstRowFirstColumn="0" w:firstRowLastColumn="0" w:lastRowFirstColumn="0" w:lastRowLastColumn="0"/>
        </w:trPr>
        <w:tc>
          <w:tcPr>
            <w:tcW w:w="2721" w:type="dxa"/>
          </w:tcPr>
          <w:p w:rsidR="0026020D" w:rsidRDefault="0026020D" w:rsidP="009B720C">
            <w:proofErr w:type="spellStart"/>
            <w:r w:rsidRPr="004F0CEC">
              <w:lastRenderedPageBreak/>
              <w:t>NotesDateAdded</w:t>
            </w:r>
            <w:proofErr w:type="spellEnd"/>
          </w:p>
        </w:tc>
        <w:tc>
          <w:tcPr>
            <w:tcW w:w="6526" w:type="dxa"/>
          </w:tcPr>
          <w:p w:rsidR="0026020D" w:rsidRDefault="0026020D" w:rsidP="009B720C">
            <w:r>
              <w:t>Notes added date is blank then default to current date</w:t>
            </w:r>
          </w:p>
        </w:tc>
      </w:tr>
      <w:tr w:rsidR="0026020D" w:rsidTr="009B720C">
        <w:trPr>
          <w:cnfStyle w:val="000000010000" w:firstRow="0" w:lastRow="0" w:firstColumn="0" w:lastColumn="0" w:oddVBand="0" w:evenVBand="0" w:oddHBand="0" w:evenHBand="1" w:firstRowFirstColumn="0" w:firstRowLastColumn="0" w:lastRowFirstColumn="0" w:lastRowLastColumn="0"/>
        </w:trPr>
        <w:tc>
          <w:tcPr>
            <w:tcW w:w="2721" w:type="dxa"/>
          </w:tcPr>
          <w:p w:rsidR="0026020D" w:rsidRDefault="0026020D" w:rsidP="009B720C">
            <w:proofErr w:type="spellStart"/>
            <w:r w:rsidRPr="004F0CEC">
              <w:t>NotesAddeduid</w:t>
            </w:r>
            <w:proofErr w:type="spellEnd"/>
          </w:p>
        </w:tc>
        <w:tc>
          <w:tcPr>
            <w:tcW w:w="6526" w:type="dxa"/>
          </w:tcPr>
          <w:p w:rsidR="0026020D" w:rsidRDefault="0026020D" w:rsidP="009B720C">
            <w:r>
              <w:t xml:space="preserve">We can default to MSH </w:t>
            </w:r>
          </w:p>
          <w:p w:rsidR="0026020D" w:rsidRPr="00EE2078" w:rsidRDefault="0026020D" w:rsidP="009B720C">
            <w:pPr>
              <w:rPr>
                <w:u w:val="single"/>
              </w:rPr>
            </w:pPr>
            <w:r w:rsidRPr="00EE2078">
              <w:rPr>
                <w:u w:val="single"/>
              </w:rPr>
              <w:t>OR</w:t>
            </w:r>
          </w:p>
          <w:p w:rsidR="0026020D" w:rsidRDefault="0026020D" w:rsidP="009B720C">
            <w:r>
              <w:t>if user created then we can default to that username existing in ILB users tables</w:t>
            </w:r>
          </w:p>
        </w:tc>
      </w:tr>
      <w:tr w:rsidR="0026020D" w:rsidTr="009B720C">
        <w:trPr>
          <w:cnfStyle w:val="000000100000" w:firstRow="0" w:lastRow="0" w:firstColumn="0" w:lastColumn="0" w:oddVBand="0" w:evenVBand="0" w:oddHBand="1" w:evenHBand="0" w:firstRowFirstColumn="0" w:firstRowLastColumn="0" w:lastRowFirstColumn="0" w:lastRowLastColumn="0"/>
        </w:trPr>
        <w:tc>
          <w:tcPr>
            <w:tcW w:w="2721" w:type="dxa"/>
          </w:tcPr>
          <w:p w:rsidR="0026020D" w:rsidRDefault="0026020D" w:rsidP="009B720C">
            <w:proofErr w:type="spellStart"/>
            <w:r w:rsidRPr="004F0CEC">
              <w:t>NotesCompleteduid</w:t>
            </w:r>
            <w:proofErr w:type="spellEnd"/>
          </w:p>
        </w:tc>
        <w:tc>
          <w:tcPr>
            <w:tcW w:w="6526" w:type="dxa"/>
          </w:tcPr>
          <w:p w:rsidR="0026020D" w:rsidRDefault="0026020D" w:rsidP="009B720C">
            <w:r>
              <w:t xml:space="preserve">We can default to MSH </w:t>
            </w:r>
          </w:p>
          <w:p w:rsidR="0026020D" w:rsidRPr="00EE2078" w:rsidRDefault="0026020D" w:rsidP="009B720C">
            <w:pPr>
              <w:rPr>
                <w:u w:val="single"/>
              </w:rPr>
            </w:pPr>
            <w:r w:rsidRPr="00EE2078">
              <w:rPr>
                <w:u w:val="single"/>
              </w:rPr>
              <w:t>OR</w:t>
            </w:r>
          </w:p>
          <w:p w:rsidR="0026020D" w:rsidRDefault="0026020D" w:rsidP="009B720C">
            <w:r>
              <w:t>if user created then we can default to that username existing in ILB users tables</w:t>
            </w:r>
          </w:p>
        </w:tc>
      </w:tr>
      <w:tr w:rsidR="0026020D" w:rsidTr="009B720C">
        <w:trPr>
          <w:cnfStyle w:val="000000010000" w:firstRow="0" w:lastRow="0" w:firstColumn="0" w:lastColumn="0" w:oddVBand="0" w:evenVBand="0" w:oddHBand="0" w:evenHBand="1" w:firstRowFirstColumn="0" w:firstRowLastColumn="0" w:lastRowFirstColumn="0" w:lastRowLastColumn="0"/>
        </w:trPr>
        <w:tc>
          <w:tcPr>
            <w:tcW w:w="2721" w:type="dxa"/>
          </w:tcPr>
          <w:p w:rsidR="0026020D" w:rsidRDefault="0026020D" w:rsidP="009B720C">
            <w:proofErr w:type="spellStart"/>
            <w:r w:rsidRPr="004F0CEC">
              <w:t>NotesDescription</w:t>
            </w:r>
            <w:proofErr w:type="spellEnd"/>
          </w:p>
        </w:tc>
        <w:tc>
          <w:tcPr>
            <w:tcW w:w="6526" w:type="dxa"/>
          </w:tcPr>
          <w:p w:rsidR="0026020D" w:rsidRDefault="0026020D" w:rsidP="009B720C">
            <w:r>
              <w:t>Text Notes Description</w:t>
            </w:r>
          </w:p>
        </w:tc>
      </w:tr>
      <w:tr w:rsidR="0026020D" w:rsidTr="009B720C">
        <w:trPr>
          <w:cnfStyle w:val="000000100000" w:firstRow="0" w:lastRow="0" w:firstColumn="0" w:lastColumn="0" w:oddVBand="0" w:evenVBand="0" w:oddHBand="1" w:evenHBand="0" w:firstRowFirstColumn="0" w:firstRowLastColumn="0" w:lastRowFirstColumn="0" w:lastRowLastColumn="0"/>
        </w:trPr>
        <w:tc>
          <w:tcPr>
            <w:tcW w:w="2721" w:type="dxa"/>
            <w:vAlign w:val="bottom"/>
          </w:tcPr>
          <w:p w:rsidR="0026020D" w:rsidRPr="009B54E7" w:rsidRDefault="0026020D" w:rsidP="009B720C">
            <w:proofErr w:type="spellStart"/>
            <w:r w:rsidRPr="004F0CEC">
              <w:t>NotesContent</w:t>
            </w:r>
            <w:proofErr w:type="spellEnd"/>
          </w:p>
        </w:tc>
        <w:tc>
          <w:tcPr>
            <w:tcW w:w="6526" w:type="dxa"/>
          </w:tcPr>
          <w:p w:rsidR="0026020D" w:rsidRDefault="0026020D" w:rsidP="009B720C">
            <w:r>
              <w:t>Text Notes Content</w:t>
            </w:r>
          </w:p>
        </w:tc>
      </w:tr>
      <w:tr w:rsidR="0026020D" w:rsidTr="009B720C">
        <w:trPr>
          <w:cnfStyle w:val="000000010000" w:firstRow="0" w:lastRow="0" w:firstColumn="0" w:lastColumn="0" w:oddVBand="0" w:evenVBand="0" w:oddHBand="0" w:evenHBand="1" w:firstRowFirstColumn="0" w:firstRowLastColumn="0" w:lastRowFirstColumn="0" w:lastRowLastColumn="0"/>
        </w:trPr>
        <w:tc>
          <w:tcPr>
            <w:tcW w:w="2721" w:type="dxa"/>
            <w:vAlign w:val="bottom"/>
          </w:tcPr>
          <w:p w:rsidR="0026020D" w:rsidRPr="009B54E7" w:rsidRDefault="0026020D" w:rsidP="009B720C">
            <w:proofErr w:type="spellStart"/>
            <w:r w:rsidRPr="004F0CEC">
              <w:t>NotesStartDate</w:t>
            </w:r>
            <w:proofErr w:type="spellEnd"/>
          </w:p>
        </w:tc>
        <w:tc>
          <w:tcPr>
            <w:tcW w:w="6526" w:type="dxa"/>
          </w:tcPr>
          <w:p w:rsidR="0026020D" w:rsidRDefault="0026020D" w:rsidP="009B720C">
            <w:r>
              <w:t xml:space="preserve">Notes added date is blank then default to ‘01/01/1753’ </w:t>
            </w:r>
          </w:p>
        </w:tc>
      </w:tr>
      <w:tr w:rsidR="0026020D" w:rsidRPr="007C663B" w:rsidTr="009B720C">
        <w:trPr>
          <w:cnfStyle w:val="000000100000" w:firstRow="0" w:lastRow="0" w:firstColumn="0" w:lastColumn="0" w:oddVBand="0" w:evenVBand="0" w:oddHBand="1" w:evenHBand="0" w:firstRowFirstColumn="0" w:firstRowLastColumn="0" w:lastRowFirstColumn="0" w:lastRowLastColumn="0"/>
        </w:trPr>
        <w:tc>
          <w:tcPr>
            <w:tcW w:w="2721" w:type="dxa"/>
            <w:vAlign w:val="bottom"/>
          </w:tcPr>
          <w:p w:rsidR="0026020D" w:rsidRPr="007C663B" w:rsidRDefault="0026020D" w:rsidP="009B720C">
            <w:proofErr w:type="spellStart"/>
            <w:r w:rsidRPr="004F0CEC">
              <w:t>NotesEndDate</w:t>
            </w:r>
            <w:proofErr w:type="spellEnd"/>
          </w:p>
        </w:tc>
        <w:tc>
          <w:tcPr>
            <w:tcW w:w="6526" w:type="dxa"/>
          </w:tcPr>
          <w:p w:rsidR="0026020D" w:rsidRPr="007C663B" w:rsidRDefault="0026020D" w:rsidP="009B720C">
            <w:r>
              <w:t>Notes added date is blank then default to current date</w:t>
            </w:r>
          </w:p>
        </w:tc>
      </w:tr>
      <w:tr w:rsidR="0026020D" w:rsidRPr="007C663B" w:rsidTr="009B720C">
        <w:trPr>
          <w:cnfStyle w:val="000000010000" w:firstRow="0" w:lastRow="0" w:firstColumn="0" w:lastColumn="0" w:oddVBand="0" w:evenVBand="0" w:oddHBand="0" w:evenHBand="1" w:firstRowFirstColumn="0" w:firstRowLastColumn="0" w:lastRowFirstColumn="0" w:lastRowLastColumn="0"/>
        </w:trPr>
        <w:tc>
          <w:tcPr>
            <w:tcW w:w="2721" w:type="dxa"/>
            <w:vAlign w:val="bottom"/>
          </w:tcPr>
          <w:p w:rsidR="0026020D" w:rsidRPr="007C663B" w:rsidRDefault="0026020D" w:rsidP="009B720C">
            <w:proofErr w:type="spellStart"/>
            <w:r w:rsidRPr="004F0CEC">
              <w:t>ApplicationName</w:t>
            </w:r>
            <w:proofErr w:type="spellEnd"/>
          </w:p>
        </w:tc>
        <w:tc>
          <w:tcPr>
            <w:tcW w:w="6526" w:type="dxa"/>
          </w:tcPr>
          <w:p w:rsidR="0026020D" w:rsidRDefault="0026020D" w:rsidP="009B720C">
            <w:r>
              <w:t>Refer  Applications table in ILB</w:t>
            </w:r>
          </w:p>
          <w:p w:rsidR="0026020D" w:rsidRDefault="0026020D" w:rsidP="009B720C"/>
          <w:p w:rsidR="0026020D" w:rsidRDefault="0026020D" w:rsidP="009B720C">
            <w:r w:rsidRPr="007C5A22">
              <w:rPr>
                <w:color w:val="FF0000"/>
              </w:rPr>
              <w:t>More Info</w:t>
            </w:r>
            <w:r>
              <w:t>: Some sample examples</w:t>
            </w:r>
          </w:p>
          <w:p w:rsidR="0026020D" w:rsidRPr="007C663B" w:rsidRDefault="0026020D" w:rsidP="009B720C">
            <w:pPr>
              <w:ind w:left="1440"/>
            </w:pPr>
            <w:r w:rsidRPr="00F24CA9">
              <w:rPr>
                <w:sz w:val="20"/>
                <w:szCs w:val="20"/>
              </w:rPr>
              <w:object w:dxaOrig="3810" w:dyaOrig="2655">
                <v:shape id="_x0000_i1034" type="#_x0000_t75" style="width:191.25pt;height:133.5pt" o:ole="">
                  <v:imagedata r:id="rId31" o:title=""/>
                </v:shape>
                <o:OLEObject Type="Embed" ProgID="PBrush" ShapeID="_x0000_i1034" DrawAspect="Content" ObjectID="_1545824293" r:id="rId32"/>
              </w:object>
            </w:r>
          </w:p>
        </w:tc>
      </w:tr>
      <w:tr w:rsidR="0026020D" w:rsidRPr="001167E5" w:rsidTr="009B720C">
        <w:trPr>
          <w:cnfStyle w:val="000000100000" w:firstRow="0" w:lastRow="0" w:firstColumn="0" w:lastColumn="0" w:oddVBand="0" w:evenVBand="0" w:oddHBand="1" w:evenHBand="0" w:firstRowFirstColumn="0" w:firstRowLastColumn="0" w:lastRowFirstColumn="0" w:lastRowLastColumn="0"/>
        </w:trPr>
        <w:tc>
          <w:tcPr>
            <w:tcW w:w="2721" w:type="dxa"/>
            <w:vAlign w:val="bottom"/>
          </w:tcPr>
          <w:p w:rsidR="0026020D" w:rsidRPr="001167E5" w:rsidRDefault="0026020D" w:rsidP="009B720C">
            <w:proofErr w:type="spellStart"/>
            <w:r w:rsidRPr="004F0CEC">
              <w:t>NotesSignedDate</w:t>
            </w:r>
            <w:proofErr w:type="spellEnd"/>
          </w:p>
        </w:tc>
        <w:tc>
          <w:tcPr>
            <w:tcW w:w="6526" w:type="dxa"/>
          </w:tcPr>
          <w:p w:rsidR="0026020D" w:rsidRPr="001167E5" w:rsidRDefault="0026020D" w:rsidP="009B720C">
            <w:r>
              <w:t>Notes added date is blank then default to ‘01/01/1753’</w:t>
            </w:r>
          </w:p>
        </w:tc>
      </w:tr>
      <w:tr w:rsidR="0026020D" w:rsidRPr="001167E5" w:rsidTr="009B720C">
        <w:trPr>
          <w:cnfStyle w:val="000000010000" w:firstRow="0" w:lastRow="0" w:firstColumn="0" w:lastColumn="0" w:oddVBand="0" w:evenVBand="0" w:oddHBand="0" w:evenHBand="1" w:firstRowFirstColumn="0" w:firstRowLastColumn="0" w:lastRowFirstColumn="0" w:lastRowLastColumn="0"/>
        </w:trPr>
        <w:tc>
          <w:tcPr>
            <w:tcW w:w="2721" w:type="dxa"/>
            <w:vAlign w:val="bottom"/>
          </w:tcPr>
          <w:p w:rsidR="0026020D" w:rsidRPr="001167E5" w:rsidRDefault="0026020D" w:rsidP="009B720C"/>
        </w:tc>
        <w:tc>
          <w:tcPr>
            <w:tcW w:w="6526" w:type="dxa"/>
          </w:tcPr>
          <w:p w:rsidR="0026020D" w:rsidRPr="001167E5" w:rsidRDefault="0026020D" w:rsidP="009B720C"/>
        </w:tc>
      </w:tr>
    </w:tbl>
    <w:p w:rsidR="0026020D" w:rsidRDefault="0026020D" w:rsidP="0026020D">
      <w:pPr>
        <w:pStyle w:val="NumHeading2"/>
      </w:pPr>
      <w:bookmarkStart w:id="99" w:name="_Toc423944069"/>
      <w:r>
        <w:lastRenderedPageBreak/>
        <w:t>NotesDeed.csv</w:t>
      </w:r>
      <w:bookmarkEnd w:id="99"/>
    </w:p>
    <w:tbl>
      <w:tblPr>
        <w:tblStyle w:val="TableGrid"/>
        <w:tblW w:w="0" w:type="auto"/>
        <w:tblLook w:val="04A0" w:firstRow="1" w:lastRow="0" w:firstColumn="1" w:lastColumn="0" w:noHBand="0" w:noVBand="1"/>
      </w:tblPr>
      <w:tblGrid>
        <w:gridCol w:w="2721"/>
        <w:gridCol w:w="6526"/>
      </w:tblGrid>
      <w:tr w:rsidR="0026020D" w:rsidTr="009B720C">
        <w:trPr>
          <w:cnfStyle w:val="100000000000" w:firstRow="1" w:lastRow="0" w:firstColumn="0" w:lastColumn="0" w:oddVBand="0" w:evenVBand="0" w:oddHBand="0" w:evenHBand="0" w:firstRowFirstColumn="0" w:firstRowLastColumn="0" w:lastRowFirstColumn="0" w:lastRowLastColumn="0"/>
        </w:trPr>
        <w:tc>
          <w:tcPr>
            <w:tcW w:w="2721" w:type="dxa"/>
          </w:tcPr>
          <w:p w:rsidR="0026020D" w:rsidRDefault="0026020D" w:rsidP="009B720C">
            <w:pPr>
              <w:rPr>
                <w:b w:val="0"/>
              </w:rPr>
            </w:pPr>
            <w:r>
              <w:t>Field</w:t>
            </w:r>
          </w:p>
        </w:tc>
        <w:tc>
          <w:tcPr>
            <w:tcW w:w="6526" w:type="dxa"/>
          </w:tcPr>
          <w:p w:rsidR="0026020D" w:rsidRDefault="0026020D" w:rsidP="009B720C">
            <w:pPr>
              <w:rPr>
                <w:b w:val="0"/>
              </w:rPr>
            </w:pPr>
            <w:r>
              <w:t>Description</w:t>
            </w:r>
          </w:p>
        </w:tc>
      </w:tr>
      <w:tr w:rsidR="0026020D" w:rsidTr="009B720C">
        <w:trPr>
          <w:cnfStyle w:val="000000100000" w:firstRow="0" w:lastRow="0" w:firstColumn="0" w:lastColumn="0" w:oddVBand="0" w:evenVBand="0" w:oddHBand="1" w:evenHBand="0" w:firstRowFirstColumn="0" w:firstRowLastColumn="0" w:lastRowFirstColumn="0" w:lastRowLastColumn="0"/>
        </w:trPr>
        <w:tc>
          <w:tcPr>
            <w:tcW w:w="2721" w:type="dxa"/>
          </w:tcPr>
          <w:p w:rsidR="0026020D" w:rsidRPr="009B54E7" w:rsidRDefault="0026020D" w:rsidP="009B720C">
            <w:proofErr w:type="spellStart"/>
            <w:r>
              <w:t>NoteID</w:t>
            </w:r>
            <w:proofErr w:type="spellEnd"/>
          </w:p>
        </w:tc>
        <w:tc>
          <w:tcPr>
            <w:tcW w:w="6526" w:type="dxa"/>
          </w:tcPr>
          <w:p w:rsidR="0026020D" w:rsidRDefault="0026020D" w:rsidP="009B720C">
            <w:r>
              <w:t xml:space="preserve">Refer </w:t>
            </w:r>
            <w:proofErr w:type="spellStart"/>
            <w:r>
              <w:t>NoteID</w:t>
            </w:r>
            <w:proofErr w:type="spellEnd"/>
            <w:r>
              <w:t xml:space="preserve"> which being generated while created Notes CSV</w:t>
            </w:r>
          </w:p>
        </w:tc>
      </w:tr>
      <w:tr w:rsidR="0026020D" w:rsidTr="009B720C">
        <w:trPr>
          <w:cnfStyle w:val="000000010000" w:firstRow="0" w:lastRow="0" w:firstColumn="0" w:lastColumn="0" w:oddVBand="0" w:evenVBand="0" w:oddHBand="0" w:evenHBand="1" w:firstRowFirstColumn="0" w:firstRowLastColumn="0" w:lastRowFirstColumn="0" w:lastRowLastColumn="0"/>
        </w:trPr>
        <w:tc>
          <w:tcPr>
            <w:tcW w:w="2721" w:type="dxa"/>
          </w:tcPr>
          <w:p w:rsidR="0026020D" w:rsidRPr="009B54E7" w:rsidRDefault="0026020D" w:rsidP="009B720C">
            <w:proofErr w:type="spellStart"/>
            <w:r>
              <w:t>DeedID</w:t>
            </w:r>
            <w:proofErr w:type="spellEnd"/>
          </w:p>
        </w:tc>
        <w:tc>
          <w:tcPr>
            <w:tcW w:w="6526" w:type="dxa"/>
          </w:tcPr>
          <w:p w:rsidR="0026020D" w:rsidRDefault="0026020D" w:rsidP="009B720C">
            <w:r>
              <w:t xml:space="preserve">Refer </w:t>
            </w:r>
            <w:proofErr w:type="spellStart"/>
            <w:r>
              <w:t>DeedID</w:t>
            </w:r>
            <w:proofErr w:type="spellEnd"/>
            <w:r>
              <w:t xml:space="preserve"> which being generated while created Deed CSV</w:t>
            </w:r>
          </w:p>
        </w:tc>
      </w:tr>
      <w:tr w:rsidR="0026020D" w:rsidTr="009B720C">
        <w:trPr>
          <w:cnfStyle w:val="000000100000" w:firstRow="0" w:lastRow="0" w:firstColumn="0" w:lastColumn="0" w:oddVBand="0" w:evenVBand="0" w:oddHBand="1" w:evenHBand="0" w:firstRowFirstColumn="0" w:firstRowLastColumn="0" w:lastRowFirstColumn="0" w:lastRowLastColumn="0"/>
        </w:trPr>
        <w:tc>
          <w:tcPr>
            <w:tcW w:w="2721" w:type="dxa"/>
          </w:tcPr>
          <w:p w:rsidR="0026020D" w:rsidRDefault="0026020D" w:rsidP="009B720C">
            <w:proofErr w:type="spellStart"/>
            <w:r>
              <w:t>Deed</w:t>
            </w:r>
            <w:r w:rsidRPr="00A336E8">
              <w:t>Ref</w:t>
            </w:r>
            <w:proofErr w:type="spellEnd"/>
          </w:p>
        </w:tc>
        <w:tc>
          <w:tcPr>
            <w:tcW w:w="6526" w:type="dxa"/>
          </w:tcPr>
          <w:p w:rsidR="0026020D" w:rsidRDefault="0026020D" w:rsidP="009B720C">
            <w:r>
              <w:t xml:space="preserve">Deed Reference, refers to the </w:t>
            </w:r>
            <w:proofErr w:type="spellStart"/>
            <w:r>
              <w:t>Deed</w:t>
            </w:r>
            <w:r w:rsidRPr="006E7825">
              <w:t>Ref</w:t>
            </w:r>
            <w:proofErr w:type="spellEnd"/>
            <w:r w:rsidRPr="006E7825">
              <w:t xml:space="preserve"> </w:t>
            </w:r>
            <w:r>
              <w:t>in Deed CSV</w:t>
            </w:r>
          </w:p>
        </w:tc>
      </w:tr>
    </w:tbl>
    <w:p w:rsidR="0026020D" w:rsidRDefault="0026020D" w:rsidP="0026020D">
      <w:pPr>
        <w:pStyle w:val="NumHeading2"/>
      </w:pPr>
      <w:bookmarkStart w:id="100" w:name="_Toc423944070"/>
      <w:r>
        <w:t>NotesEntity.csv</w:t>
      </w:r>
      <w:bookmarkEnd w:id="100"/>
    </w:p>
    <w:tbl>
      <w:tblPr>
        <w:tblStyle w:val="TableGrid"/>
        <w:tblW w:w="0" w:type="auto"/>
        <w:tblLook w:val="04A0" w:firstRow="1" w:lastRow="0" w:firstColumn="1" w:lastColumn="0" w:noHBand="0" w:noVBand="1"/>
      </w:tblPr>
      <w:tblGrid>
        <w:gridCol w:w="2721"/>
        <w:gridCol w:w="6526"/>
      </w:tblGrid>
      <w:tr w:rsidR="0026020D" w:rsidTr="009B720C">
        <w:trPr>
          <w:cnfStyle w:val="100000000000" w:firstRow="1" w:lastRow="0" w:firstColumn="0" w:lastColumn="0" w:oddVBand="0" w:evenVBand="0" w:oddHBand="0" w:evenHBand="0" w:firstRowFirstColumn="0" w:firstRowLastColumn="0" w:lastRowFirstColumn="0" w:lastRowLastColumn="0"/>
        </w:trPr>
        <w:tc>
          <w:tcPr>
            <w:tcW w:w="2721" w:type="dxa"/>
          </w:tcPr>
          <w:p w:rsidR="0026020D" w:rsidRDefault="0026020D" w:rsidP="009B720C">
            <w:pPr>
              <w:rPr>
                <w:b w:val="0"/>
              </w:rPr>
            </w:pPr>
            <w:r>
              <w:t>Field</w:t>
            </w:r>
          </w:p>
        </w:tc>
        <w:tc>
          <w:tcPr>
            <w:tcW w:w="6526" w:type="dxa"/>
          </w:tcPr>
          <w:p w:rsidR="0026020D" w:rsidRDefault="0026020D" w:rsidP="009B720C">
            <w:pPr>
              <w:rPr>
                <w:b w:val="0"/>
              </w:rPr>
            </w:pPr>
            <w:r>
              <w:t>Description</w:t>
            </w:r>
          </w:p>
        </w:tc>
      </w:tr>
      <w:tr w:rsidR="0026020D" w:rsidTr="009B720C">
        <w:trPr>
          <w:cnfStyle w:val="000000100000" w:firstRow="0" w:lastRow="0" w:firstColumn="0" w:lastColumn="0" w:oddVBand="0" w:evenVBand="0" w:oddHBand="1" w:evenHBand="0" w:firstRowFirstColumn="0" w:firstRowLastColumn="0" w:lastRowFirstColumn="0" w:lastRowLastColumn="0"/>
        </w:trPr>
        <w:tc>
          <w:tcPr>
            <w:tcW w:w="2721" w:type="dxa"/>
          </w:tcPr>
          <w:p w:rsidR="0026020D" w:rsidRPr="009B54E7" w:rsidRDefault="0026020D" w:rsidP="009B720C">
            <w:proofErr w:type="spellStart"/>
            <w:r>
              <w:t>NoteID</w:t>
            </w:r>
            <w:proofErr w:type="spellEnd"/>
          </w:p>
        </w:tc>
        <w:tc>
          <w:tcPr>
            <w:tcW w:w="6526" w:type="dxa"/>
          </w:tcPr>
          <w:p w:rsidR="0026020D" w:rsidRDefault="0026020D" w:rsidP="009B720C">
            <w:r>
              <w:t xml:space="preserve">Refer </w:t>
            </w:r>
            <w:proofErr w:type="spellStart"/>
            <w:r>
              <w:t>NoteID</w:t>
            </w:r>
            <w:proofErr w:type="spellEnd"/>
            <w:r>
              <w:t xml:space="preserve"> which being generated while created Notes CSV</w:t>
            </w:r>
          </w:p>
        </w:tc>
      </w:tr>
      <w:tr w:rsidR="0026020D" w:rsidTr="009B720C">
        <w:trPr>
          <w:cnfStyle w:val="000000010000" w:firstRow="0" w:lastRow="0" w:firstColumn="0" w:lastColumn="0" w:oddVBand="0" w:evenVBand="0" w:oddHBand="0" w:evenHBand="1" w:firstRowFirstColumn="0" w:firstRowLastColumn="0" w:lastRowFirstColumn="0" w:lastRowLastColumn="0"/>
        </w:trPr>
        <w:tc>
          <w:tcPr>
            <w:tcW w:w="2721" w:type="dxa"/>
          </w:tcPr>
          <w:p w:rsidR="0026020D" w:rsidRPr="009B54E7" w:rsidRDefault="0026020D" w:rsidP="009B720C">
            <w:proofErr w:type="spellStart"/>
            <w:r>
              <w:t>EntityID</w:t>
            </w:r>
            <w:proofErr w:type="spellEnd"/>
          </w:p>
        </w:tc>
        <w:tc>
          <w:tcPr>
            <w:tcW w:w="6526" w:type="dxa"/>
          </w:tcPr>
          <w:p w:rsidR="0026020D" w:rsidRDefault="0026020D" w:rsidP="009B720C">
            <w:r>
              <w:t xml:space="preserve">Refer </w:t>
            </w:r>
            <w:proofErr w:type="spellStart"/>
            <w:r>
              <w:t>EntityID</w:t>
            </w:r>
            <w:proofErr w:type="spellEnd"/>
            <w:r>
              <w:t xml:space="preserve"> which being generated while created Entity CSV</w:t>
            </w:r>
          </w:p>
        </w:tc>
      </w:tr>
      <w:tr w:rsidR="0026020D" w:rsidTr="009B720C">
        <w:trPr>
          <w:cnfStyle w:val="000000100000" w:firstRow="0" w:lastRow="0" w:firstColumn="0" w:lastColumn="0" w:oddVBand="0" w:evenVBand="0" w:oddHBand="1" w:evenHBand="0" w:firstRowFirstColumn="0" w:firstRowLastColumn="0" w:lastRowFirstColumn="0" w:lastRowLastColumn="0"/>
        </w:trPr>
        <w:tc>
          <w:tcPr>
            <w:tcW w:w="2721" w:type="dxa"/>
          </w:tcPr>
          <w:p w:rsidR="0026020D" w:rsidRDefault="0026020D" w:rsidP="009B720C">
            <w:proofErr w:type="spellStart"/>
            <w:r w:rsidRPr="009B54E7">
              <w:t>ClientNumber</w:t>
            </w:r>
            <w:proofErr w:type="spellEnd"/>
          </w:p>
        </w:tc>
        <w:tc>
          <w:tcPr>
            <w:tcW w:w="6526" w:type="dxa"/>
          </w:tcPr>
          <w:p w:rsidR="0026020D" w:rsidRDefault="0026020D" w:rsidP="009B720C">
            <w:pPr>
              <w:rPr>
                <w:sz w:val="20"/>
                <w:szCs w:val="20"/>
              </w:rPr>
            </w:pPr>
            <w:r>
              <w:t xml:space="preserve">Client Reference, refers to the </w:t>
            </w:r>
            <w:proofErr w:type="spellStart"/>
            <w:r>
              <w:t>oldClient</w:t>
            </w:r>
            <w:proofErr w:type="spellEnd"/>
            <w:r>
              <w:t xml:space="preserve"> Number in Entity </w:t>
            </w:r>
            <w:proofErr w:type="spellStart"/>
            <w:r>
              <w:t>csv</w:t>
            </w:r>
            <w:proofErr w:type="spellEnd"/>
          </w:p>
        </w:tc>
      </w:tr>
    </w:tbl>
    <w:p w:rsidR="0026020D" w:rsidRDefault="0026020D" w:rsidP="0026020D">
      <w:pPr>
        <w:pStyle w:val="NumHeading2"/>
      </w:pPr>
      <w:bookmarkStart w:id="101" w:name="_Toc423944071"/>
      <w:r>
        <w:t>NotesMatter.csv</w:t>
      </w:r>
      <w:bookmarkEnd w:id="101"/>
    </w:p>
    <w:tbl>
      <w:tblPr>
        <w:tblStyle w:val="TableGrid"/>
        <w:tblW w:w="0" w:type="auto"/>
        <w:tblLook w:val="04A0" w:firstRow="1" w:lastRow="0" w:firstColumn="1" w:lastColumn="0" w:noHBand="0" w:noVBand="1"/>
      </w:tblPr>
      <w:tblGrid>
        <w:gridCol w:w="2721"/>
        <w:gridCol w:w="6526"/>
      </w:tblGrid>
      <w:tr w:rsidR="0026020D" w:rsidTr="009B720C">
        <w:trPr>
          <w:cnfStyle w:val="100000000000" w:firstRow="1" w:lastRow="0" w:firstColumn="0" w:lastColumn="0" w:oddVBand="0" w:evenVBand="0" w:oddHBand="0" w:evenHBand="0" w:firstRowFirstColumn="0" w:firstRowLastColumn="0" w:lastRowFirstColumn="0" w:lastRowLastColumn="0"/>
        </w:trPr>
        <w:tc>
          <w:tcPr>
            <w:tcW w:w="2721" w:type="dxa"/>
          </w:tcPr>
          <w:p w:rsidR="0026020D" w:rsidRDefault="0026020D" w:rsidP="009B720C">
            <w:pPr>
              <w:rPr>
                <w:b w:val="0"/>
              </w:rPr>
            </w:pPr>
            <w:r>
              <w:t>Field</w:t>
            </w:r>
          </w:p>
        </w:tc>
        <w:tc>
          <w:tcPr>
            <w:tcW w:w="6526" w:type="dxa"/>
          </w:tcPr>
          <w:p w:rsidR="0026020D" w:rsidRDefault="0026020D" w:rsidP="009B720C">
            <w:pPr>
              <w:rPr>
                <w:b w:val="0"/>
              </w:rPr>
            </w:pPr>
            <w:r>
              <w:t>Description</w:t>
            </w:r>
          </w:p>
        </w:tc>
      </w:tr>
      <w:tr w:rsidR="0026020D" w:rsidTr="009B720C">
        <w:trPr>
          <w:cnfStyle w:val="000000100000" w:firstRow="0" w:lastRow="0" w:firstColumn="0" w:lastColumn="0" w:oddVBand="0" w:evenVBand="0" w:oddHBand="1" w:evenHBand="0" w:firstRowFirstColumn="0" w:firstRowLastColumn="0" w:lastRowFirstColumn="0" w:lastRowLastColumn="0"/>
        </w:trPr>
        <w:tc>
          <w:tcPr>
            <w:tcW w:w="2721" w:type="dxa"/>
          </w:tcPr>
          <w:p w:rsidR="0026020D" w:rsidRPr="009B54E7" w:rsidRDefault="0026020D" w:rsidP="009B720C">
            <w:proofErr w:type="spellStart"/>
            <w:r>
              <w:t>NoteID</w:t>
            </w:r>
            <w:proofErr w:type="spellEnd"/>
          </w:p>
        </w:tc>
        <w:tc>
          <w:tcPr>
            <w:tcW w:w="6526" w:type="dxa"/>
          </w:tcPr>
          <w:p w:rsidR="0026020D" w:rsidRDefault="0026020D" w:rsidP="009B720C">
            <w:r>
              <w:t xml:space="preserve">Refer </w:t>
            </w:r>
            <w:proofErr w:type="spellStart"/>
            <w:r>
              <w:t>NoteID</w:t>
            </w:r>
            <w:proofErr w:type="spellEnd"/>
            <w:r>
              <w:t xml:space="preserve"> which being generated while created Notes CSV</w:t>
            </w:r>
          </w:p>
        </w:tc>
      </w:tr>
      <w:tr w:rsidR="0026020D" w:rsidTr="009B720C">
        <w:trPr>
          <w:cnfStyle w:val="000000010000" w:firstRow="0" w:lastRow="0" w:firstColumn="0" w:lastColumn="0" w:oddVBand="0" w:evenVBand="0" w:oddHBand="0" w:evenHBand="1" w:firstRowFirstColumn="0" w:firstRowLastColumn="0" w:lastRowFirstColumn="0" w:lastRowLastColumn="0"/>
        </w:trPr>
        <w:tc>
          <w:tcPr>
            <w:tcW w:w="2721" w:type="dxa"/>
          </w:tcPr>
          <w:p w:rsidR="0026020D" w:rsidRPr="009B54E7" w:rsidRDefault="0026020D" w:rsidP="009B720C">
            <w:proofErr w:type="spellStart"/>
            <w:r>
              <w:t>MatterID</w:t>
            </w:r>
            <w:proofErr w:type="spellEnd"/>
          </w:p>
        </w:tc>
        <w:tc>
          <w:tcPr>
            <w:tcW w:w="6526" w:type="dxa"/>
          </w:tcPr>
          <w:p w:rsidR="0026020D" w:rsidRDefault="0026020D" w:rsidP="009B720C">
            <w:r>
              <w:t xml:space="preserve">Refer </w:t>
            </w:r>
            <w:proofErr w:type="spellStart"/>
            <w:r>
              <w:t>MatterID</w:t>
            </w:r>
            <w:proofErr w:type="spellEnd"/>
            <w:r>
              <w:t xml:space="preserve"> which being generated while created </w:t>
            </w:r>
            <w:proofErr w:type="spellStart"/>
            <w:r>
              <w:t>CSV_Matter</w:t>
            </w:r>
            <w:proofErr w:type="spellEnd"/>
          </w:p>
        </w:tc>
      </w:tr>
      <w:tr w:rsidR="0026020D" w:rsidTr="009B720C">
        <w:trPr>
          <w:cnfStyle w:val="000000100000" w:firstRow="0" w:lastRow="0" w:firstColumn="0" w:lastColumn="0" w:oddVBand="0" w:evenVBand="0" w:oddHBand="1" w:evenHBand="0" w:firstRowFirstColumn="0" w:firstRowLastColumn="0" w:lastRowFirstColumn="0" w:lastRowLastColumn="0"/>
        </w:trPr>
        <w:tc>
          <w:tcPr>
            <w:tcW w:w="2721" w:type="dxa"/>
          </w:tcPr>
          <w:p w:rsidR="0026020D" w:rsidRDefault="0026020D" w:rsidP="009B720C">
            <w:proofErr w:type="spellStart"/>
            <w:r w:rsidRPr="009B54E7">
              <w:t>MatterNumber</w:t>
            </w:r>
            <w:proofErr w:type="spellEnd"/>
          </w:p>
        </w:tc>
        <w:tc>
          <w:tcPr>
            <w:tcW w:w="6526" w:type="dxa"/>
          </w:tcPr>
          <w:p w:rsidR="0026020D" w:rsidRDefault="0026020D" w:rsidP="009B720C">
            <w:r>
              <w:t xml:space="preserve">Old matter reference as it was in the source system, refers to </w:t>
            </w:r>
            <w:proofErr w:type="spellStart"/>
            <w:r>
              <w:t>OldMatterNumber</w:t>
            </w:r>
            <w:proofErr w:type="spellEnd"/>
            <w:r>
              <w:t xml:space="preserve"> in Matter </w:t>
            </w:r>
            <w:proofErr w:type="spellStart"/>
            <w:r>
              <w:t>csv</w:t>
            </w:r>
            <w:proofErr w:type="spellEnd"/>
          </w:p>
        </w:tc>
      </w:tr>
    </w:tbl>
    <w:p w:rsidR="0026020D" w:rsidRDefault="0026020D" w:rsidP="0026020D">
      <w:pPr>
        <w:pStyle w:val="NumHeading2"/>
      </w:pPr>
      <w:bookmarkStart w:id="102" w:name="_Toc423944072"/>
      <w:r>
        <w:t>NotesWill.csv</w:t>
      </w:r>
      <w:bookmarkEnd w:id="102"/>
    </w:p>
    <w:tbl>
      <w:tblPr>
        <w:tblStyle w:val="TableGrid"/>
        <w:tblW w:w="0" w:type="auto"/>
        <w:tblLook w:val="04A0" w:firstRow="1" w:lastRow="0" w:firstColumn="1" w:lastColumn="0" w:noHBand="0" w:noVBand="1"/>
      </w:tblPr>
      <w:tblGrid>
        <w:gridCol w:w="2721"/>
        <w:gridCol w:w="6526"/>
      </w:tblGrid>
      <w:tr w:rsidR="0026020D" w:rsidTr="009B720C">
        <w:trPr>
          <w:cnfStyle w:val="100000000000" w:firstRow="1" w:lastRow="0" w:firstColumn="0" w:lastColumn="0" w:oddVBand="0" w:evenVBand="0" w:oddHBand="0" w:evenHBand="0" w:firstRowFirstColumn="0" w:firstRowLastColumn="0" w:lastRowFirstColumn="0" w:lastRowLastColumn="0"/>
        </w:trPr>
        <w:tc>
          <w:tcPr>
            <w:tcW w:w="2721" w:type="dxa"/>
          </w:tcPr>
          <w:p w:rsidR="0026020D" w:rsidRDefault="0026020D" w:rsidP="009B720C">
            <w:pPr>
              <w:rPr>
                <w:b w:val="0"/>
              </w:rPr>
            </w:pPr>
            <w:r>
              <w:t>Field</w:t>
            </w:r>
          </w:p>
        </w:tc>
        <w:tc>
          <w:tcPr>
            <w:tcW w:w="6526" w:type="dxa"/>
          </w:tcPr>
          <w:p w:rsidR="0026020D" w:rsidRDefault="0026020D" w:rsidP="009B720C">
            <w:pPr>
              <w:rPr>
                <w:b w:val="0"/>
              </w:rPr>
            </w:pPr>
            <w:r>
              <w:t>Description</w:t>
            </w:r>
          </w:p>
        </w:tc>
      </w:tr>
      <w:tr w:rsidR="0026020D" w:rsidTr="009B720C">
        <w:trPr>
          <w:cnfStyle w:val="000000100000" w:firstRow="0" w:lastRow="0" w:firstColumn="0" w:lastColumn="0" w:oddVBand="0" w:evenVBand="0" w:oddHBand="1" w:evenHBand="0" w:firstRowFirstColumn="0" w:firstRowLastColumn="0" w:lastRowFirstColumn="0" w:lastRowLastColumn="0"/>
        </w:trPr>
        <w:tc>
          <w:tcPr>
            <w:tcW w:w="2721" w:type="dxa"/>
          </w:tcPr>
          <w:p w:rsidR="0026020D" w:rsidRPr="009B54E7" w:rsidRDefault="0026020D" w:rsidP="009B720C">
            <w:proofErr w:type="spellStart"/>
            <w:r>
              <w:t>NoteID</w:t>
            </w:r>
            <w:proofErr w:type="spellEnd"/>
          </w:p>
        </w:tc>
        <w:tc>
          <w:tcPr>
            <w:tcW w:w="6526" w:type="dxa"/>
          </w:tcPr>
          <w:p w:rsidR="0026020D" w:rsidRDefault="0026020D" w:rsidP="009B720C">
            <w:r>
              <w:t xml:space="preserve">Refer </w:t>
            </w:r>
            <w:proofErr w:type="spellStart"/>
            <w:r>
              <w:t>NoteID</w:t>
            </w:r>
            <w:proofErr w:type="spellEnd"/>
            <w:r>
              <w:t xml:space="preserve"> which being generated while created Notes CSV</w:t>
            </w:r>
          </w:p>
        </w:tc>
      </w:tr>
      <w:tr w:rsidR="0026020D" w:rsidTr="009B720C">
        <w:trPr>
          <w:cnfStyle w:val="000000010000" w:firstRow="0" w:lastRow="0" w:firstColumn="0" w:lastColumn="0" w:oddVBand="0" w:evenVBand="0" w:oddHBand="0" w:evenHBand="1" w:firstRowFirstColumn="0" w:firstRowLastColumn="0" w:lastRowFirstColumn="0" w:lastRowLastColumn="0"/>
        </w:trPr>
        <w:tc>
          <w:tcPr>
            <w:tcW w:w="2721" w:type="dxa"/>
          </w:tcPr>
          <w:p w:rsidR="0026020D" w:rsidRPr="009B54E7" w:rsidRDefault="0026020D" w:rsidP="009B720C">
            <w:proofErr w:type="spellStart"/>
            <w:r>
              <w:t>WillID</w:t>
            </w:r>
            <w:proofErr w:type="spellEnd"/>
          </w:p>
        </w:tc>
        <w:tc>
          <w:tcPr>
            <w:tcW w:w="6526" w:type="dxa"/>
          </w:tcPr>
          <w:p w:rsidR="0026020D" w:rsidRDefault="0026020D" w:rsidP="009B720C">
            <w:r>
              <w:t xml:space="preserve">Refer </w:t>
            </w:r>
            <w:proofErr w:type="spellStart"/>
            <w:r>
              <w:t>WillID</w:t>
            </w:r>
            <w:proofErr w:type="spellEnd"/>
            <w:r>
              <w:t xml:space="preserve"> which being generated while created Will CSV</w:t>
            </w:r>
          </w:p>
        </w:tc>
      </w:tr>
      <w:tr w:rsidR="0026020D" w:rsidTr="009B720C">
        <w:trPr>
          <w:cnfStyle w:val="000000100000" w:firstRow="0" w:lastRow="0" w:firstColumn="0" w:lastColumn="0" w:oddVBand="0" w:evenVBand="0" w:oddHBand="1" w:evenHBand="0" w:firstRowFirstColumn="0" w:firstRowLastColumn="0" w:lastRowFirstColumn="0" w:lastRowLastColumn="0"/>
        </w:trPr>
        <w:tc>
          <w:tcPr>
            <w:tcW w:w="2721" w:type="dxa"/>
          </w:tcPr>
          <w:p w:rsidR="0026020D" w:rsidRDefault="0026020D" w:rsidP="009B720C">
            <w:proofErr w:type="spellStart"/>
            <w:r w:rsidRPr="00A336E8">
              <w:t>WillRef</w:t>
            </w:r>
            <w:proofErr w:type="spellEnd"/>
          </w:p>
        </w:tc>
        <w:tc>
          <w:tcPr>
            <w:tcW w:w="6526" w:type="dxa"/>
          </w:tcPr>
          <w:p w:rsidR="0026020D" w:rsidRDefault="0026020D" w:rsidP="009B720C">
            <w:r>
              <w:t xml:space="preserve">Will Reference, refers to the </w:t>
            </w:r>
            <w:proofErr w:type="spellStart"/>
            <w:r w:rsidRPr="006E7825">
              <w:t>WillRef</w:t>
            </w:r>
            <w:proofErr w:type="spellEnd"/>
            <w:r w:rsidRPr="006E7825">
              <w:t xml:space="preserve"> </w:t>
            </w:r>
            <w:r>
              <w:t>in Will CSV</w:t>
            </w:r>
          </w:p>
        </w:tc>
      </w:tr>
      <w:tr w:rsidR="0026020D" w:rsidTr="009B720C">
        <w:trPr>
          <w:cnfStyle w:val="000000010000" w:firstRow="0" w:lastRow="0" w:firstColumn="0" w:lastColumn="0" w:oddVBand="0" w:evenVBand="0" w:oddHBand="0" w:evenHBand="1" w:firstRowFirstColumn="0" w:firstRowLastColumn="0" w:lastRowFirstColumn="0" w:lastRowLastColumn="0"/>
        </w:trPr>
        <w:tc>
          <w:tcPr>
            <w:tcW w:w="2721" w:type="dxa"/>
          </w:tcPr>
          <w:p w:rsidR="0026020D" w:rsidRPr="009B54E7" w:rsidRDefault="0026020D" w:rsidP="009B720C">
            <w:proofErr w:type="spellStart"/>
            <w:r w:rsidRPr="00A336E8">
              <w:t>WillPrevRef</w:t>
            </w:r>
            <w:proofErr w:type="spellEnd"/>
          </w:p>
        </w:tc>
        <w:tc>
          <w:tcPr>
            <w:tcW w:w="6526" w:type="dxa"/>
          </w:tcPr>
          <w:p w:rsidR="0026020D" w:rsidRDefault="0026020D" w:rsidP="009B720C">
            <w:r>
              <w:t xml:space="preserve">Will Previous Reference, refers to the </w:t>
            </w:r>
            <w:proofErr w:type="spellStart"/>
            <w:r w:rsidRPr="00A336E8">
              <w:t>WillPrevRef</w:t>
            </w:r>
            <w:proofErr w:type="spellEnd"/>
            <w:r>
              <w:t xml:space="preserve">  in Will CSV</w:t>
            </w:r>
          </w:p>
        </w:tc>
      </w:tr>
    </w:tbl>
    <w:p w:rsidR="00C46697" w:rsidRDefault="00C46697" w:rsidP="00C46697">
      <w:pPr>
        <w:pStyle w:val="NumHeading2"/>
      </w:pPr>
      <w:bookmarkStart w:id="103" w:name="_Toc310586938"/>
      <w:bookmarkStart w:id="104" w:name="_Toc423944073"/>
      <w:bookmarkEnd w:id="103"/>
      <w:r>
        <w:t>NoteTypes.csv</w:t>
      </w:r>
      <w:bookmarkEnd w:id="104"/>
    </w:p>
    <w:tbl>
      <w:tblPr>
        <w:tblStyle w:val="TableGrid"/>
        <w:tblW w:w="0" w:type="auto"/>
        <w:tblLook w:val="04A0" w:firstRow="1" w:lastRow="0" w:firstColumn="1" w:lastColumn="0" w:noHBand="0" w:noVBand="1"/>
      </w:tblPr>
      <w:tblGrid>
        <w:gridCol w:w="2721"/>
        <w:gridCol w:w="6526"/>
      </w:tblGrid>
      <w:tr w:rsidR="00C46697" w:rsidTr="00446B8A">
        <w:trPr>
          <w:cnfStyle w:val="100000000000" w:firstRow="1" w:lastRow="0" w:firstColumn="0" w:lastColumn="0" w:oddVBand="0" w:evenVBand="0" w:oddHBand="0" w:evenHBand="0" w:firstRowFirstColumn="0" w:firstRowLastColumn="0" w:lastRowFirstColumn="0" w:lastRowLastColumn="0"/>
        </w:trPr>
        <w:tc>
          <w:tcPr>
            <w:tcW w:w="2721" w:type="dxa"/>
          </w:tcPr>
          <w:p w:rsidR="00C46697" w:rsidRDefault="00C46697" w:rsidP="00EE5F4E">
            <w:pPr>
              <w:rPr>
                <w:b w:val="0"/>
              </w:rPr>
            </w:pPr>
            <w:r>
              <w:t>Field</w:t>
            </w:r>
          </w:p>
        </w:tc>
        <w:tc>
          <w:tcPr>
            <w:tcW w:w="6526" w:type="dxa"/>
          </w:tcPr>
          <w:p w:rsidR="00C46697" w:rsidRDefault="00C46697" w:rsidP="00EE5F4E">
            <w:pPr>
              <w:rPr>
                <w:b w:val="0"/>
              </w:rPr>
            </w:pPr>
            <w:r>
              <w:t>Description</w:t>
            </w:r>
          </w:p>
        </w:tc>
      </w:tr>
      <w:tr w:rsidR="00C46697" w:rsidTr="00446B8A">
        <w:trPr>
          <w:cnfStyle w:val="000000100000" w:firstRow="0" w:lastRow="0" w:firstColumn="0" w:lastColumn="0" w:oddVBand="0" w:evenVBand="0" w:oddHBand="1" w:evenHBand="0" w:firstRowFirstColumn="0" w:firstRowLastColumn="0" w:lastRowFirstColumn="0" w:lastRowLastColumn="0"/>
        </w:trPr>
        <w:tc>
          <w:tcPr>
            <w:tcW w:w="2721" w:type="dxa"/>
          </w:tcPr>
          <w:p w:rsidR="00C46697" w:rsidRPr="009B54E7" w:rsidRDefault="00E05A04" w:rsidP="00EE5F4E">
            <w:proofErr w:type="spellStart"/>
            <w:r w:rsidRPr="00E05A04">
              <w:t>NoteTypesDescription</w:t>
            </w:r>
            <w:proofErr w:type="spellEnd"/>
          </w:p>
        </w:tc>
        <w:tc>
          <w:tcPr>
            <w:tcW w:w="6526" w:type="dxa"/>
          </w:tcPr>
          <w:p w:rsidR="00C46697" w:rsidRDefault="00E05A04" w:rsidP="00EE5F4E">
            <w:r>
              <w:t>Note Type Description</w:t>
            </w:r>
          </w:p>
        </w:tc>
      </w:tr>
      <w:tr w:rsidR="00C46697" w:rsidTr="00446B8A">
        <w:trPr>
          <w:cnfStyle w:val="000000010000" w:firstRow="0" w:lastRow="0" w:firstColumn="0" w:lastColumn="0" w:oddVBand="0" w:evenVBand="0" w:oddHBand="0" w:evenHBand="1" w:firstRowFirstColumn="0" w:firstRowLastColumn="0" w:lastRowFirstColumn="0" w:lastRowLastColumn="0"/>
        </w:trPr>
        <w:tc>
          <w:tcPr>
            <w:tcW w:w="2721" w:type="dxa"/>
          </w:tcPr>
          <w:p w:rsidR="00C46697" w:rsidRPr="009B54E7" w:rsidRDefault="00E05A04" w:rsidP="00EE5F4E">
            <w:proofErr w:type="spellStart"/>
            <w:r w:rsidRPr="00E05A04">
              <w:t>NoteTypeClient</w:t>
            </w:r>
            <w:proofErr w:type="spellEnd"/>
          </w:p>
        </w:tc>
        <w:tc>
          <w:tcPr>
            <w:tcW w:w="6526" w:type="dxa"/>
          </w:tcPr>
          <w:p w:rsidR="00C46697" w:rsidRDefault="00E05A04" w:rsidP="00EE5F4E">
            <w:r>
              <w:t>0 OR 1</w:t>
            </w:r>
          </w:p>
        </w:tc>
      </w:tr>
      <w:tr w:rsidR="00C46697" w:rsidTr="00446B8A">
        <w:trPr>
          <w:cnfStyle w:val="000000100000" w:firstRow="0" w:lastRow="0" w:firstColumn="0" w:lastColumn="0" w:oddVBand="0" w:evenVBand="0" w:oddHBand="1" w:evenHBand="0" w:firstRowFirstColumn="0" w:firstRowLastColumn="0" w:lastRowFirstColumn="0" w:lastRowLastColumn="0"/>
        </w:trPr>
        <w:tc>
          <w:tcPr>
            <w:tcW w:w="2721" w:type="dxa"/>
          </w:tcPr>
          <w:p w:rsidR="00C46697" w:rsidRDefault="00E05A04" w:rsidP="00EE5F4E">
            <w:proofErr w:type="spellStart"/>
            <w:r w:rsidRPr="00E05A04">
              <w:t>NoteTypeMatter</w:t>
            </w:r>
            <w:proofErr w:type="spellEnd"/>
          </w:p>
        </w:tc>
        <w:tc>
          <w:tcPr>
            <w:tcW w:w="6526" w:type="dxa"/>
          </w:tcPr>
          <w:p w:rsidR="00C46697" w:rsidRDefault="00E05A04" w:rsidP="00EE5F4E">
            <w:r>
              <w:t>0 OR 1</w:t>
            </w:r>
          </w:p>
        </w:tc>
      </w:tr>
      <w:tr w:rsidR="00C46697" w:rsidTr="00446B8A">
        <w:trPr>
          <w:cnfStyle w:val="000000010000" w:firstRow="0" w:lastRow="0" w:firstColumn="0" w:lastColumn="0" w:oddVBand="0" w:evenVBand="0" w:oddHBand="0" w:evenHBand="1" w:firstRowFirstColumn="0" w:firstRowLastColumn="0" w:lastRowFirstColumn="0" w:lastRowLastColumn="0"/>
        </w:trPr>
        <w:tc>
          <w:tcPr>
            <w:tcW w:w="2721" w:type="dxa"/>
          </w:tcPr>
          <w:p w:rsidR="00C46697" w:rsidRPr="009B54E7" w:rsidRDefault="00E05A04" w:rsidP="00EE5F4E">
            <w:proofErr w:type="spellStart"/>
            <w:r w:rsidRPr="00E05A04">
              <w:lastRenderedPageBreak/>
              <w:t>NoteTypeModule</w:t>
            </w:r>
            <w:proofErr w:type="spellEnd"/>
          </w:p>
        </w:tc>
        <w:tc>
          <w:tcPr>
            <w:tcW w:w="6526" w:type="dxa"/>
          </w:tcPr>
          <w:p w:rsidR="00C46697" w:rsidRDefault="00E05A04" w:rsidP="00EE5F4E">
            <w:r>
              <w:t>0 OR 1</w:t>
            </w:r>
          </w:p>
        </w:tc>
      </w:tr>
      <w:tr w:rsidR="00E05A04" w:rsidTr="00446B8A">
        <w:trPr>
          <w:cnfStyle w:val="000000100000" w:firstRow="0" w:lastRow="0" w:firstColumn="0" w:lastColumn="0" w:oddVBand="0" w:evenVBand="0" w:oddHBand="1" w:evenHBand="0" w:firstRowFirstColumn="0" w:firstRowLastColumn="0" w:lastRowFirstColumn="0" w:lastRowLastColumn="0"/>
        </w:trPr>
        <w:tc>
          <w:tcPr>
            <w:tcW w:w="2721" w:type="dxa"/>
          </w:tcPr>
          <w:p w:rsidR="00E05A04" w:rsidRPr="00E05A04" w:rsidRDefault="00E05A04" w:rsidP="00EE5F4E">
            <w:proofErr w:type="spellStart"/>
            <w:r w:rsidRPr="00E05A04">
              <w:t>NoteTypeOther</w:t>
            </w:r>
            <w:proofErr w:type="spellEnd"/>
          </w:p>
        </w:tc>
        <w:tc>
          <w:tcPr>
            <w:tcW w:w="6526" w:type="dxa"/>
          </w:tcPr>
          <w:p w:rsidR="00E05A04" w:rsidRDefault="00E05A04" w:rsidP="00EE5F4E">
            <w:r>
              <w:t>0 OR 1</w:t>
            </w:r>
          </w:p>
        </w:tc>
      </w:tr>
      <w:tr w:rsidR="00E05A04" w:rsidTr="00446B8A">
        <w:trPr>
          <w:cnfStyle w:val="000000010000" w:firstRow="0" w:lastRow="0" w:firstColumn="0" w:lastColumn="0" w:oddVBand="0" w:evenVBand="0" w:oddHBand="0" w:evenHBand="1" w:firstRowFirstColumn="0" w:firstRowLastColumn="0" w:lastRowFirstColumn="0" w:lastRowLastColumn="0"/>
        </w:trPr>
        <w:tc>
          <w:tcPr>
            <w:tcW w:w="2721" w:type="dxa"/>
          </w:tcPr>
          <w:p w:rsidR="00E05A04" w:rsidRPr="00E05A04" w:rsidRDefault="00E05A04" w:rsidP="00EE5F4E">
            <w:proofErr w:type="spellStart"/>
            <w:r w:rsidRPr="00E05A04">
              <w:t>NoteTypeAML</w:t>
            </w:r>
            <w:proofErr w:type="spellEnd"/>
          </w:p>
        </w:tc>
        <w:tc>
          <w:tcPr>
            <w:tcW w:w="6526" w:type="dxa"/>
          </w:tcPr>
          <w:p w:rsidR="00E05A04" w:rsidRDefault="00E05A04" w:rsidP="00EE5F4E">
            <w:r>
              <w:t>0 OR 1</w:t>
            </w:r>
          </w:p>
        </w:tc>
      </w:tr>
      <w:tr w:rsidR="00E05A04" w:rsidTr="00446B8A">
        <w:trPr>
          <w:cnfStyle w:val="000000100000" w:firstRow="0" w:lastRow="0" w:firstColumn="0" w:lastColumn="0" w:oddVBand="0" w:evenVBand="0" w:oddHBand="1" w:evenHBand="0" w:firstRowFirstColumn="0" w:firstRowLastColumn="0" w:lastRowFirstColumn="0" w:lastRowLastColumn="0"/>
        </w:trPr>
        <w:tc>
          <w:tcPr>
            <w:tcW w:w="2721" w:type="dxa"/>
          </w:tcPr>
          <w:p w:rsidR="00E05A04" w:rsidRPr="00E05A04" w:rsidRDefault="00E05A04" w:rsidP="00EE5F4E">
            <w:proofErr w:type="spellStart"/>
            <w:r w:rsidRPr="00E05A04">
              <w:t>NoteTypeDeed</w:t>
            </w:r>
            <w:proofErr w:type="spellEnd"/>
          </w:p>
        </w:tc>
        <w:tc>
          <w:tcPr>
            <w:tcW w:w="6526" w:type="dxa"/>
          </w:tcPr>
          <w:p w:rsidR="00E05A04" w:rsidRDefault="00E05A04" w:rsidP="00EE5F4E">
            <w:r>
              <w:t>0 OR 1</w:t>
            </w:r>
          </w:p>
        </w:tc>
      </w:tr>
      <w:tr w:rsidR="00E05A04" w:rsidTr="00446B8A">
        <w:trPr>
          <w:cnfStyle w:val="000000010000" w:firstRow="0" w:lastRow="0" w:firstColumn="0" w:lastColumn="0" w:oddVBand="0" w:evenVBand="0" w:oddHBand="0" w:evenHBand="1" w:firstRowFirstColumn="0" w:firstRowLastColumn="0" w:lastRowFirstColumn="0" w:lastRowLastColumn="0"/>
        </w:trPr>
        <w:tc>
          <w:tcPr>
            <w:tcW w:w="2721" w:type="dxa"/>
          </w:tcPr>
          <w:p w:rsidR="00E05A04" w:rsidRPr="00E05A04" w:rsidRDefault="00E05A04" w:rsidP="00EE5F4E">
            <w:proofErr w:type="spellStart"/>
            <w:r w:rsidRPr="00E05A04">
              <w:t>NoteTypeWill</w:t>
            </w:r>
            <w:proofErr w:type="spellEnd"/>
          </w:p>
        </w:tc>
        <w:tc>
          <w:tcPr>
            <w:tcW w:w="6526" w:type="dxa"/>
          </w:tcPr>
          <w:p w:rsidR="00E05A04" w:rsidRDefault="00E05A04" w:rsidP="00EE5F4E">
            <w:r>
              <w:t>0 OR 1</w:t>
            </w:r>
          </w:p>
        </w:tc>
      </w:tr>
      <w:tr w:rsidR="00E05A04" w:rsidTr="00446B8A">
        <w:trPr>
          <w:cnfStyle w:val="000000100000" w:firstRow="0" w:lastRow="0" w:firstColumn="0" w:lastColumn="0" w:oddVBand="0" w:evenVBand="0" w:oddHBand="1" w:evenHBand="0" w:firstRowFirstColumn="0" w:firstRowLastColumn="0" w:lastRowFirstColumn="0" w:lastRowLastColumn="0"/>
        </w:trPr>
        <w:tc>
          <w:tcPr>
            <w:tcW w:w="2721" w:type="dxa"/>
          </w:tcPr>
          <w:p w:rsidR="00E05A04" w:rsidRPr="00E05A04" w:rsidRDefault="00E05A04" w:rsidP="00EE5F4E">
            <w:proofErr w:type="spellStart"/>
            <w:r w:rsidRPr="00E05A04">
              <w:t>NoteIsSystem</w:t>
            </w:r>
            <w:proofErr w:type="spellEnd"/>
          </w:p>
        </w:tc>
        <w:tc>
          <w:tcPr>
            <w:tcW w:w="6526" w:type="dxa"/>
          </w:tcPr>
          <w:p w:rsidR="00E05A04" w:rsidRDefault="00E05A04" w:rsidP="00EE5F4E">
            <w:r>
              <w:t>0 OR 1</w:t>
            </w:r>
          </w:p>
        </w:tc>
      </w:tr>
    </w:tbl>
    <w:p w:rsidR="00D57204" w:rsidRDefault="00D57204" w:rsidP="00D57204">
      <w:pPr>
        <w:pStyle w:val="NumHeading2"/>
      </w:pPr>
      <w:bookmarkStart w:id="105" w:name="_Toc423944074"/>
      <w:r>
        <w:t>Offences.csv</w:t>
      </w:r>
      <w:bookmarkEnd w:id="105"/>
    </w:p>
    <w:p w:rsidR="00D57204" w:rsidRDefault="00D57204" w:rsidP="00D57204">
      <w:r>
        <w:t xml:space="preserve">See attached script for default offence for to </w:t>
      </w:r>
      <w:proofErr w:type="spellStart"/>
      <w:r>
        <w:t>popualate</w:t>
      </w:r>
      <w:proofErr w:type="spellEnd"/>
      <w:r>
        <w:t xml:space="preserve"> Offences details (Optional). You can created your own Offences as well.</w:t>
      </w:r>
    </w:p>
    <w:p w:rsidR="00D57204" w:rsidRDefault="000975FC" w:rsidP="00D57204">
      <w:r>
        <w:object w:dxaOrig="2370" w:dyaOrig="811">
          <v:shape id="_x0000_i1035" type="#_x0000_t75" style="width:118.5pt;height:40.5pt" o:ole="">
            <v:imagedata r:id="rId33" o:title=""/>
          </v:shape>
          <o:OLEObject Type="Embed" ProgID="Package" ShapeID="_x0000_i1035" DrawAspect="Content" ObjectID="_1545824294" r:id="rId34"/>
        </w:object>
      </w:r>
    </w:p>
    <w:tbl>
      <w:tblPr>
        <w:tblStyle w:val="TableGrid"/>
        <w:tblW w:w="0" w:type="auto"/>
        <w:tblLook w:val="04A0" w:firstRow="1" w:lastRow="0" w:firstColumn="1" w:lastColumn="0" w:noHBand="0" w:noVBand="1"/>
      </w:tblPr>
      <w:tblGrid>
        <w:gridCol w:w="3502"/>
        <w:gridCol w:w="5745"/>
      </w:tblGrid>
      <w:tr w:rsidR="00D57204" w:rsidTr="00C917B4">
        <w:trPr>
          <w:cnfStyle w:val="100000000000" w:firstRow="1" w:lastRow="0" w:firstColumn="0" w:lastColumn="0" w:oddVBand="0" w:evenVBand="0" w:oddHBand="0" w:evenHBand="0" w:firstRowFirstColumn="0" w:firstRowLastColumn="0" w:lastRowFirstColumn="0" w:lastRowLastColumn="0"/>
        </w:trPr>
        <w:tc>
          <w:tcPr>
            <w:tcW w:w="3502" w:type="dxa"/>
          </w:tcPr>
          <w:p w:rsidR="00D57204" w:rsidRDefault="00D57204" w:rsidP="00C917B4">
            <w:pPr>
              <w:rPr>
                <w:b w:val="0"/>
              </w:rPr>
            </w:pPr>
            <w:r>
              <w:t>Field</w:t>
            </w:r>
          </w:p>
        </w:tc>
        <w:tc>
          <w:tcPr>
            <w:tcW w:w="5745" w:type="dxa"/>
          </w:tcPr>
          <w:p w:rsidR="00D57204" w:rsidRDefault="00D57204" w:rsidP="00C917B4">
            <w:pPr>
              <w:ind w:left="0"/>
              <w:rPr>
                <w:b w:val="0"/>
              </w:rPr>
            </w:pPr>
            <w:r>
              <w:t>Description</w:t>
            </w:r>
          </w:p>
        </w:tc>
      </w:tr>
      <w:tr w:rsidR="00D57204"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D57204" w:rsidRDefault="00D57204" w:rsidP="00C917B4">
            <w:proofErr w:type="spellStart"/>
            <w:r w:rsidRPr="00B36A87">
              <w:t>OffencesID</w:t>
            </w:r>
            <w:proofErr w:type="spellEnd"/>
          </w:p>
        </w:tc>
        <w:tc>
          <w:tcPr>
            <w:tcW w:w="5745" w:type="dxa"/>
          </w:tcPr>
          <w:p w:rsidR="00D57204" w:rsidRDefault="00D57204" w:rsidP="00C917B4">
            <w:pPr>
              <w:ind w:left="0"/>
            </w:pPr>
            <w:r w:rsidRPr="00775768">
              <w:rPr>
                <w:color w:val="948A54" w:themeColor="background2" w:themeShade="80"/>
              </w:rPr>
              <w:t>Unique</w:t>
            </w:r>
            <w:r>
              <w:rPr>
                <w:color w:val="948A54" w:themeColor="background2" w:themeShade="80"/>
              </w:rPr>
              <w:t xml:space="preserve"> Id </w:t>
            </w:r>
          </w:p>
        </w:tc>
      </w:tr>
      <w:tr w:rsidR="00D57204"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D57204" w:rsidRPr="00BD351D" w:rsidRDefault="00D57204" w:rsidP="00C917B4">
            <w:proofErr w:type="spellStart"/>
            <w:r w:rsidRPr="002B2C6E">
              <w:t>OffenceCatCode</w:t>
            </w:r>
            <w:proofErr w:type="spellEnd"/>
          </w:p>
        </w:tc>
        <w:tc>
          <w:tcPr>
            <w:tcW w:w="5745" w:type="dxa"/>
          </w:tcPr>
          <w:p w:rsidR="00D57204" w:rsidRDefault="000B45A6" w:rsidP="00C917B4">
            <w:pPr>
              <w:ind w:left="0"/>
            </w:pPr>
            <w:r>
              <w:t>Unique Id</w:t>
            </w:r>
          </w:p>
        </w:tc>
      </w:tr>
      <w:tr w:rsidR="00D57204"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D57204" w:rsidRPr="000B2EE4" w:rsidRDefault="00D57204" w:rsidP="00C917B4">
            <w:proofErr w:type="spellStart"/>
            <w:r w:rsidRPr="002B2C6E">
              <w:t>OffenceRef</w:t>
            </w:r>
            <w:proofErr w:type="spellEnd"/>
          </w:p>
        </w:tc>
        <w:tc>
          <w:tcPr>
            <w:tcW w:w="5745" w:type="dxa"/>
          </w:tcPr>
          <w:p w:rsidR="00D57204" w:rsidRDefault="000B45A6" w:rsidP="00C917B4">
            <w:pPr>
              <w:ind w:left="0"/>
            </w:pPr>
            <w:r>
              <w:t>Offence Code</w:t>
            </w:r>
          </w:p>
        </w:tc>
      </w:tr>
      <w:tr w:rsidR="00D57204"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D57204" w:rsidRPr="000B2EE4" w:rsidRDefault="00D57204" w:rsidP="00C917B4">
            <w:proofErr w:type="spellStart"/>
            <w:r w:rsidRPr="002B2C6E">
              <w:t>OffenceDescription</w:t>
            </w:r>
            <w:proofErr w:type="spellEnd"/>
          </w:p>
        </w:tc>
        <w:tc>
          <w:tcPr>
            <w:tcW w:w="5745" w:type="dxa"/>
          </w:tcPr>
          <w:p w:rsidR="00D57204" w:rsidRDefault="000B45A6" w:rsidP="00C917B4">
            <w:pPr>
              <w:ind w:left="0"/>
            </w:pPr>
            <w:r>
              <w:t>Offence Description</w:t>
            </w:r>
          </w:p>
        </w:tc>
      </w:tr>
      <w:tr w:rsidR="00D57204"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D57204" w:rsidRPr="000B2EE4" w:rsidRDefault="00D57204" w:rsidP="00C917B4">
            <w:proofErr w:type="spellStart"/>
            <w:r w:rsidRPr="002B2C6E">
              <w:t>OffenceIsArchived</w:t>
            </w:r>
            <w:proofErr w:type="spellEnd"/>
          </w:p>
        </w:tc>
        <w:tc>
          <w:tcPr>
            <w:tcW w:w="5745" w:type="dxa"/>
          </w:tcPr>
          <w:p w:rsidR="00D57204" w:rsidRDefault="00D57204" w:rsidP="00C917B4">
            <w:pPr>
              <w:ind w:left="0"/>
            </w:pPr>
            <w:r>
              <w:t xml:space="preserve">0 OR 1 </w:t>
            </w:r>
          </w:p>
        </w:tc>
      </w:tr>
    </w:tbl>
    <w:p w:rsidR="00DE32B4" w:rsidRDefault="00DE32B4" w:rsidP="00D8050C">
      <w:pPr>
        <w:pStyle w:val="NumHeading2"/>
      </w:pPr>
      <w:bookmarkStart w:id="106" w:name="_Toc423944075"/>
      <w:r>
        <w:t>OfficeBanks.csv</w:t>
      </w:r>
      <w:bookmarkEnd w:id="69"/>
      <w:bookmarkEnd w:id="106"/>
    </w:p>
    <w:p w:rsidR="00DE32B4" w:rsidRDefault="00DE32B4" w:rsidP="00DE32B4">
      <w:pPr>
        <w:spacing w:after="0" w:line="240" w:lineRule="auto"/>
      </w:pPr>
      <w:r>
        <w:t xml:space="preserve">This holds a list of Office Banks to be imported. These are transferred to the Banks table in ILB with a </w:t>
      </w:r>
      <w:proofErr w:type="spellStart"/>
      <w:r>
        <w:t>BankTypeID</w:t>
      </w:r>
      <w:proofErr w:type="spellEnd"/>
      <w:r>
        <w:t xml:space="preserve"> of 2 (Office Bank).</w:t>
      </w:r>
    </w:p>
    <w:p w:rsidR="00DE32B4" w:rsidRDefault="00DE32B4" w:rsidP="00DE32B4">
      <w:pPr>
        <w:spacing w:after="0" w:line="240" w:lineRule="auto"/>
      </w:pPr>
    </w:p>
    <w:tbl>
      <w:tblPr>
        <w:tblStyle w:val="TableGrid"/>
        <w:tblW w:w="0" w:type="auto"/>
        <w:tblLook w:val="04A0" w:firstRow="1" w:lastRow="0" w:firstColumn="1" w:lastColumn="0" w:noHBand="0" w:noVBand="1"/>
      </w:tblPr>
      <w:tblGrid>
        <w:gridCol w:w="3437"/>
        <w:gridCol w:w="5810"/>
      </w:tblGrid>
      <w:tr w:rsidR="00DE32B4" w:rsidTr="00D87BD6">
        <w:trPr>
          <w:cnfStyle w:val="100000000000" w:firstRow="1" w:lastRow="0" w:firstColumn="0" w:lastColumn="0" w:oddVBand="0" w:evenVBand="0" w:oddHBand="0" w:evenHBand="0" w:firstRowFirstColumn="0" w:firstRowLastColumn="0" w:lastRowFirstColumn="0" w:lastRowLastColumn="0"/>
        </w:trPr>
        <w:tc>
          <w:tcPr>
            <w:tcW w:w="3510" w:type="dxa"/>
          </w:tcPr>
          <w:p w:rsidR="00DE32B4" w:rsidRDefault="00DE32B4" w:rsidP="00D87BD6">
            <w:pPr>
              <w:rPr>
                <w:b w:val="0"/>
              </w:rPr>
            </w:pPr>
            <w:r>
              <w:t>Field</w:t>
            </w:r>
          </w:p>
        </w:tc>
        <w:tc>
          <w:tcPr>
            <w:tcW w:w="5954" w:type="dxa"/>
          </w:tcPr>
          <w:p w:rsidR="00DE32B4" w:rsidRDefault="00DE32B4" w:rsidP="00D87BD6">
            <w:pPr>
              <w:rPr>
                <w:b w:val="0"/>
              </w:rPr>
            </w:pPr>
            <w:r>
              <w:t>Description</w:t>
            </w:r>
          </w:p>
        </w:tc>
      </w:tr>
      <w:tr w:rsidR="00DE32B4" w:rsidTr="00D87BD6">
        <w:trPr>
          <w:cnfStyle w:val="000000100000" w:firstRow="0" w:lastRow="0" w:firstColumn="0" w:lastColumn="0" w:oddVBand="0" w:evenVBand="0" w:oddHBand="1" w:evenHBand="0" w:firstRowFirstColumn="0" w:firstRowLastColumn="0" w:lastRowFirstColumn="0" w:lastRowLastColumn="0"/>
        </w:trPr>
        <w:tc>
          <w:tcPr>
            <w:tcW w:w="3510" w:type="dxa"/>
          </w:tcPr>
          <w:p w:rsidR="00DE32B4" w:rsidRDefault="00DE32B4" w:rsidP="00D87BD6">
            <w:r>
              <w:rPr>
                <w:rFonts w:ascii="Calibri" w:eastAsia="Times New Roman" w:hAnsi="Calibri" w:cs="Times New Roman"/>
                <w:color w:val="000000"/>
                <w:lang w:eastAsia="en-GB"/>
              </w:rPr>
              <w:t>Office Bank Account</w:t>
            </w:r>
          </w:p>
        </w:tc>
        <w:tc>
          <w:tcPr>
            <w:tcW w:w="5954" w:type="dxa"/>
          </w:tcPr>
          <w:p w:rsidR="00DE32B4" w:rsidRDefault="00DE32B4" w:rsidP="002E51CB">
            <w:pPr>
              <w:ind w:left="22"/>
            </w:pPr>
            <w:r>
              <w:t>Alpha Numeric Code, 4 chars</w:t>
            </w:r>
          </w:p>
        </w:tc>
      </w:tr>
      <w:tr w:rsidR="00DE32B4" w:rsidTr="00D87BD6">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DE32B4" w:rsidRDefault="00DE32B4" w:rsidP="00D87BD6">
            <w:pPr>
              <w:rPr>
                <w:rFonts w:ascii="Calibri" w:eastAsia="Times New Roman" w:hAnsi="Calibri" w:cs="Times New Roman"/>
                <w:color w:val="000000"/>
                <w:lang w:eastAsia="en-GB"/>
              </w:rPr>
            </w:pPr>
            <w:r>
              <w:rPr>
                <w:rFonts w:ascii="Calibri" w:eastAsia="Times New Roman" w:hAnsi="Calibri" w:cs="Times New Roman"/>
                <w:color w:val="000000"/>
                <w:lang w:eastAsia="en-GB"/>
              </w:rPr>
              <w:t>Office Bank Account Description</w:t>
            </w:r>
          </w:p>
        </w:tc>
        <w:tc>
          <w:tcPr>
            <w:tcW w:w="5954" w:type="dxa"/>
          </w:tcPr>
          <w:p w:rsidR="00DE32B4" w:rsidRDefault="00DE32B4" w:rsidP="002E51CB">
            <w:pPr>
              <w:ind w:left="22"/>
            </w:pPr>
            <w:r>
              <w:t>Bank Account Name</w:t>
            </w:r>
          </w:p>
        </w:tc>
      </w:tr>
      <w:tr w:rsidR="00DE32B4" w:rsidTr="00D87BD6">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DE32B4" w:rsidRDefault="00DE32B4" w:rsidP="00D87BD6">
            <w:pPr>
              <w:rPr>
                <w:rFonts w:ascii="Calibri" w:eastAsia="Times New Roman" w:hAnsi="Calibri" w:cs="Times New Roman"/>
                <w:color w:val="000000"/>
                <w:lang w:eastAsia="en-GB"/>
              </w:rPr>
            </w:pPr>
            <w:r>
              <w:rPr>
                <w:rFonts w:ascii="Calibri" w:eastAsia="Times New Roman" w:hAnsi="Calibri" w:cs="Times New Roman"/>
                <w:color w:val="000000"/>
                <w:lang w:eastAsia="en-GB"/>
              </w:rPr>
              <w:t>Sort Code</w:t>
            </w:r>
          </w:p>
        </w:tc>
        <w:tc>
          <w:tcPr>
            <w:tcW w:w="5954" w:type="dxa"/>
          </w:tcPr>
          <w:p w:rsidR="00DE32B4" w:rsidRDefault="00672073" w:rsidP="002E51CB">
            <w:pPr>
              <w:ind w:left="22"/>
            </w:pPr>
            <w:proofErr w:type="spellStart"/>
            <w:r>
              <w:t>SortCode</w:t>
            </w:r>
            <w:proofErr w:type="spellEnd"/>
            <w:r>
              <w:t xml:space="preserve"> [Will be </w:t>
            </w:r>
            <w:proofErr w:type="spellStart"/>
            <w:r>
              <w:t>use</w:t>
            </w:r>
            <w:proofErr w:type="spellEnd"/>
            <w:r>
              <w:t xml:space="preserve"> for creating service)</w:t>
            </w:r>
          </w:p>
        </w:tc>
      </w:tr>
      <w:tr w:rsidR="00DE32B4" w:rsidTr="00D87BD6">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DE32B4" w:rsidRDefault="00DE32B4" w:rsidP="00D87BD6">
            <w:pPr>
              <w:rPr>
                <w:rFonts w:ascii="Calibri" w:eastAsia="Times New Roman" w:hAnsi="Calibri" w:cs="Times New Roman"/>
                <w:color w:val="000000"/>
                <w:lang w:eastAsia="en-GB"/>
              </w:rPr>
            </w:pPr>
            <w:r>
              <w:rPr>
                <w:rFonts w:ascii="Calibri" w:eastAsia="Times New Roman" w:hAnsi="Calibri" w:cs="Times New Roman"/>
                <w:color w:val="000000"/>
                <w:lang w:eastAsia="en-GB"/>
              </w:rPr>
              <w:t>Account Number</w:t>
            </w:r>
          </w:p>
        </w:tc>
        <w:tc>
          <w:tcPr>
            <w:tcW w:w="5954" w:type="dxa"/>
          </w:tcPr>
          <w:p w:rsidR="00DE32B4" w:rsidRDefault="00DE32B4" w:rsidP="002E51CB">
            <w:pPr>
              <w:ind w:left="22"/>
            </w:pPr>
            <w:r>
              <w:t>Sort Code &amp; Account Number</w:t>
            </w:r>
          </w:p>
        </w:tc>
      </w:tr>
    </w:tbl>
    <w:p w:rsidR="007224A4" w:rsidRDefault="007224A4" w:rsidP="007224A4">
      <w:pPr>
        <w:pStyle w:val="NumHeading2"/>
      </w:pPr>
      <w:bookmarkStart w:id="107" w:name="_Toc310586941"/>
      <w:bookmarkStart w:id="108" w:name="_Toc310586942"/>
      <w:bookmarkStart w:id="109" w:name="_Toc306363434"/>
      <w:bookmarkStart w:id="110" w:name="_Toc306363589"/>
      <w:bookmarkStart w:id="111" w:name="_Toc306363435"/>
      <w:bookmarkStart w:id="112" w:name="_Toc306363590"/>
      <w:bookmarkStart w:id="113" w:name="_Toc306363436"/>
      <w:bookmarkStart w:id="114" w:name="_Toc306363591"/>
      <w:bookmarkStart w:id="115" w:name="_Toc306363437"/>
      <w:bookmarkStart w:id="116" w:name="_Toc306363592"/>
      <w:bookmarkStart w:id="117" w:name="_Toc306363438"/>
      <w:bookmarkStart w:id="118" w:name="_Toc306363593"/>
      <w:bookmarkStart w:id="119" w:name="_Toc423944076"/>
      <w:bookmarkStart w:id="120" w:name="_Toc260037656"/>
      <w:bookmarkEnd w:id="107"/>
      <w:bookmarkEnd w:id="108"/>
      <w:bookmarkEnd w:id="109"/>
      <w:bookmarkEnd w:id="110"/>
      <w:bookmarkEnd w:id="111"/>
      <w:bookmarkEnd w:id="112"/>
      <w:bookmarkEnd w:id="113"/>
      <w:bookmarkEnd w:id="114"/>
      <w:bookmarkEnd w:id="115"/>
      <w:bookmarkEnd w:id="116"/>
      <w:bookmarkEnd w:id="117"/>
      <w:bookmarkEnd w:id="118"/>
      <w:r w:rsidRPr="00B965BE">
        <w:t>PLBSHeaders</w:t>
      </w:r>
      <w:r>
        <w:t>.csv</w:t>
      </w:r>
      <w:bookmarkEnd w:id="119"/>
    </w:p>
    <w:p w:rsidR="007224A4" w:rsidRDefault="007224A4" w:rsidP="007224A4">
      <w:r>
        <w:t xml:space="preserve">This CSV will create Profit &amp; Loss / Balance Sheet Header groups which we can link to </w:t>
      </w:r>
      <w:proofErr w:type="spellStart"/>
      <w:r>
        <w:t>ChartOfAccount</w:t>
      </w:r>
      <w:proofErr w:type="spellEnd"/>
      <w:r>
        <w:t xml:space="preserve"> for crating grouping.</w:t>
      </w:r>
    </w:p>
    <w:p w:rsidR="007224A4" w:rsidRPr="00B965BE" w:rsidRDefault="007224A4" w:rsidP="007224A4">
      <w:r w:rsidRPr="00B965BE">
        <w:rPr>
          <w:b/>
        </w:rPr>
        <w:lastRenderedPageBreak/>
        <w:t>Note</w:t>
      </w:r>
      <w:r>
        <w:t xml:space="preserve">: ILB already having some default </w:t>
      </w:r>
      <w:proofErr w:type="spellStart"/>
      <w:r>
        <w:t>PLBSHeaders</w:t>
      </w:r>
      <w:proofErr w:type="spellEnd"/>
      <w:r>
        <w:t xml:space="preserve"> and for making use of Data Validation we can add static default </w:t>
      </w:r>
      <w:proofErr w:type="spellStart"/>
      <w:r>
        <w:t>PLBSHeaders</w:t>
      </w:r>
      <w:proofErr w:type="spellEnd"/>
      <w:r>
        <w:t xml:space="preserve"> to CSV</w:t>
      </w:r>
    </w:p>
    <w:tbl>
      <w:tblPr>
        <w:tblStyle w:val="TableGrid"/>
        <w:tblW w:w="0" w:type="auto"/>
        <w:tblLook w:val="04A0" w:firstRow="1" w:lastRow="0" w:firstColumn="1" w:lastColumn="0" w:noHBand="0" w:noVBand="1"/>
      </w:tblPr>
      <w:tblGrid>
        <w:gridCol w:w="3516"/>
        <w:gridCol w:w="5731"/>
      </w:tblGrid>
      <w:tr w:rsidR="007224A4" w:rsidTr="002E51CB">
        <w:trPr>
          <w:cnfStyle w:val="100000000000" w:firstRow="1" w:lastRow="0" w:firstColumn="0" w:lastColumn="0" w:oddVBand="0" w:evenVBand="0" w:oddHBand="0" w:evenHBand="0" w:firstRowFirstColumn="0" w:firstRowLastColumn="0" w:lastRowFirstColumn="0" w:lastRowLastColumn="0"/>
        </w:trPr>
        <w:tc>
          <w:tcPr>
            <w:tcW w:w="3516" w:type="dxa"/>
          </w:tcPr>
          <w:p w:rsidR="007224A4" w:rsidRDefault="007224A4" w:rsidP="009B720C">
            <w:pPr>
              <w:rPr>
                <w:b w:val="0"/>
              </w:rPr>
            </w:pPr>
            <w:r>
              <w:t>Field</w:t>
            </w:r>
          </w:p>
        </w:tc>
        <w:tc>
          <w:tcPr>
            <w:tcW w:w="5731" w:type="dxa"/>
          </w:tcPr>
          <w:p w:rsidR="007224A4" w:rsidRDefault="007224A4" w:rsidP="002E51CB">
            <w:pPr>
              <w:ind w:left="0"/>
              <w:rPr>
                <w:b w:val="0"/>
              </w:rPr>
            </w:pPr>
            <w:r>
              <w:t>Description</w:t>
            </w:r>
          </w:p>
        </w:tc>
      </w:tr>
      <w:tr w:rsidR="007224A4" w:rsidTr="002E51CB">
        <w:trPr>
          <w:cnfStyle w:val="000000100000" w:firstRow="0" w:lastRow="0" w:firstColumn="0" w:lastColumn="0" w:oddVBand="0" w:evenVBand="0" w:oddHBand="1" w:evenHBand="0" w:firstRowFirstColumn="0" w:firstRowLastColumn="0" w:lastRowFirstColumn="0" w:lastRowLastColumn="0"/>
        </w:trPr>
        <w:tc>
          <w:tcPr>
            <w:tcW w:w="3516" w:type="dxa"/>
          </w:tcPr>
          <w:p w:rsidR="007224A4" w:rsidRPr="00B965BE" w:rsidRDefault="007224A4" w:rsidP="009B720C">
            <w:pPr>
              <w:rPr>
                <w:rFonts w:ascii="Calibri" w:eastAsia="Times New Roman" w:hAnsi="Calibri" w:cs="Times New Roman"/>
                <w:color w:val="000000"/>
                <w:lang w:eastAsia="en-GB"/>
              </w:rPr>
            </w:pPr>
            <w:proofErr w:type="spellStart"/>
            <w:r w:rsidRPr="00B965BE">
              <w:rPr>
                <w:rFonts w:ascii="Calibri" w:eastAsia="Times New Roman" w:hAnsi="Calibri" w:cs="Times New Roman"/>
                <w:color w:val="000000"/>
                <w:lang w:eastAsia="en-GB"/>
              </w:rPr>
              <w:t>PLBSHeaderCode</w:t>
            </w:r>
            <w:proofErr w:type="spellEnd"/>
          </w:p>
        </w:tc>
        <w:tc>
          <w:tcPr>
            <w:tcW w:w="5731" w:type="dxa"/>
          </w:tcPr>
          <w:p w:rsidR="007224A4" w:rsidRDefault="007224A4" w:rsidP="002E51CB">
            <w:pPr>
              <w:ind w:left="-6"/>
            </w:pPr>
            <w:r>
              <w:t xml:space="preserve">PL &amp; BS </w:t>
            </w:r>
            <w:proofErr w:type="spellStart"/>
            <w:r>
              <w:t>HeaderCode</w:t>
            </w:r>
            <w:proofErr w:type="spellEnd"/>
            <w:r>
              <w:t xml:space="preserve"> </w:t>
            </w:r>
          </w:p>
        </w:tc>
      </w:tr>
      <w:tr w:rsidR="007224A4" w:rsidTr="002E51CB">
        <w:trPr>
          <w:cnfStyle w:val="000000010000" w:firstRow="0" w:lastRow="0" w:firstColumn="0" w:lastColumn="0" w:oddVBand="0" w:evenVBand="0" w:oddHBand="0" w:evenHBand="1" w:firstRowFirstColumn="0" w:firstRowLastColumn="0" w:lastRowFirstColumn="0" w:lastRowLastColumn="0"/>
        </w:trPr>
        <w:tc>
          <w:tcPr>
            <w:tcW w:w="3516" w:type="dxa"/>
          </w:tcPr>
          <w:p w:rsidR="007224A4" w:rsidRDefault="007224A4" w:rsidP="009B720C">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PLBSHeaderDescription</w:t>
            </w:r>
            <w:proofErr w:type="spellEnd"/>
          </w:p>
        </w:tc>
        <w:tc>
          <w:tcPr>
            <w:tcW w:w="5731" w:type="dxa"/>
          </w:tcPr>
          <w:p w:rsidR="007224A4" w:rsidRDefault="007224A4" w:rsidP="002E51CB">
            <w:pPr>
              <w:ind w:left="-6"/>
            </w:pPr>
            <w:r>
              <w:t>PL &amp; BS Header Description</w:t>
            </w:r>
          </w:p>
        </w:tc>
      </w:tr>
      <w:tr w:rsidR="007224A4" w:rsidTr="002E51CB">
        <w:trPr>
          <w:cnfStyle w:val="000000100000" w:firstRow="0" w:lastRow="0" w:firstColumn="0" w:lastColumn="0" w:oddVBand="0" w:evenVBand="0" w:oddHBand="1" w:evenHBand="0" w:firstRowFirstColumn="0" w:firstRowLastColumn="0" w:lastRowFirstColumn="0" w:lastRowLastColumn="0"/>
        </w:trPr>
        <w:tc>
          <w:tcPr>
            <w:tcW w:w="3516" w:type="dxa"/>
          </w:tcPr>
          <w:p w:rsidR="007224A4" w:rsidRDefault="007224A4" w:rsidP="009B720C">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PLBSHeaderArchived</w:t>
            </w:r>
            <w:proofErr w:type="spellEnd"/>
          </w:p>
        </w:tc>
        <w:tc>
          <w:tcPr>
            <w:tcW w:w="5731" w:type="dxa"/>
          </w:tcPr>
          <w:p w:rsidR="007224A4" w:rsidRDefault="007224A4" w:rsidP="002E51CB">
            <w:pPr>
              <w:ind w:left="-6"/>
            </w:pPr>
            <w:r>
              <w:t xml:space="preserve">0 OR 1 </w:t>
            </w:r>
          </w:p>
        </w:tc>
      </w:tr>
    </w:tbl>
    <w:p w:rsidR="002930E9" w:rsidRDefault="002930E9" w:rsidP="002930E9">
      <w:pPr>
        <w:pStyle w:val="NumHeading2"/>
      </w:pPr>
      <w:bookmarkStart w:id="121" w:name="_Toc423944077"/>
      <w:r>
        <w:t>PoliceStation.csv</w:t>
      </w:r>
      <w:bookmarkEnd w:id="121"/>
    </w:p>
    <w:p w:rsidR="002930E9" w:rsidRDefault="002930E9" w:rsidP="002930E9">
      <w:r>
        <w:t xml:space="preserve">This hold static data for police station which is being generated based on spread-sheet provided by government </w:t>
      </w:r>
      <w:r w:rsidR="00BB77CF">
        <w:t xml:space="preserve">which </w:t>
      </w:r>
      <w:r>
        <w:t xml:space="preserve">required for Legal AID criminal. </w:t>
      </w:r>
    </w:p>
    <w:p w:rsidR="002930E9" w:rsidRDefault="002930E9" w:rsidP="002930E9">
      <w:r>
        <w:t xml:space="preserve">To generate this CSV </w:t>
      </w:r>
      <w:r w:rsidR="007511A1">
        <w:t xml:space="preserve">data </w:t>
      </w:r>
      <w:r>
        <w:t>refer worksheet “</w:t>
      </w:r>
      <w:r w:rsidRPr="00CA698B">
        <w:t>Police Station Data</w:t>
      </w:r>
      <w:r>
        <w:t>” in below attached excel spread-sheet.</w:t>
      </w:r>
    </w:p>
    <w:p w:rsidR="002930E9" w:rsidRDefault="002930E9" w:rsidP="002930E9">
      <w:r>
        <w:object w:dxaOrig="3420" w:dyaOrig="810">
          <v:shape id="_x0000_i1036" type="#_x0000_t75" style="width:170.25pt;height:40.5pt" o:ole="">
            <v:imagedata r:id="rId35" o:title=""/>
          </v:shape>
          <o:OLEObject Type="Embed" ProgID="Package" ShapeID="_x0000_i1036" DrawAspect="Content" ObjectID="_1545824295" r:id="rId36"/>
        </w:object>
      </w:r>
    </w:p>
    <w:tbl>
      <w:tblPr>
        <w:tblStyle w:val="TableGrid"/>
        <w:tblW w:w="0" w:type="auto"/>
        <w:tblLook w:val="04A0" w:firstRow="1" w:lastRow="0" w:firstColumn="1" w:lastColumn="0" w:noHBand="0" w:noVBand="1"/>
      </w:tblPr>
      <w:tblGrid>
        <w:gridCol w:w="3502"/>
        <w:gridCol w:w="5745"/>
      </w:tblGrid>
      <w:tr w:rsidR="002930E9" w:rsidTr="00C917B4">
        <w:trPr>
          <w:cnfStyle w:val="100000000000" w:firstRow="1" w:lastRow="0" w:firstColumn="0" w:lastColumn="0" w:oddVBand="0" w:evenVBand="0" w:oddHBand="0" w:evenHBand="0" w:firstRowFirstColumn="0" w:firstRowLastColumn="0" w:lastRowFirstColumn="0" w:lastRowLastColumn="0"/>
        </w:trPr>
        <w:tc>
          <w:tcPr>
            <w:tcW w:w="3502" w:type="dxa"/>
          </w:tcPr>
          <w:p w:rsidR="002930E9" w:rsidRDefault="002930E9" w:rsidP="00C917B4">
            <w:pPr>
              <w:rPr>
                <w:b w:val="0"/>
              </w:rPr>
            </w:pPr>
            <w:r>
              <w:t>Field</w:t>
            </w:r>
          </w:p>
        </w:tc>
        <w:tc>
          <w:tcPr>
            <w:tcW w:w="5745" w:type="dxa"/>
          </w:tcPr>
          <w:p w:rsidR="002930E9" w:rsidRDefault="002930E9" w:rsidP="002E51CB">
            <w:pPr>
              <w:ind w:left="0"/>
              <w:rPr>
                <w:b w:val="0"/>
              </w:rPr>
            </w:pPr>
            <w:r>
              <w:t>Description</w:t>
            </w:r>
          </w:p>
        </w:tc>
      </w:tr>
      <w:tr w:rsidR="002930E9"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2930E9" w:rsidRDefault="002930E9" w:rsidP="00C917B4">
            <w:proofErr w:type="spellStart"/>
            <w:r w:rsidRPr="00367381">
              <w:t>NewPolicyID</w:t>
            </w:r>
            <w:proofErr w:type="spellEnd"/>
          </w:p>
        </w:tc>
        <w:tc>
          <w:tcPr>
            <w:tcW w:w="5745" w:type="dxa"/>
          </w:tcPr>
          <w:p w:rsidR="002930E9" w:rsidRDefault="002930E9" w:rsidP="002E51CB">
            <w:pPr>
              <w:ind w:left="0"/>
            </w:pPr>
            <w:r>
              <w:t xml:space="preserve">New Police Station ID e.g. </w:t>
            </w:r>
            <w:r w:rsidRPr="00367381">
              <w:t>BG001</w:t>
            </w:r>
            <w:r>
              <w:t xml:space="preserve">, </w:t>
            </w:r>
            <w:r w:rsidRPr="00367381">
              <w:t>BG00</w:t>
            </w:r>
            <w:r>
              <w:t xml:space="preserve">2 </w:t>
            </w:r>
            <w:proofErr w:type="spellStart"/>
            <w:r>
              <w:t>etc</w:t>
            </w:r>
            <w:proofErr w:type="spellEnd"/>
          </w:p>
        </w:tc>
      </w:tr>
      <w:tr w:rsidR="002930E9"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2930E9" w:rsidRPr="00BD351D" w:rsidRDefault="002930E9" w:rsidP="00C917B4">
            <w:proofErr w:type="spellStart"/>
            <w:r w:rsidRPr="00367381">
              <w:t>PoliceStationName</w:t>
            </w:r>
            <w:proofErr w:type="spellEnd"/>
          </w:p>
        </w:tc>
        <w:tc>
          <w:tcPr>
            <w:tcW w:w="5745" w:type="dxa"/>
          </w:tcPr>
          <w:p w:rsidR="002930E9" w:rsidRDefault="002930E9" w:rsidP="002E51CB">
            <w:pPr>
              <w:ind w:left="0"/>
            </w:pPr>
            <w:r>
              <w:t>Police Station Name</w:t>
            </w:r>
          </w:p>
        </w:tc>
      </w:tr>
      <w:tr w:rsidR="002930E9"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2930E9" w:rsidRPr="00BD351D" w:rsidRDefault="002930E9" w:rsidP="00C917B4">
            <w:proofErr w:type="spellStart"/>
            <w:r w:rsidRPr="00367381">
              <w:t>PSSchemeCode</w:t>
            </w:r>
            <w:proofErr w:type="spellEnd"/>
          </w:p>
        </w:tc>
        <w:tc>
          <w:tcPr>
            <w:tcW w:w="5745" w:type="dxa"/>
          </w:tcPr>
          <w:p w:rsidR="002930E9" w:rsidRDefault="002930E9" w:rsidP="002E51CB">
            <w:pPr>
              <w:ind w:left="0"/>
              <w:rPr>
                <w:sz w:val="20"/>
                <w:szCs w:val="20"/>
              </w:rPr>
            </w:pPr>
            <w:r>
              <w:t xml:space="preserve">refer in column </w:t>
            </w:r>
            <w:proofErr w:type="spellStart"/>
            <w:r>
              <w:t>PSSchemeRef</w:t>
            </w:r>
            <w:proofErr w:type="spellEnd"/>
            <w:r>
              <w:t xml:space="preserve"> in ILB table </w:t>
            </w:r>
            <w:proofErr w:type="spellStart"/>
            <w:r>
              <w:t>dbo.</w:t>
            </w:r>
            <w:r w:rsidRPr="001D40F3">
              <w:t>PSScheme</w:t>
            </w:r>
            <w:proofErr w:type="spellEnd"/>
          </w:p>
        </w:tc>
      </w:tr>
      <w:tr w:rsidR="002930E9"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2930E9" w:rsidRPr="00367381" w:rsidRDefault="002930E9" w:rsidP="00C917B4">
            <w:proofErr w:type="spellStart"/>
            <w:r w:rsidRPr="00367381">
              <w:t>PSSchemeName</w:t>
            </w:r>
            <w:proofErr w:type="spellEnd"/>
          </w:p>
        </w:tc>
        <w:tc>
          <w:tcPr>
            <w:tcW w:w="5745" w:type="dxa"/>
          </w:tcPr>
          <w:p w:rsidR="002930E9" w:rsidRDefault="002930E9" w:rsidP="002E51CB">
            <w:pPr>
              <w:ind w:left="0"/>
            </w:pPr>
            <w:proofErr w:type="spellStart"/>
            <w:r>
              <w:t>PSScheme</w:t>
            </w:r>
            <w:proofErr w:type="spellEnd"/>
            <w:r>
              <w:t xml:space="preserve"> Name </w:t>
            </w:r>
          </w:p>
        </w:tc>
      </w:tr>
      <w:tr w:rsidR="002930E9"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2930E9" w:rsidRPr="00367381" w:rsidRDefault="002930E9" w:rsidP="00C917B4">
            <w:r w:rsidRPr="00367381">
              <w:t>Change</w:t>
            </w:r>
          </w:p>
        </w:tc>
        <w:tc>
          <w:tcPr>
            <w:tcW w:w="5745" w:type="dxa"/>
          </w:tcPr>
          <w:p w:rsidR="002930E9" w:rsidRDefault="002930E9" w:rsidP="002E51CB">
            <w:pPr>
              <w:ind w:left="0"/>
            </w:pPr>
            <w:r>
              <w:t xml:space="preserve">Change (Taken it </w:t>
            </w:r>
            <w:proofErr w:type="spellStart"/>
            <w:r>
              <w:t>b’cos</w:t>
            </w:r>
            <w:proofErr w:type="spellEnd"/>
            <w:r>
              <w:t xml:space="preserve"> it was there in </w:t>
            </w:r>
            <w:proofErr w:type="spellStart"/>
            <w:r>
              <w:t>spead</w:t>
            </w:r>
            <w:proofErr w:type="spellEnd"/>
            <w:r>
              <w:t xml:space="preserve"> sheet but not in use in migration)</w:t>
            </w:r>
          </w:p>
        </w:tc>
      </w:tr>
    </w:tbl>
    <w:p w:rsidR="00A12C00" w:rsidRDefault="00A12C00" w:rsidP="00A12C00">
      <w:pPr>
        <w:pStyle w:val="NumHeading2"/>
      </w:pPr>
      <w:bookmarkStart w:id="122" w:name="_Toc423944078"/>
      <w:r>
        <w:t>Posting.csv</w:t>
      </w:r>
      <w:bookmarkEnd w:id="122"/>
    </w:p>
    <w:p w:rsidR="00A12C00" w:rsidRDefault="00A12C00" w:rsidP="00A12C00">
      <w:pPr>
        <w:spacing w:after="0" w:line="240" w:lineRule="auto"/>
      </w:pPr>
      <w:r>
        <w:t>This contains all of the accounts transactions to be posted.  DisbAllocation.csv and ProfitSplit.csv are also required for bills.  All transactions posted will balance against the client/office nominal take on account (nominal types 23 and 19) associated with the supplied branch code.</w:t>
      </w:r>
    </w:p>
    <w:p w:rsidR="00A12C00" w:rsidRDefault="00A12C00" w:rsidP="00A12C00">
      <w:pPr>
        <w:spacing w:after="0" w:line="240" w:lineRule="auto"/>
      </w:pPr>
      <w:r>
        <w:t>Where amounts are specified, if the amount is positive it represents a “normal” posting of this type and if it is negative it represents the opposite of a “normal” posting.</w:t>
      </w:r>
    </w:p>
    <w:p w:rsidR="00A12C00" w:rsidRDefault="00A12C00" w:rsidP="00A12C00">
      <w:pPr>
        <w:spacing w:after="0" w:line="240" w:lineRule="auto"/>
      </w:pPr>
    </w:p>
    <w:tbl>
      <w:tblPr>
        <w:tblStyle w:val="TableGrid"/>
        <w:tblW w:w="0" w:type="auto"/>
        <w:tblLook w:val="04A0" w:firstRow="1" w:lastRow="0" w:firstColumn="1" w:lastColumn="0" w:noHBand="0" w:noVBand="1"/>
      </w:tblPr>
      <w:tblGrid>
        <w:gridCol w:w="2339"/>
        <w:gridCol w:w="3053"/>
        <w:gridCol w:w="3855"/>
      </w:tblGrid>
      <w:tr w:rsidR="00A12C00" w:rsidTr="009B720C">
        <w:trPr>
          <w:cnfStyle w:val="100000000000" w:firstRow="1" w:lastRow="0" w:firstColumn="0" w:lastColumn="0" w:oddVBand="0" w:evenVBand="0" w:oddHBand="0" w:evenHBand="0" w:firstRowFirstColumn="0" w:firstRowLastColumn="0" w:lastRowFirstColumn="0" w:lastRowLastColumn="0"/>
        </w:trPr>
        <w:tc>
          <w:tcPr>
            <w:tcW w:w="2376" w:type="dxa"/>
          </w:tcPr>
          <w:p w:rsidR="00A12C00" w:rsidRDefault="00A12C00" w:rsidP="009B720C">
            <w:pPr>
              <w:rPr>
                <w:b w:val="0"/>
              </w:rPr>
            </w:pPr>
            <w:r>
              <w:t>Type of posting</w:t>
            </w:r>
          </w:p>
        </w:tc>
        <w:tc>
          <w:tcPr>
            <w:tcW w:w="3119" w:type="dxa"/>
          </w:tcPr>
          <w:p w:rsidR="00A12C00" w:rsidRDefault="00A12C00" w:rsidP="009B720C">
            <w:pPr>
              <w:rPr>
                <w:b w:val="0"/>
              </w:rPr>
            </w:pPr>
            <w:r>
              <w:t>Positive amount</w:t>
            </w:r>
          </w:p>
          <w:p w:rsidR="00A12C00" w:rsidRDefault="00A12C00" w:rsidP="009B720C">
            <w:pPr>
              <w:rPr>
                <w:b w:val="0"/>
              </w:rPr>
            </w:pPr>
            <w:r>
              <w:t>e.g. 123.45</w:t>
            </w:r>
          </w:p>
        </w:tc>
        <w:tc>
          <w:tcPr>
            <w:tcW w:w="3969" w:type="dxa"/>
          </w:tcPr>
          <w:p w:rsidR="00A12C00" w:rsidRDefault="00A12C00" w:rsidP="009B720C">
            <w:pPr>
              <w:rPr>
                <w:b w:val="0"/>
              </w:rPr>
            </w:pPr>
            <w:r>
              <w:t>Negative amount</w:t>
            </w:r>
          </w:p>
          <w:p w:rsidR="00A12C00" w:rsidRDefault="00A12C00" w:rsidP="009B720C">
            <w:pPr>
              <w:rPr>
                <w:b w:val="0"/>
              </w:rPr>
            </w:pPr>
            <w:r>
              <w:t>e.g. -123.45</w:t>
            </w:r>
          </w:p>
        </w:tc>
      </w:tr>
      <w:tr w:rsidR="00A12C00" w:rsidTr="009B720C">
        <w:trPr>
          <w:cnfStyle w:val="000000100000" w:firstRow="0" w:lastRow="0" w:firstColumn="0" w:lastColumn="0" w:oddVBand="0" w:evenVBand="0" w:oddHBand="1" w:evenHBand="0" w:firstRowFirstColumn="0" w:firstRowLastColumn="0" w:lastRowFirstColumn="0" w:lastRowLastColumn="0"/>
        </w:trPr>
        <w:tc>
          <w:tcPr>
            <w:tcW w:w="2376" w:type="dxa"/>
          </w:tcPr>
          <w:p w:rsidR="00A12C00" w:rsidRDefault="00A12C00" w:rsidP="009B720C">
            <w:r>
              <w:t>OCL – Client current</w:t>
            </w:r>
          </w:p>
        </w:tc>
        <w:tc>
          <w:tcPr>
            <w:tcW w:w="3119" w:type="dxa"/>
          </w:tcPr>
          <w:p w:rsidR="00A12C00" w:rsidRDefault="00A12C00" w:rsidP="009B720C">
            <w:r>
              <w:t>Receipt</w:t>
            </w:r>
          </w:p>
        </w:tc>
        <w:tc>
          <w:tcPr>
            <w:tcW w:w="3969" w:type="dxa"/>
          </w:tcPr>
          <w:p w:rsidR="00A12C00" w:rsidRDefault="00A12C00" w:rsidP="009B720C">
            <w:r>
              <w:t>Payment</w:t>
            </w:r>
          </w:p>
        </w:tc>
      </w:tr>
      <w:tr w:rsidR="00A12C00" w:rsidTr="009B720C">
        <w:trPr>
          <w:cnfStyle w:val="000000010000" w:firstRow="0" w:lastRow="0" w:firstColumn="0" w:lastColumn="0" w:oddVBand="0" w:evenVBand="0" w:oddHBand="0" w:evenHBand="1" w:firstRowFirstColumn="0" w:firstRowLastColumn="0" w:lastRowFirstColumn="0" w:lastRowLastColumn="0"/>
        </w:trPr>
        <w:tc>
          <w:tcPr>
            <w:tcW w:w="2376" w:type="dxa"/>
          </w:tcPr>
          <w:p w:rsidR="00A12C00" w:rsidRDefault="00A12C00" w:rsidP="009B720C">
            <w:r>
              <w:t>ODL – Client deposit</w:t>
            </w:r>
          </w:p>
        </w:tc>
        <w:tc>
          <w:tcPr>
            <w:tcW w:w="3119" w:type="dxa"/>
          </w:tcPr>
          <w:p w:rsidR="00A12C00" w:rsidRDefault="00A12C00" w:rsidP="009B720C">
            <w:r>
              <w:t>Receipt</w:t>
            </w:r>
          </w:p>
        </w:tc>
        <w:tc>
          <w:tcPr>
            <w:tcW w:w="3969" w:type="dxa"/>
          </w:tcPr>
          <w:p w:rsidR="00A12C00" w:rsidRDefault="00A12C00" w:rsidP="009B720C">
            <w:r>
              <w:t>Payment</w:t>
            </w:r>
          </w:p>
        </w:tc>
      </w:tr>
      <w:tr w:rsidR="00A12C00" w:rsidTr="009B720C">
        <w:trPr>
          <w:cnfStyle w:val="000000100000" w:firstRow="0" w:lastRow="0" w:firstColumn="0" w:lastColumn="0" w:oddVBand="0" w:evenVBand="0" w:oddHBand="1" w:evenHBand="0" w:firstRowFirstColumn="0" w:firstRowLastColumn="0" w:lastRowFirstColumn="0" w:lastRowLastColumn="0"/>
        </w:trPr>
        <w:tc>
          <w:tcPr>
            <w:tcW w:w="2376" w:type="dxa"/>
          </w:tcPr>
          <w:p w:rsidR="00A12C00" w:rsidRDefault="00A12C00" w:rsidP="009B720C">
            <w:r>
              <w:t>OPR – Office cash</w:t>
            </w:r>
          </w:p>
        </w:tc>
        <w:tc>
          <w:tcPr>
            <w:tcW w:w="3119" w:type="dxa"/>
          </w:tcPr>
          <w:p w:rsidR="00A12C00" w:rsidRDefault="00A12C00" w:rsidP="009B720C">
            <w:r>
              <w:t>Receipt</w:t>
            </w:r>
          </w:p>
        </w:tc>
        <w:tc>
          <w:tcPr>
            <w:tcW w:w="3969" w:type="dxa"/>
          </w:tcPr>
          <w:p w:rsidR="00A12C00" w:rsidRDefault="00A12C00" w:rsidP="009B720C">
            <w:r>
              <w:t>Payment</w:t>
            </w:r>
          </w:p>
        </w:tc>
      </w:tr>
      <w:tr w:rsidR="00A12C00" w:rsidTr="009B720C">
        <w:trPr>
          <w:cnfStyle w:val="000000010000" w:firstRow="0" w:lastRow="0" w:firstColumn="0" w:lastColumn="0" w:oddVBand="0" w:evenVBand="0" w:oddHBand="0" w:evenHBand="1" w:firstRowFirstColumn="0" w:firstRowLastColumn="0" w:lastRowFirstColumn="0" w:lastRowLastColumn="0"/>
        </w:trPr>
        <w:tc>
          <w:tcPr>
            <w:tcW w:w="2376" w:type="dxa"/>
          </w:tcPr>
          <w:p w:rsidR="00A12C00" w:rsidRDefault="00A12C00" w:rsidP="009B720C">
            <w:r>
              <w:t>ODI – Disbursement</w:t>
            </w:r>
          </w:p>
        </w:tc>
        <w:tc>
          <w:tcPr>
            <w:tcW w:w="3119" w:type="dxa"/>
          </w:tcPr>
          <w:p w:rsidR="00A12C00" w:rsidRDefault="00A12C00" w:rsidP="009B720C">
            <w:r>
              <w:t>Payment</w:t>
            </w:r>
          </w:p>
        </w:tc>
        <w:tc>
          <w:tcPr>
            <w:tcW w:w="3969" w:type="dxa"/>
          </w:tcPr>
          <w:p w:rsidR="00A12C00" w:rsidRDefault="00A12C00" w:rsidP="009B720C">
            <w:r>
              <w:t>Receipt</w:t>
            </w:r>
          </w:p>
        </w:tc>
      </w:tr>
      <w:tr w:rsidR="00A12C00" w:rsidTr="009B720C">
        <w:trPr>
          <w:cnfStyle w:val="000000100000" w:firstRow="0" w:lastRow="0" w:firstColumn="0" w:lastColumn="0" w:oddVBand="0" w:evenVBand="0" w:oddHBand="1" w:evenHBand="0" w:firstRowFirstColumn="0" w:firstRowLastColumn="0" w:lastRowFirstColumn="0" w:lastRowLastColumn="0"/>
        </w:trPr>
        <w:tc>
          <w:tcPr>
            <w:tcW w:w="2376" w:type="dxa"/>
          </w:tcPr>
          <w:p w:rsidR="00A12C00" w:rsidRDefault="00A12C00" w:rsidP="009B720C">
            <w:r>
              <w:lastRenderedPageBreak/>
              <w:t>COB – Bill</w:t>
            </w:r>
          </w:p>
        </w:tc>
        <w:tc>
          <w:tcPr>
            <w:tcW w:w="3119" w:type="dxa"/>
          </w:tcPr>
          <w:p w:rsidR="00A12C00" w:rsidRDefault="00A12C00" w:rsidP="009B720C">
            <w:r>
              <w:t>Bill</w:t>
            </w:r>
          </w:p>
        </w:tc>
        <w:tc>
          <w:tcPr>
            <w:tcW w:w="3969" w:type="dxa"/>
          </w:tcPr>
          <w:p w:rsidR="00A12C00" w:rsidRDefault="00A12C00" w:rsidP="009B720C">
            <w:r>
              <w:t>Credit note</w:t>
            </w:r>
          </w:p>
        </w:tc>
      </w:tr>
      <w:tr w:rsidR="00A12C00" w:rsidTr="009B720C">
        <w:trPr>
          <w:cnfStyle w:val="000000010000" w:firstRow="0" w:lastRow="0" w:firstColumn="0" w:lastColumn="0" w:oddVBand="0" w:evenVBand="0" w:oddHBand="0" w:evenHBand="1" w:firstRowFirstColumn="0" w:firstRowLastColumn="0" w:lastRowFirstColumn="0" w:lastRowLastColumn="0"/>
        </w:trPr>
        <w:tc>
          <w:tcPr>
            <w:tcW w:w="2376" w:type="dxa"/>
          </w:tcPr>
          <w:p w:rsidR="00A12C00" w:rsidRDefault="00A12C00" w:rsidP="009B720C">
            <w:r>
              <w:t>ONL – Nominal</w:t>
            </w:r>
          </w:p>
        </w:tc>
        <w:tc>
          <w:tcPr>
            <w:tcW w:w="3119" w:type="dxa"/>
          </w:tcPr>
          <w:p w:rsidR="00A12C00" w:rsidRDefault="00A12C00" w:rsidP="009B720C">
            <w:r>
              <w:t>Receipt</w:t>
            </w:r>
          </w:p>
        </w:tc>
        <w:tc>
          <w:tcPr>
            <w:tcW w:w="3969" w:type="dxa"/>
          </w:tcPr>
          <w:p w:rsidR="00A12C00" w:rsidRDefault="00A12C00" w:rsidP="009B720C">
            <w:r>
              <w:t>Payment</w:t>
            </w:r>
          </w:p>
        </w:tc>
      </w:tr>
      <w:tr w:rsidR="00A12C00" w:rsidTr="009B720C">
        <w:trPr>
          <w:cnfStyle w:val="000000100000" w:firstRow="0" w:lastRow="0" w:firstColumn="0" w:lastColumn="0" w:oddVBand="0" w:evenVBand="0" w:oddHBand="1" w:evenHBand="0" w:firstRowFirstColumn="0" w:firstRowLastColumn="0" w:lastRowFirstColumn="0" w:lastRowLastColumn="0"/>
        </w:trPr>
        <w:tc>
          <w:tcPr>
            <w:tcW w:w="2376" w:type="dxa"/>
          </w:tcPr>
          <w:p w:rsidR="00A12C00" w:rsidRDefault="00A12C00" w:rsidP="009B720C">
            <w:r>
              <w:t>OBB – Bank</w:t>
            </w:r>
          </w:p>
        </w:tc>
        <w:tc>
          <w:tcPr>
            <w:tcW w:w="3119" w:type="dxa"/>
          </w:tcPr>
          <w:p w:rsidR="00A12C00" w:rsidRDefault="00A12C00" w:rsidP="009B720C">
            <w:r>
              <w:t>Receipt</w:t>
            </w:r>
          </w:p>
        </w:tc>
        <w:tc>
          <w:tcPr>
            <w:tcW w:w="3969" w:type="dxa"/>
          </w:tcPr>
          <w:p w:rsidR="00A12C00" w:rsidRDefault="00A12C00" w:rsidP="009B720C">
            <w:r>
              <w:t>Payment</w:t>
            </w:r>
          </w:p>
        </w:tc>
      </w:tr>
      <w:tr w:rsidR="00A12C00" w:rsidTr="009B720C">
        <w:trPr>
          <w:cnfStyle w:val="000000010000" w:firstRow="0" w:lastRow="0" w:firstColumn="0" w:lastColumn="0" w:oddVBand="0" w:evenVBand="0" w:oddHBand="0" w:evenHBand="1" w:firstRowFirstColumn="0" w:firstRowLastColumn="0" w:lastRowFirstColumn="0" w:lastRowLastColumn="0"/>
        </w:trPr>
        <w:tc>
          <w:tcPr>
            <w:tcW w:w="2376" w:type="dxa"/>
          </w:tcPr>
          <w:p w:rsidR="00A12C00" w:rsidRDefault="00A12C00" w:rsidP="009B720C">
            <w:r>
              <w:t>PLO – Purchase ledger invoice</w:t>
            </w:r>
          </w:p>
        </w:tc>
        <w:tc>
          <w:tcPr>
            <w:tcW w:w="3119" w:type="dxa"/>
          </w:tcPr>
          <w:p w:rsidR="00A12C00" w:rsidRDefault="00A12C00" w:rsidP="009B720C">
            <w:r>
              <w:t>Credit note</w:t>
            </w:r>
          </w:p>
        </w:tc>
        <w:tc>
          <w:tcPr>
            <w:tcW w:w="3969" w:type="dxa"/>
          </w:tcPr>
          <w:p w:rsidR="00A12C00" w:rsidRDefault="00A12C00" w:rsidP="009B720C">
            <w:r>
              <w:t>Invoice</w:t>
            </w:r>
          </w:p>
        </w:tc>
      </w:tr>
      <w:tr w:rsidR="00A12C00" w:rsidTr="009B720C">
        <w:trPr>
          <w:cnfStyle w:val="000000100000" w:firstRow="0" w:lastRow="0" w:firstColumn="0" w:lastColumn="0" w:oddVBand="0" w:evenVBand="0" w:oddHBand="1" w:evenHBand="0" w:firstRowFirstColumn="0" w:firstRowLastColumn="0" w:lastRowFirstColumn="0" w:lastRowLastColumn="0"/>
        </w:trPr>
        <w:tc>
          <w:tcPr>
            <w:tcW w:w="2376" w:type="dxa"/>
          </w:tcPr>
          <w:p w:rsidR="00A12C00" w:rsidRDefault="00A12C00" w:rsidP="009B720C">
            <w:r>
              <w:t>PLP – Purchase ledger payment</w:t>
            </w:r>
          </w:p>
        </w:tc>
        <w:tc>
          <w:tcPr>
            <w:tcW w:w="3119" w:type="dxa"/>
          </w:tcPr>
          <w:p w:rsidR="00A12C00" w:rsidRDefault="00A12C00" w:rsidP="009B720C">
            <w:r>
              <w:t>Payment</w:t>
            </w:r>
          </w:p>
        </w:tc>
        <w:tc>
          <w:tcPr>
            <w:tcW w:w="3969" w:type="dxa"/>
          </w:tcPr>
          <w:p w:rsidR="00A12C00" w:rsidRDefault="00A12C00" w:rsidP="009B720C">
            <w:r>
              <w:t>Cancel payment</w:t>
            </w:r>
          </w:p>
        </w:tc>
      </w:tr>
      <w:tr w:rsidR="00EE5F4E" w:rsidTr="009B720C">
        <w:trPr>
          <w:cnfStyle w:val="000000010000" w:firstRow="0" w:lastRow="0" w:firstColumn="0" w:lastColumn="0" w:oddVBand="0" w:evenVBand="0" w:oddHBand="0" w:evenHBand="1" w:firstRowFirstColumn="0" w:firstRowLastColumn="0" w:lastRowFirstColumn="0" w:lastRowLastColumn="0"/>
        </w:trPr>
        <w:tc>
          <w:tcPr>
            <w:tcW w:w="2376" w:type="dxa"/>
          </w:tcPr>
          <w:p w:rsidR="00EE5F4E" w:rsidRDefault="00EE5F4E" w:rsidP="009B720C">
            <w:r>
              <w:t>DLF – Direct Lodgement Uplift</w:t>
            </w:r>
          </w:p>
        </w:tc>
        <w:tc>
          <w:tcPr>
            <w:tcW w:w="3119" w:type="dxa"/>
          </w:tcPr>
          <w:p w:rsidR="00EE5F4E" w:rsidRDefault="00EE5F4E" w:rsidP="009B720C">
            <w:r>
              <w:t>Receipt</w:t>
            </w:r>
          </w:p>
        </w:tc>
        <w:tc>
          <w:tcPr>
            <w:tcW w:w="3969" w:type="dxa"/>
          </w:tcPr>
          <w:p w:rsidR="00EE5F4E" w:rsidRDefault="00EE5F4E" w:rsidP="009B720C">
            <w:r>
              <w:t>Payment</w:t>
            </w:r>
          </w:p>
        </w:tc>
      </w:tr>
      <w:tr w:rsidR="00200333" w:rsidTr="009B720C">
        <w:trPr>
          <w:cnfStyle w:val="000000100000" w:firstRow="0" w:lastRow="0" w:firstColumn="0" w:lastColumn="0" w:oddVBand="0" w:evenVBand="0" w:oddHBand="1" w:evenHBand="0" w:firstRowFirstColumn="0" w:firstRowLastColumn="0" w:lastRowFirstColumn="0" w:lastRowLastColumn="0"/>
          <w:ins w:id="123" w:author="Nilesh Desai" w:date="2017-01-13T14:44:00Z"/>
        </w:trPr>
        <w:tc>
          <w:tcPr>
            <w:tcW w:w="2376" w:type="dxa"/>
          </w:tcPr>
          <w:p w:rsidR="00200333" w:rsidRDefault="00200333" w:rsidP="009B720C">
            <w:pPr>
              <w:rPr>
                <w:ins w:id="124" w:author="Nilesh Desai" w:date="2017-01-13T14:44:00Z"/>
              </w:rPr>
            </w:pPr>
            <w:ins w:id="125" w:author="Nilesh Desai" w:date="2017-01-13T14:44:00Z">
              <w:r>
                <w:t>ADP</w:t>
              </w:r>
            </w:ins>
          </w:p>
        </w:tc>
        <w:tc>
          <w:tcPr>
            <w:tcW w:w="3119" w:type="dxa"/>
          </w:tcPr>
          <w:p w:rsidR="00200333" w:rsidRDefault="00200333" w:rsidP="009B720C">
            <w:pPr>
              <w:rPr>
                <w:ins w:id="126" w:author="Nilesh Desai" w:date="2017-01-13T14:44:00Z"/>
              </w:rPr>
            </w:pPr>
            <w:ins w:id="127" w:author="Nilesh Desai" w:date="2017-01-13T14:44:00Z">
              <w:r>
                <w:t xml:space="preserve">Anticipated </w:t>
              </w:r>
            </w:ins>
            <w:ins w:id="128" w:author="Nilesh Desai" w:date="2017-01-13T14:45:00Z">
              <w:r w:rsidR="00515E0E">
                <w:t>Disbursement</w:t>
              </w:r>
            </w:ins>
            <w:ins w:id="129" w:author="Nilesh Desai" w:date="2017-01-13T14:44:00Z">
              <w:r>
                <w:t xml:space="preserve"> </w:t>
              </w:r>
            </w:ins>
            <w:ins w:id="130" w:author="Nilesh Desai" w:date="2017-01-13T14:45:00Z">
              <w:r>
                <w:t>–</w:t>
              </w:r>
            </w:ins>
            <w:ins w:id="131" w:author="Nilesh Desai" w:date="2017-01-13T14:44:00Z">
              <w:r>
                <w:t xml:space="preserve"> External</w:t>
              </w:r>
            </w:ins>
          </w:p>
        </w:tc>
        <w:tc>
          <w:tcPr>
            <w:tcW w:w="3969" w:type="dxa"/>
          </w:tcPr>
          <w:p w:rsidR="00200333" w:rsidRDefault="00200333" w:rsidP="009B720C">
            <w:pPr>
              <w:rPr>
                <w:ins w:id="132" w:author="Nilesh Desai" w:date="2017-01-13T14:44:00Z"/>
              </w:rPr>
            </w:pPr>
          </w:p>
        </w:tc>
      </w:tr>
    </w:tbl>
    <w:p w:rsidR="00A12C00" w:rsidRDefault="00A12C00" w:rsidP="00A12C00">
      <w:pPr>
        <w:spacing w:after="0" w:line="240" w:lineRule="auto"/>
      </w:pPr>
    </w:p>
    <w:p w:rsidR="00A12C00" w:rsidRDefault="00A12C00" w:rsidP="00A12C00">
      <w:pPr>
        <w:spacing w:after="0" w:line="240" w:lineRule="auto"/>
      </w:pPr>
      <w:r>
        <w:t>The posting fields are as follows:</w:t>
      </w:r>
    </w:p>
    <w:tbl>
      <w:tblPr>
        <w:tblStyle w:val="TableGrid"/>
        <w:tblW w:w="0" w:type="auto"/>
        <w:tblLook w:val="04A0" w:firstRow="1" w:lastRow="0" w:firstColumn="1" w:lastColumn="0" w:noHBand="0" w:noVBand="1"/>
      </w:tblPr>
      <w:tblGrid>
        <w:gridCol w:w="2783"/>
        <w:gridCol w:w="6464"/>
      </w:tblGrid>
      <w:tr w:rsidR="00A12C00" w:rsidTr="00F3161D">
        <w:trPr>
          <w:cnfStyle w:val="100000000000" w:firstRow="1" w:lastRow="0" w:firstColumn="0" w:lastColumn="0" w:oddVBand="0" w:evenVBand="0" w:oddHBand="0" w:evenHBand="0" w:firstRowFirstColumn="0" w:firstRowLastColumn="0" w:lastRowFirstColumn="0" w:lastRowLastColumn="0"/>
        </w:trPr>
        <w:tc>
          <w:tcPr>
            <w:tcW w:w="2783" w:type="dxa"/>
          </w:tcPr>
          <w:p w:rsidR="00A12C00" w:rsidRDefault="00A12C00" w:rsidP="009B720C">
            <w:pPr>
              <w:rPr>
                <w:b w:val="0"/>
              </w:rPr>
            </w:pPr>
            <w:r>
              <w:t>Field</w:t>
            </w:r>
          </w:p>
        </w:tc>
        <w:tc>
          <w:tcPr>
            <w:tcW w:w="6464" w:type="dxa"/>
          </w:tcPr>
          <w:p w:rsidR="00A12C00" w:rsidRDefault="00A12C00" w:rsidP="009B720C">
            <w:pPr>
              <w:rPr>
                <w:b w:val="0"/>
              </w:rPr>
            </w:pPr>
            <w:r>
              <w:t>Description</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Default="00A12C00" w:rsidP="009B720C">
            <w:r>
              <w:t>ID</w:t>
            </w:r>
          </w:p>
        </w:tc>
        <w:tc>
          <w:tcPr>
            <w:tcW w:w="6464" w:type="dxa"/>
          </w:tcPr>
          <w:p w:rsidR="00A12C00" w:rsidRDefault="00A12C00" w:rsidP="009B720C">
            <w:r>
              <w:t>Unique numeric ID.</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proofErr w:type="spellStart"/>
            <w:r w:rsidRPr="00B965BE">
              <w:t>OldSystemRef</w:t>
            </w:r>
            <w:proofErr w:type="spellEnd"/>
          </w:p>
        </w:tc>
        <w:tc>
          <w:tcPr>
            <w:tcW w:w="6464" w:type="dxa"/>
          </w:tcPr>
          <w:p w:rsidR="00A12C00" w:rsidRDefault="00A12C00" w:rsidP="009B720C">
            <w:r>
              <w:t>&lt;Not used&gt;</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A12C00" w:rsidP="009B720C">
            <w:proofErr w:type="spellStart"/>
            <w:r w:rsidRPr="00B965BE">
              <w:t>PostingCode</w:t>
            </w:r>
            <w:proofErr w:type="spellEnd"/>
          </w:p>
        </w:tc>
        <w:tc>
          <w:tcPr>
            <w:tcW w:w="6464" w:type="dxa"/>
          </w:tcPr>
          <w:p w:rsidR="00A12C00" w:rsidRDefault="00A12C00" w:rsidP="009B720C">
            <w:r>
              <w:t>Transaction type, currently supported is:</w:t>
            </w:r>
          </w:p>
          <w:p w:rsidR="00A12C00" w:rsidRDefault="00A12C00" w:rsidP="009B720C">
            <w:r>
              <w:t>OCL – Client current</w:t>
            </w:r>
          </w:p>
          <w:p w:rsidR="00A12C00" w:rsidRDefault="00A12C00" w:rsidP="009B720C">
            <w:r>
              <w:t>ODL – Client deposit</w:t>
            </w:r>
          </w:p>
          <w:p w:rsidR="00A12C00" w:rsidRDefault="00A12C00" w:rsidP="009B720C">
            <w:r>
              <w:t>OPR – Office cash</w:t>
            </w:r>
          </w:p>
          <w:p w:rsidR="00A12C00" w:rsidRDefault="00A12C00" w:rsidP="009B720C">
            <w:r>
              <w:t>ODI – Disbursement</w:t>
            </w:r>
          </w:p>
          <w:p w:rsidR="00A12C00" w:rsidRDefault="00A12C00" w:rsidP="009B720C">
            <w:r>
              <w:t>COB – Bill</w:t>
            </w:r>
          </w:p>
          <w:p w:rsidR="00A12C00" w:rsidRDefault="00A12C00" w:rsidP="009B720C">
            <w:r>
              <w:t>ONL – Nominal</w:t>
            </w:r>
          </w:p>
          <w:p w:rsidR="00A12C00" w:rsidRDefault="00A12C00" w:rsidP="009B720C">
            <w:r>
              <w:t>OBB – Bank</w:t>
            </w:r>
          </w:p>
          <w:p w:rsidR="00A12C00" w:rsidRDefault="00A12C00" w:rsidP="009B720C">
            <w:r>
              <w:t>PLO – Purchase ledger invoice</w:t>
            </w:r>
          </w:p>
          <w:p w:rsidR="00A12C00" w:rsidRDefault="00A12C00" w:rsidP="009B720C">
            <w:r>
              <w:t>PLP – Purchase ledger payment</w:t>
            </w:r>
          </w:p>
          <w:p w:rsidR="00EE5F4E" w:rsidRDefault="00EE5F4E" w:rsidP="009B720C">
            <w:pPr>
              <w:rPr>
                <w:ins w:id="133" w:author="Nilesh Desai" w:date="2017-01-13T14:45:00Z"/>
              </w:rPr>
            </w:pPr>
            <w:r>
              <w:t>DLF – Direct Lodgement Uplift (ILS Migrations Only)</w:t>
            </w:r>
          </w:p>
          <w:p w:rsidR="00B66037" w:rsidRDefault="00B66037" w:rsidP="009B720C">
            <w:ins w:id="134" w:author="Nilesh Desai" w:date="2017-01-13T14:45:00Z">
              <w:r>
                <w:t>ADP – Anticipated Disbursement</w:t>
              </w:r>
            </w:ins>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proofErr w:type="spellStart"/>
            <w:r w:rsidRPr="00B965BE">
              <w:t>TransDate</w:t>
            </w:r>
            <w:proofErr w:type="spellEnd"/>
          </w:p>
        </w:tc>
        <w:tc>
          <w:tcPr>
            <w:tcW w:w="6464" w:type="dxa"/>
          </w:tcPr>
          <w:p w:rsidR="00A12C00" w:rsidRDefault="00A12C00" w:rsidP="009B720C">
            <w:r>
              <w:t>Transaction posting date.  Use format DD-MMM-YYYY as date formats are not specified for input and other formats may be confused depending on Windows date settings.  E.g. 01-May-2010</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A12C00" w:rsidP="009B720C">
            <w:proofErr w:type="spellStart"/>
            <w:r w:rsidRPr="00B965BE">
              <w:t>TransRef</w:t>
            </w:r>
            <w:proofErr w:type="spellEnd"/>
          </w:p>
        </w:tc>
        <w:tc>
          <w:tcPr>
            <w:tcW w:w="6464" w:type="dxa"/>
          </w:tcPr>
          <w:p w:rsidR="00A12C00" w:rsidRDefault="00A12C00" w:rsidP="009B720C">
            <w:r>
              <w:t>Reference e.g. a cheque number</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proofErr w:type="spellStart"/>
            <w:r w:rsidRPr="00B965BE">
              <w:t>TransText</w:t>
            </w:r>
            <w:proofErr w:type="spellEnd"/>
          </w:p>
        </w:tc>
        <w:tc>
          <w:tcPr>
            <w:tcW w:w="6464" w:type="dxa"/>
          </w:tcPr>
          <w:p w:rsidR="00A12C00" w:rsidRDefault="00A12C00" w:rsidP="009B720C">
            <w:r>
              <w:t>Transaction description/narrative</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E73EF8" w:rsidRDefault="00A12C00" w:rsidP="009B720C">
            <w:r w:rsidRPr="00E73EF8">
              <w:t>Branch</w:t>
            </w:r>
          </w:p>
        </w:tc>
        <w:tc>
          <w:tcPr>
            <w:tcW w:w="6464" w:type="dxa"/>
          </w:tcPr>
          <w:p w:rsidR="00A12C00" w:rsidRDefault="00A12C00" w:rsidP="009B720C">
            <w:r>
              <w:t xml:space="preserve">Refers to the </w:t>
            </w:r>
            <w:proofErr w:type="spellStart"/>
            <w:r>
              <w:t>BranchCode</w:t>
            </w:r>
            <w:proofErr w:type="spellEnd"/>
            <w:r>
              <w:t xml:space="preserve"> in Branch.csv</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E73EF8" w:rsidRDefault="00A12C00" w:rsidP="009B720C">
            <w:proofErr w:type="spellStart"/>
            <w:r w:rsidRPr="00E73EF8">
              <w:t>CostCentre</w:t>
            </w:r>
            <w:proofErr w:type="spellEnd"/>
          </w:p>
        </w:tc>
        <w:tc>
          <w:tcPr>
            <w:tcW w:w="6464" w:type="dxa"/>
          </w:tcPr>
          <w:p w:rsidR="00A12C00" w:rsidRDefault="00A12C00" w:rsidP="009B720C">
            <w:r>
              <w:t xml:space="preserve">We are using this for department so this will refer to </w:t>
            </w:r>
            <w:proofErr w:type="spellStart"/>
            <w:r>
              <w:t>DepartmentCode</w:t>
            </w:r>
            <w:proofErr w:type="spellEnd"/>
            <w:r>
              <w:t xml:space="preserve"> In </w:t>
            </w:r>
            <w:r>
              <w:lastRenderedPageBreak/>
              <w:t>Departments.csv</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E73EF8" w:rsidRDefault="00A12C00" w:rsidP="009B720C">
            <w:proofErr w:type="spellStart"/>
            <w:r w:rsidRPr="00E73EF8">
              <w:lastRenderedPageBreak/>
              <w:t>OfficeBank</w:t>
            </w:r>
            <w:proofErr w:type="spellEnd"/>
          </w:p>
        </w:tc>
        <w:tc>
          <w:tcPr>
            <w:tcW w:w="6464" w:type="dxa"/>
          </w:tcPr>
          <w:p w:rsidR="00A12C00" w:rsidRDefault="00A12C00" w:rsidP="009B720C">
            <w:r>
              <w:t>Used by OBB:</w:t>
            </w:r>
          </w:p>
          <w:p w:rsidR="00A12C00" w:rsidRDefault="00A12C00" w:rsidP="009B720C">
            <w:r>
              <w:t>Office bank code, refers to Office Bank Account in OfficeBanks.csv</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E73EF8" w:rsidRDefault="00A12C00" w:rsidP="009B720C">
            <w:proofErr w:type="spellStart"/>
            <w:r w:rsidRPr="00E73EF8">
              <w:t>ClientBank</w:t>
            </w:r>
            <w:proofErr w:type="spellEnd"/>
          </w:p>
        </w:tc>
        <w:tc>
          <w:tcPr>
            <w:tcW w:w="6464" w:type="dxa"/>
          </w:tcPr>
          <w:p w:rsidR="00A12C00" w:rsidRDefault="00A12C00" w:rsidP="009B720C">
            <w:r>
              <w:t>Used by OBB:</w:t>
            </w:r>
          </w:p>
          <w:p w:rsidR="00A12C00" w:rsidRDefault="00A12C00" w:rsidP="009B720C">
            <w:r>
              <w:t>Client bank code, refers to Client Bank Account in ClientBanks.csv</w:t>
            </w:r>
          </w:p>
          <w:p w:rsidR="00A12C00" w:rsidRDefault="00A12C00" w:rsidP="009B720C">
            <w:r>
              <w:t>This can be a client current or deposit bank.</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EE5F4E" w:rsidP="009B720C">
            <w:proofErr w:type="spellStart"/>
            <w:r>
              <w:t>SubAccount</w:t>
            </w:r>
            <w:proofErr w:type="spellEnd"/>
          </w:p>
        </w:tc>
        <w:tc>
          <w:tcPr>
            <w:tcW w:w="6464" w:type="dxa"/>
          </w:tcPr>
          <w:p w:rsidR="00A12C00" w:rsidRDefault="00E756FD" w:rsidP="009B720C">
            <w:r>
              <w:t>Used by: DLF</w:t>
            </w:r>
          </w:p>
          <w:p w:rsidR="00E756FD" w:rsidRDefault="00E756FD" w:rsidP="009B720C">
            <w:r>
              <w:t xml:space="preserve">Refers to </w:t>
            </w:r>
            <w:proofErr w:type="spellStart"/>
            <w:r>
              <w:t>SubAccountID</w:t>
            </w:r>
            <w:proofErr w:type="spellEnd"/>
            <w:r>
              <w:t xml:space="preserve"> in SubAccount</w:t>
            </w:r>
            <w:r w:rsidR="000F0A23">
              <w:t>s</w:t>
            </w:r>
            <w:r>
              <w:t>.csv</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proofErr w:type="spellStart"/>
            <w:r w:rsidRPr="00B965BE">
              <w:t>MatterOldNumber</w:t>
            </w:r>
            <w:proofErr w:type="spellEnd"/>
          </w:p>
        </w:tc>
        <w:tc>
          <w:tcPr>
            <w:tcW w:w="6464" w:type="dxa"/>
          </w:tcPr>
          <w:p w:rsidR="00A12C00" w:rsidRDefault="00A12C00" w:rsidP="009B720C">
            <w:r>
              <w:t>Original matter code in source system</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A12C00" w:rsidP="009B720C">
            <w:r w:rsidRPr="00B965BE">
              <w:t>Nominal Code</w:t>
            </w:r>
          </w:p>
        </w:tc>
        <w:tc>
          <w:tcPr>
            <w:tcW w:w="6464" w:type="dxa"/>
          </w:tcPr>
          <w:p w:rsidR="00A12C00" w:rsidRDefault="00A12C00" w:rsidP="009B720C">
            <w:r>
              <w:t>Used by: ONL</w:t>
            </w:r>
            <w:r>
              <w:br/>
              <w:t xml:space="preserve">Nominal code, refers to </w:t>
            </w:r>
            <w:proofErr w:type="spellStart"/>
            <w:r>
              <w:rPr>
                <w:rFonts w:ascii="Calibri" w:eastAsia="Times New Roman" w:hAnsi="Calibri" w:cs="Times New Roman"/>
                <w:color w:val="000000"/>
                <w:lang w:eastAsia="en-GB"/>
              </w:rPr>
              <w:t>NominalCode</w:t>
            </w:r>
            <w:proofErr w:type="spellEnd"/>
            <w:r>
              <w:rPr>
                <w:rFonts w:ascii="Calibri" w:eastAsia="Times New Roman" w:hAnsi="Calibri" w:cs="Times New Roman"/>
                <w:color w:val="000000"/>
                <w:lang w:eastAsia="en-GB"/>
              </w:rPr>
              <w:t xml:space="preserve"> in </w:t>
            </w:r>
            <w:r>
              <w:t>ChartOfAccount.csv</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proofErr w:type="spellStart"/>
            <w:r w:rsidRPr="00B965BE">
              <w:t>VatCode</w:t>
            </w:r>
            <w:proofErr w:type="spellEnd"/>
          </w:p>
        </w:tc>
        <w:tc>
          <w:tcPr>
            <w:tcW w:w="6464" w:type="dxa"/>
          </w:tcPr>
          <w:p w:rsidR="00A12C00" w:rsidRDefault="00A12C00" w:rsidP="009B720C">
            <w:r>
              <w:t>Used by: ODI, COB, ONL, PLO</w:t>
            </w:r>
            <w:ins w:id="135" w:author="Nilesh Desai" w:date="2017-01-13T14:46:00Z">
              <w:r w:rsidR="00B2371C">
                <w:t>, ADP, ABP</w:t>
              </w:r>
            </w:ins>
          </w:p>
          <w:p w:rsidR="00A12C00" w:rsidRDefault="00A12C00" w:rsidP="009B720C">
            <w:r>
              <w:t xml:space="preserve">VAT code, refers to </w:t>
            </w:r>
            <w:r>
              <w:rPr>
                <w:rFonts w:ascii="Calibri" w:eastAsia="Times New Roman" w:hAnsi="Calibri" w:cs="Times New Roman"/>
                <w:color w:val="000000"/>
                <w:lang w:eastAsia="en-GB"/>
              </w:rPr>
              <w:t>Vat Code in VatRates.csv</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A12C00" w:rsidP="009B720C">
            <w:r w:rsidRPr="00B965BE">
              <w:t>Amount</w:t>
            </w:r>
          </w:p>
        </w:tc>
        <w:tc>
          <w:tcPr>
            <w:tcW w:w="6464" w:type="dxa"/>
          </w:tcPr>
          <w:p w:rsidR="00A12C00" w:rsidRDefault="00A12C00" w:rsidP="009B720C">
            <w:r>
              <w:t>Used by: OCL, ODL, OPR, ONL, OBB, PLO, PLP</w:t>
            </w:r>
            <w:ins w:id="136" w:author="Nilesh Desai" w:date="2017-01-13T14:47:00Z">
              <w:r w:rsidR="00771569">
                <w:t>, ADP</w:t>
              </w:r>
            </w:ins>
          </w:p>
          <w:p w:rsidR="00A12C00" w:rsidRDefault="00A12C00" w:rsidP="009B720C">
            <w:r>
              <w:t>The amount to be posted (</w:t>
            </w:r>
            <w:proofErr w:type="spellStart"/>
            <w:r>
              <w:t>excl</w:t>
            </w:r>
            <w:proofErr w:type="spellEnd"/>
            <w:r>
              <w:t xml:space="preserve"> VAT)</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proofErr w:type="spellStart"/>
            <w:r w:rsidRPr="00B965BE">
              <w:t>VatAmount</w:t>
            </w:r>
            <w:proofErr w:type="spellEnd"/>
          </w:p>
        </w:tc>
        <w:tc>
          <w:tcPr>
            <w:tcW w:w="6464" w:type="dxa"/>
          </w:tcPr>
          <w:p w:rsidR="00A12C00" w:rsidRDefault="00A12C00" w:rsidP="009B720C">
            <w:r>
              <w:t>Used by: ONL, PLO</w:t>
            </w:r>
            <w:ins w:id="137" w:author="Nilesh Desai" w:date="2017-01-13T14:48:00Z">
              <w:r w:rsidR="00771569">
                <w:t>, ADP</w:t>
              </w:r>
            </w:ins>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A12C00" w:rsidP="009B720C">
            <w:proofErr w:type="spellStart"/>
            <w:r w:rsidRPr="00B965BE">
              <w:t>DisbClass</w:t>
            </w:r>
            <w:proofErr w:type="spellEnd"/>
          </w:p>
        </w:tc>
        <w:tc>
          <w:tcPr>
            <w:tcW w:w="6464" w:type="dxa"/>
          </w:tcPr>
          <w:p w:rsidR="00A12C00" w:rsidRDefault="00A12C00" w:rsidP="009B720C">
            <w:r>
              <w:t>Used by: ODI</w:t>
            </w:r>
            <w:ins w:id="138" w:author="Nilesh Desai" w:date="2017-01-13T14:48:00Z">
              <w:r w:rsidR="00771569">
                <w:t>, ADP</w:t>
              </w:r>
            </w:ins>
          </w:p>
          <w:p w:rsidR="00A12C00" w:rsidRDefault="00A12C00" w:rsidP="009B720C">
            <w:proofErr w:type="spellStart"/>
            <w:r>
              <w:t>Disb</w:t>
            </w:r>
            <w:proofErr w:type="spellEnd"/>
            <w:r>
              <w:t xml:space="preserve"> class, refers to </w:t>
            </w:r>
            <w:proofErr w:type="spellStart"/>
            <w:r>
              <w:t>Disb</w:t>
            </w:r>
            <w:proofErr w:type="spellEnd"/>
            <w:r>
              <w:t xml:space="preserve"> Code in the DisbClass.csv file</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proofErr w:type="spellStart"/>
            <w:r w:rsidRPr="00B965BE">
              <w:t>VatableWhenBilled</w:t>
            </w:r>
            <w:proofErr w:type="spellEnd"/>
          </w:p>
        </w:tc>
        <w:tc>
          <w:tcPr>
            <w:tcW w:w="6464" w:type="dxa"/>
          </w:tcPr>
          <w:p w:rsidR="00A12C00" w:rsidRDefault="00A12C00" w:rsidP="009B720C">
            <w:r>
              <w:t>&lt;Not used&gt;</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A12C00" w:rsidP="009B720C">
            <w:proofErr w:type="spellStart"/>
            <w:r w:rsidRPr="00B965BE">
              <w:t>BillNumber</w:t>
            </w:r>
            <w:proofErr w:type="spellEnd"/>
          </w:p>
        </w:tc>
        <w:tc>
          <w:tcPr>
            <w:tcW w:w="6464" w:type="dxa"/>
          </w:tcPr>
          <w:p w:rsidR="00A12C00" w:rsidRDefault="00A12C00" w:rsidP="009B720C">
            <w:r>
              <w:t xml:space="preserve">&lt;Not used&gt; see </w:t>
            </w:r>
            <w:proofErr w:type="spellStart"/>
            <w:r>
              <w:t>TransRef</w:t>
            </w:r>
            <w:proofErr w:type="spellEnd"/>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r w:rsidRPr="00B965BE">
              <w:t>Costs</w:t>
            </w:r>
          </w:p>
        </w:tc>
        <w:tc>
          <w:tcPr>
            <w:tcW w:w="6464" w:type="dxa"/>
          </w:tcPr>
          <w:p w:rsidR="00A12C00" w:rsidRDefault="00A12C00" w:rsidP="009B720C">
            <w:r>
              <w:t>Used by COB</w:t>
            </w:r>
            <w:ins w:id="139" w:author="Nilesh Desai" w:date="2017-01-13T14:49:00Z">
              <w:r w:rsidR="00771569">
                <w:t>, ABP</w:t>
              </w:r>
            </w:ins>
            <w:r>
              <w:t>:</w:t>
            </w:r>
          </w:p>
          <w:p w:rsidR="00A12C00" w:rsidRDefault="00A12C00" w:rsidP="009B720C">
            <w:r>
              <w:t>The bill fee amount (</w:t>
            </w:r>
            <w:proofErr w:type="spellStart"/>
            <w:r>
              <w:t>excl</w:t>
            </w:r>
            <w:proofErr w:type="spellEnd"/>
            <w:r>
              <w:t xml:space="preserve"> VAT)</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A12C00" w:rsidP="009B720C">
            <w:proofErr w:type="spellStart"/>
            <w:r w:rsidRPr="00B965BE">
              <w:t>CostsVat</w:t>
            </w:r>
            <w:proofErr w:type="spellEnd"/>
          </w:p>
        </w:tc>
        <w:tc>
          <w:tcPr>
            <w:tcW w:w="6464" w:type="dxa"/>
          </w:tcPr>
          <w:p w:rsidR="00A12C00" w:rsidRDefault="00A12C00" w:rsidP="009B720C">
            <w:r>
              <w:t>Used by COB</w:t>
            </w:r>
            <w:ins w:id="140" w:author="Nilesh Desai" w:date="2017-01-13T14:49:00Z">
              <w:r w:rsidR="00771569">
                <w:t>, ABP</w:t>
              </w:r>
            </w:ins>
            <w:r>
              <w:t>:</w:t>
            </w:r>
          </w:p>
          <w:p w:rsidR="00A12C00" w:rsidRDefault="00A12C00" w:rsidP="009B720C">
            <w:r>
              <w:t>The bill fee VAT amount</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proofErr w:type="spellStart"/>
            <w:r w:rsidRPr="00B965BE">
              <w:t>DisbsNV</w:t>
            </w:r>
            <w:proofErr w:type="spellEnd"/>
          </w:p>
        </w:tc>
        <w:tc>
          <w:tcPr>
            <w:tcW w:w="6464" w:type="dxa"/>
          </w:tcPr>
          <w:p w:rsidR="00A12C00" w:rsidRDefault="00A12C00" w:rsidP="009B720C">
            <w:r>
              <w:t>Used by ODI, COB</w:t>
            </w:r>
            <w:ins w:id="141" w:author="Nilesh Desai" w:date="2017-01-13T14:49:00Z">
              <w:r w:rsidR="00771569">
                <w:t>, ABP</w:t>
              </w:r>
            </w:ins>
            <w:r>
              <w:t>:</w:t>
            </w:r>
          </w:p>
          <w:p w:rsidR="00A12C00" w:rsidRDefault="00A12C00" w:rsidP="009B720C">
            <w:r>
              <w:t xml:space="preserve">Non </w:t>
            </w:r>
            <w:proofErr w:type="spellStart"/>
            <w:r>
              <w:t>vatable</w:t>
            </w:r>
            <w:proofErr w:type="spellEnd"/>
            <w:r>
              <w:t xml:space="preserve"> </w:t>
            </w:r>
            <w:proofErr w:type="spellStart"/>
            <w:r>
              <w:t>disbs</w:t>
            </w:r>
            <w:proofErr w:type="spellEnd"/>
            <w:r>
              <w:t xml:space="preserve"> </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A12C00" w:rsidP="009B720C">
            <w:proofErr w:type="spellStart"/>
            <w:r>
              <w:t>Disbs</w:t>
            </w:r>
            <w:proofErr w:type="spellEnd"/>
          </w:p>
        </w:tc>
        <w:tc>
          <w:tcPr>
            <w:tcW w:w="6464" w:type="dxa"/>
          </w:tcPr>
          <w:p w:rsidR="00A12C00" w:rsidRDefault="00A12C00" w:rsidP="009B720C">
            <w:r>
              <w:t>Used by ODI, COB</w:t>
            </w:r>
            <w:ins w:id="142" w:author="Nilesh Desai" w:date="2017-01-13T14:49:00Z">
              <w:r w:rsidR="00771569">
                <w:t>, ABP</w:t>
              </w:r>
            </w:ins>
            <w:r>
              <w:t>:</w:t>
            </w:r>
          </w:p>
          <w:p w:rsidR="00A12C00" w:rsidRDefault="00A12C00" w:rsidP="009B720C">
            <w:proofErr w:type="spellStart"/>
            <w:r>
              <w:t>Vatable</w:t>
            </w:r>
            <w:proofErr w:type="spellEnd"/>
            <w:r>
              <w:t xml:space="preserve"> </w:t>
            </w:r>
            <w:proofErr w:type="spellStart"/>
            <w:r>
              <w:t>disbs</w:t>
            </w:r>
            <w:proofErr w:type="spellEnd"/>
            <w:r>
              <w:t xml:space="preserve"> (</w:t>
            </w:r>
            <w:proofErr w:type="spellStart"/>
            <w:r>
              <w:t>excl</w:t>
            </w:r>
            <w:proofErr w:type="spellEnd"/>
            <w:r>
              <w:t xml:space="preserve"> VAT)</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proofErr w:type="spellStart"/>
            <w:r w:rsidRPr="00B965BE">
              <w:t>DisbsVat</w:t>
            </w:r>
            <w:proofErr w:type="spellEnd"/>
          </w:p>
        </w:tc>
        <w:tc>
          <w:tcPr>
            <w:tcW w:w="6464" w:type="dxa"/>
          </w:tcPr>
          <w:p w:rsidR="00A12C00" w:rsidRDefault="00A12C00" w:rsidP="009B720C">
            <w:r>
              <w:t>Used by ODI, COB</w:t>
            </w:r>
            <w:ins w:id="143" w:author="Nilesh Desai" w:date="2017-01-13T14:49:00Z">
              <w:r w:rsidR="00771569">
                <w:t>, ABP</w:t>
              </w:r>
            </w:ins>
            <w:r>
              <w:t>:</w:t>
            </w:r>
          </w:p>
          <w:p w:rsidR="00A12C00" w:rsidRDefault="00A12C00" w:rsidP="009B720C">
            <w:r>
              <w:t xml:space="preserve">VAT on </w:t>
            </w:r>
            <w:proofErr w:type="spellStart"/>
            <w:r>
              <w:t>disbs</w:t>
            </w:r>
            <w:proofErr w:type="spellEnd"/>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A12C00" w:rsidP="009B720C">
            <w:proofErr w:type="spellStart"/>
            <w:r w:rsidRPr="00B965BE">
              <w:t>Nyp</w:t>
            </w:r>
            <w:proofErr w:type="spellEnd"/>
          </w:p>
        </w:tc>
        <w:tc>
          <w:tcPr>
            <w:tcW w:w="6464" w:type="dxa"/>
          </w:tcPr>
          <w:p w:rsidR="00A12C00" w:rsidRDefault="00A12C00" w:rsidP="009B720C">
            <w:r>
              <w:t>&lt;Not used&gt;</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proofErr w:type="spellStart"/>
            <w:r w:rsidRPr="00B965BE">
              <w:t>NypVat</w:t>
            </w:r>
            <w:proofErr w:type="spellEnd"/>
          </w:p>
        </w:tc>
        <w:tc>
          <w:tcPr>
            <w:tcW w:w="6464" w:type="dxa"/>
          </w:tcPr>
          <w:p w:rsidR="00A12C00" w:rsidRDefault="00A12C00" w:rsidP="009B720C">
            <w:r>
              <w:t>&lt;Not used&gt;</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A12C00" w:rsidP="009B720C">
            <w:proofErr w:type="spellStart"/>
            <w:r w:rsidRPr="00B965BE">
              <w:lastRenderedPageBreak/>
              <w:t>BillVat</w:t>
            </w:r>
            <w:proofErr w:type="spellEnd"/>
          </w:p>
        </w:tc>
        <w:tc>
          <w:tcPr>
            <w:tcW w:w="6464" w:type="dxa"/>
          </w:tcPr>
          <w:p w:rsidR="00A12C00" w:rsidRDefault="00A12C00" w:rsidP="009B720C">
            <w:r>
              <w:t>Used by COB</w:t>
            </w:r>
            <w:ins w:id="144" w:author="Nilesh Desai" w:date="2017-01-13T14:49:00Z">
              <w:r w:rsidR="00771569">
                <w:t>, ABP</w:t>
              </w:r>
            </w:ins>
            <w:r>
              <w:t>:</w:t>
            </w:r>
          </w:p>
          <w:p w:rsidR="00A12C00" w:rsidRDefault="00A12C00" w:rsidP="009B720C">
            <w:r>
              <w:t>Total VAT on the bill</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proofErr w:type="spellStart"/>
            <w:r w:rsidRPr="00B965BE">
              <w:t>BillTotal</w:t>
            </w:r>
            <w:proofErr w:type="spellEnd"/>
          </w:p>
        </w:tc>
        <w:tc>
          <w:tcPr>
            <w:tcW w:w="6464" w:type="dxa"/>
          </w:tcPr>
          <w:p w:rsidR="00A12C00" w:rsidRDefault="00A12C00" w:rsidP="009B720C">
            <w:r>
              <w:t>Used by COB</w:t>
            </w:r>
            <w:ins w:id="145" w:author="Nilesh Desai" w:date="2017-01-13T14:49:00Z">
              <w:r w:rsidR="00771569">
                <w:t>, ABP</w:t>
              </w:r>
            </w:ins>
            <w:r>
              <w:t>:</w:t>
            </w:r>
          </w:p>
          <w:p w:rsidR="00A12C00" w:rsidRDefault="00A12C00" w:rsidP="009B720C">
            <w:r>
              <w:t>Bill total (total of all bill elements above)</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A12C00" w:rsidP="009B720C">
            <w:proofErr w:type="spellStart"/>
            <w:r w:rsidRPr="00B965BE">
              <w:t>InterestCalcDate</w:t>
            </w:r>
            <w:proofErr w:type="spellEnd"/>
          </w:p>
        </w:tc>
        <w:tc>
          <w:tcPr>
            <w:tcW w:w="6464" w:type="dxa"/>
          </w:tcPr>
          <w:p w:rsidR="00A12C00" w:rsidRDefault="00A12C00" w:rsidP="009B720C">
            <w:r>
              <w:t>&lt;Not used&gt;</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proofErr w:type="spellStart"/>
            <w:r>
              <w:t>InterestAmount</w:t>
            </w:r>
            <w:proofErr w:type="spellEnd"/>
          </w:p>
        </w:tc>
        <w:tc>
          <w:tcPr>
            <w:tcW w:w="6464" w:type="dxa"/>
          </w:tcPr>
          <w:p w:rsidR="00A12C00" w:rsidRDefault="00A12C00" w:rsidP="009B720C">
            <w:r>
              <w:t>&lt;Not used&gt;</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A12C00" w:rsidP="009B720C">
            <w:proofErr w:type="spellStart"/>
            <w:r w:rsidRPr="00B965BE">
              <w:t>FromNominal</w:t>
            </w:r>
            <w:proofErr w:type="spellEnd"/>
          </w:p>
        </w:tc>
        <w:tc>
          <w:tcPr>
            <w:tcW w:w="6464" w:type="dxa"/>
          </w:tcPr>
          <w:p w:rsidR="00A12C00" w:rsidRDefault="00A12C00" w:rsidP="009B720C">
            <w:r>
              <w:t>&lt;Not used&gt;</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proofErr w:type="spellStart"/>
            <w:r w:rsidRPr="00B965BE">
              <w:t>ToNominal</w:t>
            </w:r>
            <w:proofErr w:type="spellEnd"/>
          </w:p>
        </w:tc>
        <w:tc>
          <w:tcPr>
            <w:tcW w:w="6464" w:type="dxa"/>
          </w:tcPr>
          <w:p w:rsidR="00A12C00" w:rsidRDefault="00A12C00" w:rsidP="009B720C">
            <w:r>
              <w:t>For OBB – The balancing display ref</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A12C00" w:rsidP="009B720C">
            <w:proofErr w:type="spellStart"/>
            <w:r w:rsidRPr="00B965BE">
              <w:t>AffectTaxableValue</w:t>
            </w:r>
            <w:proofErr w:type="spellEnd"/>
          </w:p>
        </w:tc>
        <w:tc>
          <w:tcPr>
            <w:tcW w:w="6464" w:type="dxa"/>
          </w:tcPr>
          <w:p w:rsidR="00A12C00" w:rsidRDefault="00A12C00" w:rsidP="009B720C">
            <w:r>
              <w:t>&lt;Not used&gt;</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proofErr w:type="spellStart"/>
            <w:r w:rsidRPr="00B965BE">
              <w:t>TaxableValue</w:t>
            </w:r>
            <w:proofErr w:type="spellEnd"/>
          </w:p>
        </w:tc>
        <w:tc>
          <w:tcPr>
            <w:tcW w:w="6464" w:type="dxa"/>
          </w:tcPr>
          <w:p w:rsidR="00A12C00" w:rsidRDefault="00A12C00" w:rsidP="009B720C">
            <w:r>
              <w:t>&lt;Not used&gt;</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A12C00" w:rsidP="009B720C">
            <w:r w:rsidRPr="00B965BE">
              <w:t>Supplier Code</w:t>
            </w:r>
          </w:p>
        </w:tc>
        <w:tc>
          <w:tcPr>
            <w:tcW w:w="6464" w:type="dxa"/>
          </w:tcPr>
          <w:p w:rsidR="00A12C00" w:rsidRDefault="00A12C00" w:rsidP="009B720C">
            <w:r>
              <w:t>Used by: PLO, PLP</w:t>
            </w:r>
          </w:p>
          <w:p w:rsidR="00A12C00" w:rsidRDefault="00A12C00" w:rsidP="009B720C">
            <w:r>
              <w:t>For OBB – The balancing display ref</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proofErr w:type="spellStart"/>
            <w:r w:rsidRPr="00B965BE">
              <w:t>InvoiceDate</w:t>
            </w:r>
            <w:proofErr w:type="spellEnd"/>
          </w:p>
        </w:tc>
        <w:tc>
          <w:tcPr>
            <w:tcW w:w="6464" w:type="dxa"/>
          </w:tcPr>
          <w:p w:rsidR="00A12C00" w:rsidRDefault="00A12C00" w:rsidP="009B720C">
            <w:r>
              <w:t>&lt;Not used&gt;</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A12C00" w:rsidP="009B720C">
            <w:proofErr w:type="spellStart"/>
            <w:r w:rsidRPr="00B965BE">
              <w:t>InvoiceNumber</w:t>
            </w:r>
            <w:proofErr w:type="spellEnd"/>
          </w:p>
        </w:tc>
        <w:tc>
          <w:tcPr>
            <w:tcW w:w="6464" w:type="dxa"/>
          </w:tcPr>
          <w:p w:rsidR="00A12C00" w:rsidRDefault="00A12C00" w:rsidP="009B720C">
            <w:r>
              <w:t>&lt;Not used&gt;</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proofErr w:type="spellStart"/>
            <w:r w:rsidRPr="00B965BE">
              <w:t>PurchaseOrder</w:t>
            </w:r>
            <w:proofErr w:type="spellEnd"/>
          </w:p>
        </w:tc>
        <w:tc>
          <w:tcPr>
            <w:tcW w:w="6464" w:type="dxa"/>
          </w:tcPr>
          <w:p w:rsidR="00A12C00" w:rsidRDefault="00A12C00" w:rsidP="009B720C">
            <w:r>
              <w:t>&lt;Not used&gt;</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A12C00" w:rsidP="009B720C">
            <w:proofErr w:type="spellStart"/>
            <w:r w:rsidRPr="00B965BE">
              <w:t>InvoicePaidByID</w:t>
            </w:r>
            <w:proofErr w:type="spellEnd"/>
          </w:p>
        </w:tc>
        <w:tc>
          <w:tcPr>
            <w:tcW w:w="6464" w:type="dxa"/>
          </w:tcPr>
          <w:p w:rsidR="00A12C00" w:rsidRDefault="00A12C00" w:rsidP="009B720C">
            <w:r>
              <w:t>&lt;Not used&gt;</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proofErr w:type="spellStart"/>
            <w:r>
              <w:t>FromClientBank</w:t>
            </w:r>
            <w:proofErr w:type="spellEnd"/>
          </w:p>
        </w:tc>
        <w:tc>
          <w:tcPr>
            <w:tcW w:w="6464" w:type="dxa"/>
          </w:tcPr>
          <w:p w:rsidR="00A12C00" w:rsidRDefault="00A12C00" w:rsidP="009B720C">
            <w:r>
              <w:t>&lt;Not used&gt;</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A12C00" w:rsidP="009B720C">
            <w:proofErr w:type="spellStart"/>
            <w:r w:rsidRPr="00B965BE">
              <w:t>ToOfficeBank</w:t>
            </w:r>
            <w:proofErr w:type="spellEnd"/>
          </w:p>
        </w:tc>
        <w:tc>
          <w:tcPr>
            <w:tcW w:w="6464" w:type="dxa"/>
          </w:tcPr>
          <w:p w:rsidR="00A12C00" w:rsidRDefault="00A12C00" w:rsidP="009B720C">
            <w:r>
              <w:t>For OBB – The balancing display ref</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proofErr w:type="spellStart"/>
            <w:r w:rsidRPr="00B965BE">
              <w:t>ToClientBank</w:t>
            </w:r>
            <w:proofErr w:type="spellEnd"/>
          </w:p>
        </w:tc>
        <w:tc>
          <w:tcPr>
            <w:tcW w:w="6464" w:type="dxa"/>
          </w:tcPr>
          <w:p w:rsidR="00A12C00" w:rsidRDefault="00A12C00" w:rsidP="009B720C">
            <w:r>
              <w:t>For OBB – The balancing display ref</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A12C00" w:rsidP="009B720C">
            <w:proofErr w:type="spellStart"/>
            <w:r w:rsidRPr="00B965BE">
              <w:t>ToMatterOldNumber</w:t>
            </w:r>
            <w:proofErr w:type="spellEnd"/>
          </w:p>
        </w:tc>
        <w:tc>
          <w:tcPr>
            <w:tcW w:w="6464" w:type="dxa"/>
          </w:tcPr>
          <w:p w:rsidR="00A12C00" w:rsidRDefault="00A12C00" w:rsidP="009B720C">
            <w:r>
              <w:t>For OBB – The balancing display ref</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proofErr w:type="spellStart"/>
            <w:r w:rsidRPr="00B965BE">
              <w:t>ToCostCentre</w:t>
            </w:r>
            <w:proofErr w:type="spellEnd"/>
          </w:p>
        </w:tc>
        <w:tc>
          <w:tcPr>
            <w:tcW w:w="6464" w:type="dxa"/>
          </w:tcPr>
          <w:p w:rsidR="00A12C00" w:rsidRDefault="00A12C00" w:rsidP="009B720C">
            <w:r>
              <w:t>&lt;Not used&gt;</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A12C00" w:rsidP="009B720C">
            <w:proofErr w:type="spellStart"/>
            <w:r w:rsidRPr="00B965BE">
              <w:t>ToBranch</w:t>
            </w:r>
            <w:proofErr w:type="spellEnd"/>
          </w:p>
        </w:tc>
        <w:tc>
          <w:tcPr>
            <w:tcW w:w="6464" w:type="dxa"/>
          </w:tcPr>
          <w:p w:rsidR="00A12C00" w:rsidRDefault="00A12C00" w:rsidP="009B720C">
            <w:r>
              <w:t>&lt;Not used&gt;</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proofErr w:type="spellStart"/>
            <w:r w:rsidRPr="00B965BE">
              <w:t>WorkingAllocatedAmount</w:t>
            </w:r>
            <w:proofErr w:type="spellEnd"/>
          </w:p>
        </w:tc>
        <w:tc>
          <w:tcPr>
            <w:tcW w:w="6464" w:type="dxa"/>
          </w:tcPr>
          <w:p w:rsidR="00A12C00" w:rsidRDefault="00A12C00" w:rsidP="009B720C">
            <w:r>
              <w:t>&lt;Not used&gt;</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A12C00" w:rsidP="009B720C">
            <w:proofErr w:type="spellStart"/>
            <w:r w:rsidRPr="00B965BE">
              <w:t>MemoID</w:t>
            </w:r>
            <w:proofErr w:type="spellEnd"/>
          </w:p>
        </w:tc>
        <w:tc>
          <w:tcPr>
            <w:tcW w:w="6464" w:type="dxa"/>
          </w:tcPr>
          <w:p w:rsidR="00A12C00" w:rsidRDefault="00A12C00" w:rsidP="009B720C">
            <w:r>
              <w:t>&lt;Not used&gt;</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A12C00" w:rsidP="009B720C">
            <w:pPr>
              <w:rPr>
                <w:sz w:val="20"/>
                <w:szCs w:val="20"/>
              </w:rPr>
            </w:pPr>
            <w:proofErr w:type="spellStart"/>
            <w:r>
              <w:t>DisbsNV</w:t>
            </w:r>
            <w:proofErr w:type="spellEnd"/>
          </w:p>
        </w:tc>
        <w:tc>
          <w:tcPr>
            <w:tcW w:w="6464" w:type="dxa"/>
          </w:tcPr>
          <w:p w:rsidR="00A12C00" w:rsidRDefault="00A12C00" w:rsidP="009B720C">
            <w:r>
              <w:t>This must be left blank and is used in the staging database to track the ILB transaction id after the transaction has been posted.  This is so it can find disbursements when posting the bills and so it can find bills when posting the time.</w:t>
            </w:r>
          </w:p>
        </w:tc>
      </w:tr>
      <w:tr w:rsidR="00A12C00" w:rsidTr="00F3161D">
        <w:trPr>
          <w:cnfStyle w:val="000000100000" w:firstRow="0" w:lastRow="0" w:firstColumn="0" w:lastColumn="0" w:oddVBand="0" w:evenVBand="0" w:oddHBand="1" w:evenHBand="0" w:firstRowFirstColumn="0" w:firstRowLastColumn="0" w:lastRowFirstColumn="0" w:lastRowLastColumn="0"/>
        </w:trPr>
        <w:tc>
          <w:tcPr>
            <w:tcW w:w="2783" w:type="dxa"/>
          </w:tcPr>
          <w:p w:rsidR="00A12C00" w:rsidRPr="00B965BE" w:rsidRDefault="00A12C00" w:rsidP="009B720C">
            <w:r w:rsidRPr="00B965BE">
              <w:t>Status</w:t>
            </w:r>
          </w:p>
        </w:tc>
        <w:tc>
          <w:tcPr>
            <w:tcW w:w="6464" w:type="dxa"/>
          </w:tcPr>
          <w:p w:rsidR="00A12C00" w:rsidRDefault="00A12C00" w:rsidP="009B720C">
            <w:r>
              <w:t>For OBB only:</w:t>
            </w:r>
            <w:bookmarkStart w:id="146" w:name="_GoBack"/>
            <w:bookmarkEnd w:id="146"/>
          </w:p>
          <w:p w:rsidR="00A12C00" w:rsidRDefault="00A12C00" w:rsidP="009B720C">
            <w:r>
              <w:t xml:space="preserve">C =Cleared, U = </w:t>
            </w:r>
            <w:proofErr w:type="spellStart"/>
            <w:r>
              <w:t>Uncleared</w:t>
            </w:r>
            <w:proofErr w:type="spellEnd"/>
            <w:r>
              <w:t>, D = Deleted (shown on history)</w:t>
            </w:r>
          </w:p>
        </w:tc>
      </w:tr>
      <w:tr w:rsidR="00A12C00" w:rsidTr="00F3161D">
        <w:trPr>
          <w:cnfStyle w:val="000000010000" w:firstRow="0" w:lastRow="0" w:firstColumn="0" w:lastColumn="0" w:oddVBand="0" w:evenVBand="0" w:oddHBand="0" w:evenHBand="1" w:firstRowFirstColumn="0" w:firstRowLastColumn="0" w:lastRowFirstColumn="0" w:lastRowLastColumn="0"/>
        </w:trPr>
        <w:tc>
          <w:tcPr>
            <w:tcW w:w="2783" w:type="dxa"/>
          </w:tcPr>
          <w:p w:rsidR="00A12C00" w:rsidRPr="00B965BE" w:rsidRDefault="0014417D" w:rsidP="009B720C">
            <w:proofErr w:type="spellStart"/>
            <w:r>
              <w:t>PostingNarrative</w:t>
            </w:r>
            <w:proofErr w:type="spellEnd"/>
          </w:p>
        </w:tc>
        <w:tc>
          <w:tcPr>
            <w:tcW w:w="6464" w:type="dxa"/>
          </w:tcPr>
          <w:p w:rsidR="00A12C00" w:rsidRDefault="00A12C00" w:rsidP="009B720C">
            <w:r>
              <w:t xml:space="preserve">For OBB – Detail Posting Narration </w:t>
            </w:r>
          </w:p>
        </w:tc>
      </w:tr>
    </w:tbl>
    <w:p w:rsidR="00F3161D" w:rsidRDefault="00F3161D" w:rsidP="00F3161D">
      <w:pPr>
        <w:pStyle w:val="NumHeading2"/>
      </w:pPr>
      <w:bookmarkStart w:id="147" w:name="_Toc423944079"/>
      <w:r>
        <w:lastRenderedPageBreak/>
        <w:t>Prison.csv</w:t>
      </w:r>
      <w:bookmarkEnd w:id="147"/>
    </w:p>
    <w:p w:rsidR="00650969" w:rsidRDefault="00650969" w:rsidP="00650969">
      <w:r>
        <w:t xml:space="preserve">This hold static data for prison which is being generated based on spread-sheet provided by government which required for Legal AID criminal. </w:t>
      </w:r>
    </w:p>
    <w:p w:rsidR="00F3161D" w:rsidRDefault="00F3161D" w:rsidP="00F3161D">
      <w:r>
        <w:t>To generate this CSV refer worksheet “</w:t>
      </w:r>
      <w:r w:rsidRPr="00F54109">
        <w:t>Prison Codes</w:t>
      </w:r>
      <w:r>
        <w:t>” in below attached excel spread-sheet.</w:t>
      </w:r>
    </w:p>
    <w:p w:rsidR="00F3161D" w:rsidRDefault="00F3161D" w:rsidP="00F3161D">
      <w:r>
        <w:object w:dxaOrig="3420" w:dyaOrig="810">
          <v:shape id="_x0000_i1037" type="#_x0000_t75" style="width:170.25pt;height:40.5pt" o:ole="">
            <v:imagedata r:id="rId35" o:title=""/>
          </v:shape>
          <o:OLEObject Type="Embed" ProgID="Package" ShapeID="_x0000_i1037" DrawAspect="Content" ObjectID="_1545824296" r:id="rId37"/>
        </w:object>
      </w:r>
    </w:p>
    <w:tbl>
      <w:tblPr>
        <w:tblStyle w:val="TableGrid"/>
        <w:tblW w:w="0" w:type="auto"/>
        <w:tblLook w:val="04A0" w:firstRow="1" w:lastRow="0" w:firstColumn="1" w:lastColumn="0" w:noHBand="0" w:noVBand="1"/>
      </w:tblPr>
      <w:tblGrid>
        <w:gridCol w:w="3502"/>
        <w:gridCol w:w="5745"/>
      </w:tblGrid>
      <w:tr w:rsidR="00F3161D" w:rsidTr="00C917B4">
        <w:trPr>
          <w:cnfStyle w:val="100000000000" w:firstRow="1" w:lastRow="0" w:firstColumn="0" w:lastColumn="0" w:oddVBand="0" w:evenVBand="0" w:oddHBand="0" w:evenHBand="0" w:firstRowFirstColumn="0" w:firstRowLastColumn="0" w:lastRowFirstColumn="0" w:lastRowLastColumn="0"/>
        </w:trPr>
        <w:tc>
          <w:tcPr>
            <w:tcW w:w="3502" w:type="dxa"/>
          </w:tcPr>
          <w:p w:rsidR="00F3161D" w:rsidRDefault="00F3161D" w:rsidP="00C917B4">
            <w:pPr>
              <w:rPr>
                <w:b w:val="0"/>
              </w:rPr>
            </w:pPr>
            <w:r>
              <w:t>Field</w:t>
            </w:r>
          </w:p>
        </w:tc>
        <w:tc>
          <w:tcPr>
            <w:tcW w:w="5745" w:type="dxa"/>
          </w:tcPr>
          <w:p w:rsidR="00F3161D" w:rsidRDefault="00F3161D" w:rsidP="002E51CB">
            <w:pPr>
              <w:ind w:left="0"/>
              <w:rPr>
                <w:b w:val="0"/>
              </w:rPr>
            </w:pPr>
            <w:r>
              <w:t>Description</w:t>
            </w:r>
          </w:p>
        </w:tc>
      </w:tr>
      <w:tr w:rsidR="00F3161D"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F3161D" w:rsidRDefault="00F3161D" w:rsidP="00C917B4">
            <w:r w:rsidRPr="002F096A">
              <w:t>Code</w:t>
            </w:r>
          </w:p>
        </w:tc>
        <w:tc>
          <w:tcPr>
            <w:tcW w:w="5745" w:type="dxa"/>
          </w:tcPr>
          <w:p w:rsidR="00F3161D" w:rsidRDefault="00F3161D" w:rsidP="002E51CB">
            <w:pPr>
              <w:ind w:left="0"/>
            </w:pPr>
            <w:r>
              <w:t xml:space="preserve">Code e.g. </w:t>
            </w:r>
            <w:r w:rsidRPr="002F096A">
              <w:t>AKCM</w:t>
            </w:r>
            <w:r>
              <w:t xml:space="preserve">, </w:t>
            </w:r>
            <w:r w:rsidRPr="002F096A">
              <w:t>ALCM</w:t>
            </w:r>
          </w:p>
        </w:tc>
      </w:tr>
      <w:tr w:rsidR="00F3161D"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F3161D" w:rsidRPr="00BD351D" w:rsidRDefault="00F3161D" w:rsidP="00C917B4">
            <w:r w:rsidRPr="002F096A">
              <w:t>Prison Location</w:t>
            </w:r>
          </w:p>
        </w:tc>
        <w:tc>
          <w:tcPr>
            <w:tcW w:w="5745" w:type="dxa"/>
          </w:tcPr>
          <w:p w:rsidR="00F3161D" w:rsidRDefault="00F3161D" w:rsidP="002E51CB">
            <w:pPr>
              <w:ind w:left="0"/>
            </w:pPr>
            <w:r>
              <w:t xml:space="preserve">Prison Location Name e.g. </w:t>
            </w:r>
            <w:r w:rsidRPr="002F096A">
              <w:t>ACKLINGTON</w:t>
            </w:r>
            <w:r>
              <w:t xml:space="preserve">, </w:t>
            </w:r>
            <w:r w:rsidRPr="002F096A">
              <w:t>ALBANY</w:t>
            </w:r>
          </w:p>
        </w:tc>
      </w:tr>
    </w:tbl>
    <w:p w:rsidR="00E54AC6" w:rsidRDefault="00E54AC6" w:rsidP="00E54AC6">
      <w:pPr>
        <w:pStyle w:val="NumHeading2"/>
      </w:pPr>
      <w:bookmarkStart w:id="148" w:name="_Toc423944080"/>
      <w:r>
        <w:t>ProfitSplit.csv</w:t>
      </w:r>
      <w:bookmarkEnd w:id="148"/>
    </w:p>
    <w:p w:rsidR="00E54AC6" w:rsidRDefault="00E54AC6" w:rsidP="00E54AC6">
      <w:pPr>
        <w:spacing w:after="0" w:line="240" w:lineRule="auto"/>
      </w:pPr>
      <w:r>
        <w:t>This specifies the fee earner share of the fees on a bill.  Each bill must have records in this file totalling up the bill costs exactly otherwise the bill posting will fail.</w:t>
      </w:r>
    </w:p>
    <w:p w:rsidR="00E54AC6" w:rsidRDefault="00E54AC6" w:rsidP="00E54AC6">
      <w:pPr>
        <w:spacing w:after="0" w:line="240" w:lineRule="auto"/>
      </w:pPr>
    </w:p>
    <w:tbl>
      <w:tblPr>
        <w:tblStyle w:val="TableGrid"/>
        <w:tblW w:w="0" w:type="auto"/>
        <w:tblLook w:val="04A0" w:firstRow="1" w:lastRow="0" w:firstColumn="1" w:lastColumn="0" w:noHBand="0" w:noVBand="1"/>
      </w:tblPr>
      <w:tblGrid>
        <w:gridCol w:w="2749"/>
        <w:gridCol w:w="6498"/>
      </w:tblGrid>
      <w:tr w:rsidR="00E54AC6" w:rsidTr="00CB5A86">
        <w:trPr>
          <w:cnfStyle w:val="100000000000" w:firstRow="1" w:lastRow="0" w:firstColumn="0" w:lastColumn="0" w:oddVBand="0" w:evenVBand="0" w:oddHBand="0" w:evenHBand="0" w:firstRowFirstColumn="0" w:firstRowLastColumn="0" w:lastRowFirstColumn="0" w:lastRowLastColumn="0"/>
        </w:trPr>
        <w:tc>
          <w:tcPr>
            <w:tcW w:w="2749" w:type="dxa"/>
          </w:tcPr>
          <w:p w:rsidR="00E54AC6" w:rsidRDefault="00E54AC6" w:rsidP="009B720C">
            <w:pPr>
              <w:rPr>
                <w:b w:val="0"/>
              </w:rPr>
            </w:pPr>
            <w:r>
              <w:t>Field</w:t>
            </w:r>
          </w:p>
        </w:tc>
        <w:tc>
          <w:tcPr>
            <w:tcW w:w="6498" w:type="dxa"/>
          </w:tcPr>
          <w:p w:rsidR="00E54AC6" w:rsidRDefault="00E54AC6" w:rsidP="009B720C">
            <w:pPr>
              <w:rPr>
                <w:b w:val="0"/>
              </w:rPr>
            </w:pPr>
            <w:r>
              <w:t>Description</w:t>
            </w:r>
          </w:p>
        </w:tc>
      </w:tr>
      <w:tr w:rsidR="00E54AC6" w:rsidTr="00CB5A86">
        <w:trPr>
          <w:cnfStyle w:val="000000100000" w:firstRow="0" w:lastRow="0" w:firstColumn="0" w:lastColumn="0" w:oddVBand="0" w:evenVBand="0" w:oddHBand="1" w:evenHBand="0" w:firstRowFirstColumn="0" w:firstRowLastColumn="0" w:lastRowFirstColumn="0" w:lastRowLastColumn="0"/>
        </w:trPr>
        <w:tc>
          <w:tcPr>
            <w:tcW w:w="2749" w:type="dxa"/>
          </w:tcPr>
          <w:p w:rsidR="00E54AC6" w:rsidRDefault="00E54AC6" w:rsidP="009B720C">
            <w:r>
              <w:t>ID</w:t>
            </w:r>
          </w:p>
        </w:tc>
        <w:tc>
          <w:tcPr>
            <w:tcW w:w="6498" w:type="dxa"/>
          </w:tcPr>
          <w:p w:rsidR="00E54AC6" w:rsidRDefault="00E54AC6" w:rsidP="009B720C">
            <w:r>
              <w:t>Unique numeric ID.</w:t>
            </w:r>
          </w:p>
        </w:tc>
      </w:tr>
      <w:tr w:rsidR="00E54AC6" w:rsidTr="00CB5A86">
        <w:trPr>
          <w:cnfStyle w:val="000000010000" w:firstRow="0" w:lastRow="0" w:firstColumn="0" w:lastColumn="0" w:oddVBand="0" w:evenVBand="0" w:oddHBand="0" w:evenHBand="1" w:firstRowFirstColumn="0" w:firstRowLastColumn="0" w:lastRowFirstColumn="0" w:lastRowLastColumn="0"/>
        </w:trPr>
        <w:tc>
          <w:tcPr>
            <w:tcW w:w="2749" w:type="dxa"/>
            <w:vAlign w:val="bottom"/>
          </w:tcPr>
          <w:p w:rsidR="00E54AC6" w:rsidRPr="00B965BE" w:rsidRDefault="00E54AC6" w:rsidP="009B720C">
            <w:proofErr w:type="spellStart"/>
            <w:r w:rsidRPr="00B965BE">
              <w:t>BillID</w:t>
            </w:r>
            <w:proofErr w:type="spellEnd"/>
          </w:p>
        </w:tc>
        <w:tc>
          <w:tcPr>
            <w:tcW w:w="6498" w:type="dxa"/>
          </w:tcPr>
          <w:p w:rsidR="00E54AC6" w:rsidRDefault="00E54AC6" w:rsidP="009B720C">
            <w:r>
              <w:t>ID of the COB transaction in the Posting.csv file</w:t>
            </w:r>
          </w:p>
        </w:tc>
      </w:tr>
      <w:tr w:rsidR="00E54AC6" w:rsidTr="00CB5A86">
        <w:trPr>
          <w:cnfStyle w:val="000000100000" w:firstRow="0" w:lastRow="0" w:firstColumn="0" w:lastColumn="0" w:oddVBand="0" w:evenVBand="0" w:oddHBand="1" w:evenHBand="0" w:firstRowFirstColumn="0" w:firstRowLastColumn="0" w:lastRowFirstColumn="0" w:lastRowLastColumn="0"/>
        </w:trPr>
        <w:tc>
          <w:tcPr>
            <w:tcW w:w="2749" w:type="dxa"/>
            <w:vAlign w:val="bottom"/>
          </w:tcPr>
          <w:p w:rsidR="00E54AC6" w:rsidRPr="00B965BE" w:rsidRDefault="00E54AC6" w:rsidP="009B720C">
            <w:proofErr w:type="spellStart"/>
            <w:r w:rsidRPr="00B965BE">
              <w:t>FeeEarner</w:t>
            </w:r>
            <w:proofErr w:type="spellEnd"/>
          </w:p>
        </w:tc>
        <w:tc>
          <w:tcPr>
            <w:tcW w:w="6498" w:type="dxa"/>
          </w:tcPr>
          <w:p w:rsidR="00E54AC6" w:rsidRDefault="00E54AC6" w:rsidP="009B720C">
            <w:r>
              <w:t xml:space="preserve">Fee earner </w:t>
            </w:r>
            <w:proofErr w:type="spellStart"/>
            <w:r>
              <w:t>code,refers</w:t>
            </w:r>
            <w:proofErr w:type="spellEnd"/>
            <w:r>
              <w:t xml:space="preserve"> to </w:t>
            </w:r>
            <w:proofErr w:type="spellStart"/>
            <w:r>
              <w:t>FeeEarnerCode</w:t>
            </w:r>
            <w:proofErr w:type="spellEnd"/>
            <w:r>
              <w:t xml:space="preserve"> in the FeeEarner.csv file.</w:t>
            </w:r>
          </w:p>
        </w:tc>
      </w:tr>
      <w:tr w:rsidR="00E54AC6" w:rsidTr="00CB5A86">
        <w:trPr>
          <w:cnfStyle w:val="000000010000" w:firstRow="0" w:lastRow="0" w:firstColumn="0" w:lastColumn="0" w:oddVBand="0" w:evenVBand="0" w:oddHBand="0" w:evenHBand="1" w:firstRowFirstColumn="0" w:firstRowLastColumn="0" w:lastRowFirstColumn="0" w:lastRowLastColumn="0"/>
        </w:trPr>
        <w:tc>
          <w:tcPr>
            <w:tcW w:w="2749" w:type="dxa"/>
            <w:vAlign w:val="bottom"/>
          </w:tcPr>
          <w:p w:rsidR="00E54AC6" w:rsidRPr="00B965BE" w:rsidRDefault="00E54AC6" w:rsidP="009B720C">
            <w:r w:rsidRPr="00B965BE">
              <w:t>Costs</w:t>
            </w:r>
          </w:p>
        </w:tc>
        <w:tc>
          <w:tcPr>
            <w:tcW w:w="6498" w:type="dxa"/>
          </w:tcPr>
          <w:p w:rsidR="00E54AC6" w:rsidRDefault="00E54AC6" w:rsidP="009B720C">
            <w:r>
              <w:t>Amount of fee share for this fee earner.</w:t>
            </w:r>
          </w:p>
        </w:tc>
      </w:tr>
    </w:tbl>
    <w:p w:rsidR="00CB5A86" w:rsidRDefault="00CB5A86" w:rsidP="00CB5A86">
      <w:pPr>
        <w:pStyle w:val="NumHeading2"/>
      </w:pPr>
      <w:bookmarkStart w:id="149" w:name="_Toc423944081"/>
      <w:r>
        <w:t>Staff.csv</w:t>
      </w:r>
      <w:bookmarkEnd w:id="149"/>
    </w:p>
    <w:p w:rsidR="00CB5A86" w:rsidRDefault="00CB5A86" w:rsidP="00CB5A86">
      <w:pPr>
        <w:spacing w:after="0" w:line="240" w:lineRule="auto"/>
      </w:pPr>
      <w:r>
        <w:t>This table contains staff members which will be imported as users, with their first name being used as the username and the password being set as a default to Iris1234</w:t>
      </w:r>
    </w:p>
    <w:p w:rsidR="00CB5A86" w:rsidRDefault="00CB5A86" w:rsidP="00CB5A86">
      <w:pPr>
        <w:spacing w:after="0" w:line="240" w:lineRule="auto"/>
      </w:pPr>
    </w:p>
    <w:tbl>
      <w:tblPr>
        <w:tblStyle w:val="TableGrid"/>
        <w:tblW w:w="0" w:type="auto"/>
        <w:tblLook w:val="04A0" w:firstRow="1" w:lastRow="0" w:firstColumn="1" w:lastColumn="0" w:noHBand="0" w:noVBand="1"/>
      </w:tblPr>
      <w:tblGrid>
        <w:gridCol w:w="2756"/>
        <w:gridCol w:w="6491"/>
      </w:tblGrid>
      <w:tr w:rsidR="00CB5A86" w:rsidTr="009B720C">
        <w:trPr>
          <w:cnfStyle w:val="100000000000" w:firstRow="1" w:lastRow="0" w:firstColumn="0" w:lastColumn="0" w:oddVBand="0" w:evenVBand="0" w:oddHBand="0" w:evenHBand="0" w:firstRowFirstColumn="0" w:firstRowLastColumn="0" w:lastRowFirstColumn="0" w:lastRowLastColumn="0"/>
        </w:trPr>
        <w:tc>
          <w:tcPr>
            <w:tcW w:w="2802" w:type="dxa"/>
          </w:tcPr>
          <w:p w:rsidR="00CB5A86" w:rsidRDefault="00CB5A86" w:rsidP="009B720C">
            <w:pPr>
              <w:rPr>
                <w:b w:val="0"/>
              </w:rPr>
            </w:pPr>
            <w:r>
              <w:t>Field</w:t>
            </w:r>
          </w:p>
        </w:tc>
        <w:tc>
          <w:tcPr>
            <w:tcW w:w="6662" w:type="dxa"/>
          </w:tcPr>
          <w:p w:rsidR="00CB5A86" w:rsidRDefault="00CB5A86" w:rsidP="009B720C">
            <w:pPr>
              <w:rPr>
                <w:b w:val="0"/>
              </w:rPr>
            </w:pPr>
            <w:r>
              <w:t>Description</w:t>
            </w:r>
          </w:p>
        </w:tc>
      </w:tr>
      <w:tr w:rsidR="00CB5A86"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CB5A86" w:rsidRDefault="00CB5A86" w:rsidP="009B720C">
            <w:r>
              <w:t>Title</w:t>
            </w:r>
          </w:p>
        </w:tc>
        <w:tc>
          <w:tcPr>
            <w:tcW w:w="6662" w:type="dxa"/>
          </w:tcPr>
          <w:p w:rsidR="00CB5A86" w:rsidRDefault="00CB5A86" w:rsidP="009B720C">
            <w:r>
              <w:t xml:space="preserve">Title of Staff member </w:t>
            </w:r>
            <w:proofErr w:type="spellStart"/>
            <w:r>
              <w:t>ie</w:t>
            </w:r>
            <w:proofErr w:type="spellEnd"/>
            <w:r>
              <w:t xml:space="preserve"> Mr or Mrs</w:t>
            </w:r>
          </w:p>
        </w:tc>
      </w:tr>
      <w:tr w:rsidR="00CB5A86"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CB5A86" w:rsidRDefault="00CB5A86" w:rsidP="009B720C">
            <w:r>
              <w:t>Initials</w:t>
            </w:r>
          </w:p>
        </w:tc>
        <w:tc>
          <w:tcPr>
            <w:tcW w:w="6662" w:type="dxa"/>
          </w:tcPr>
          <w:p w:rsidR="00CB5A86" w:rsidRDefault="00CB5A86" w:rsidP="009B720C">
            <w:r>
              <w:t>Initial of Staff member</w:t>
            </w:r>
          </w:p>
        </w:tc>
      </w:tr>
      <w:tr w:rsidR="00CB5A86"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CB5A86" w:rsidRDefault="00CB5A86" w:rsidP="009B720C">
            <w:r>
              <w:t>Forename</w:t>
            </w:r>
          </w:p>
        </w:tc>
        <w:tc>
          <w:tcPr>
            <w:tcW w:w="6662" w:type="dxa"/>
          </w:tcPr>
          <w:p w:rsidR="00CB5A86" w:rsidRDefault="00CB5A86" w:rsidP="009B720C">
            <w:r>
              <w:t>Forename of staff member</w:t>
            </w:r>
          </w:p>
        </w:tc>
      </w:tr>
      <w:tr w:rsidR="00CB5A86"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CB5A86" w:rsidRDefault="00CB5A86" w:rsidP="009B720C">
            <w:r>
              <w:t>Surname</w:t>
            </w:r>
          </w:p>
        </w:tc>
        <w:tc>
          <w:tcPr>
            <w:tcW w:w="6662" w:type="dxa"/>
          </w:tcPr>
          <w:p w:rsidR="00CB5A86" w:rsidRDefault="00CB5A86" w:rsidP="009B720C">
            <w:r>
              <w:t>Surname of staff member</w:t>
            </w:r>
          </w:p>
        </w:tc>
      </w:tr>
      <w:tr w:rsidR="00CB5A86"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CB5A86" w:rsidRDefault="00CB5A86" w:rsidP="009B720C">
            <w:r>
              <w:t>Department</w:t>
            </w:r>
          </w:p>
        </w:tc>
        <w:tc>
          <w:tcPr>
            <w:tcW w:w="6662" w:type="dxa"/>
          </w:tcPr>
          <w:p w:rsidR="00CB5A86" w:rsidRDefault="00CB5A86" w:rsidP="009B720C">
            <w:r>
              <w:t>Department  of staff member</w:t>
            </w:r>
          </w:p>
        </w:tc>
      </w:tr>
      <w:tr w:rsidR="00CB5A86"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CB5A86" w:rsidRDefault="00CB5A86" w:rsidP="009B720C">
            <w:proofErr w:type="spellStart"/>
            <w:r>
              <w:t>HomePhone</w:t>
            </w:r>
            <w:proofErr w:type="spellEnd"/>
          </w:p>
        </w:tc>
        <w:tc>
          <w:tcPr>
            <w:tcW w:w="6662" w:type="dxa"/>
          </w:tcPr>
          <w:p w:rsidR="00CB5A86" w:rsidRDefault="00CB5A86" w:rsidP="009B720C">
            <w:r>
              <w:t>Home telephone number</w:t>
            </w:r>
          </w:p>
        </w:tc>
      </w:tr>
      <w:tr w:rsidR="00CB5A86"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CB5A86" w:rsidRDefault="00CB5A86" w:rsidP="009B720C">
            <w:proofErr w:type="spellStart"/>
            <w:r>
              <w:t>WorkPhone</w:t>
            </w:r>
            <w:proofErr w:type="spellEnd"/>
          </w:p>
        </w:tc>
        <w:tc>
          <w:tcPr>
            <w:tcW w:w="6662" w:type="dxa"/>
          </w:tcPr>
          <w:p w:rsidR="00CB5A86" w:rsidRDefault="00CB5A86" w:rsidP="009B720C">
            <w:r>
              <w:t>Work telephone number</w:t>
            </w:r>
          </w:p>
        </w:tc>
      </w:tr>
      <w:tr w:rsidR="00CB5A86"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CB5A86" w:rsidRDefault="00CB5A86" w:rsidP="009B720C">
            <w:r>
              <w:lastRenderedPageBreak/>
              <w:t>Fax</w:t>
            </w:r>
          </w:p>
        </w:tc>
        <w:tc>
          <w:tcPr>
            <w:tcW w:w="6662" w:type="dxa"/>
          </w:tcPr>
          <w:p w:rsidR="00CB5A86" w:rsidRDefault="00CB5A86" w:rsidP="009B720C">
            <w:r>
              <w:t>Fax number</w:t>
            </w:r>
          </w:p>
        </w:tc>
      </w:tr>
      <w:tr w:rsidR="00CB5A86"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CB5A86" w:rsidRDefault="00CB5A86" w:rsidP="009B720C">
            <w:proofErr w:type="spellStart"/>
            <w:r>
              <w:t>Mobilephone</w:t>
            </w:r>
            <w:proofErr w:type="spellEnd"/>
          </w:p>
        </w:tc>
        <w:tc>
          <w:tcPr>
            <w:tcW w:w="6662" w:type="dxa"/>
          </w:tcPr>
          <w:p w:rsidR="00CB5A86" w:rsidRDefault="00CB5A86" w:rsidP="009B720C">
            <w:r>
              <w:t>Mobile number</w:t>
            </w:r>
          </w:p>
        </w:tc>
      </w:tr>
      <w:tr w:rsidR="00CB5A86"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CB5A86" w:rsidRDefault="00CB5A86" w:rsidP="009B720C">
            <w:r>
              <w:t>Email</w:t>
            </w:r>
          </w:p>
        </w:tc>
        <w:tc>
          <w:tcPr>
            <w:tcW w:w="6662" w:type="dxa"/>
          </w:tcPr>
          <w:p w:rsidR="00CB5A86" w:rsidRDefault="00CB5A86" w:rsidP="009B720C">
            <w:r>
              <w:t>Email address</w:t>
            </w:r>
          </w:p>
        </w:tc>
      </w:tr>
      <w:tr w:rsidR="00CB5A86"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CB5A86" w:rsidRDefault="00CB5A86" w:rsidP="009B720C">
            <w:proofErr w:type="spellStart"/>
            <w:r>
              <w:t>JobTitle</w:t>
            </w:r>
            <w:proofErr w:type="spellEnd"/>
          </w:p>
        </w:tc>
        <w:tc>
          <w:tcPr>
            <w:tcW w:w="6662" w:type="dxa"/>
          </w:tcPr>
          <w:p w:rsidR="00CB5A86" w:rsidRDefault="00CB5A86" w:rsidP="009B720C">
            <w:r>
              <w:t>Job Title</w:t>
            </w:r>
          </w:p>
        </w:tc>
      </w:tr>
      <w:tr w:rsidR="00CB5A86" w:rsidTr="009B720C">
        <w:trPr>
          <w:cnfStyle w:val="000000010000" w:firstRow="0" w:lastRow="0" w:firstColumn="0" w:lastColumn="0" w:oddVBand="0" w:evenVBand="0" w:oddHBand="0" w:evenHBand="1" w:firstRowFirstColumn="0" w:firstRowLastColumn="0" w:lastRowFirstColumn="0" w:lastRowLastColumn="0"/>
        </w:trPr>
        <w:tc>
          <w:tcPr>
            <w:tcW w:w="2802" w:type="dxa"/>
            <w:vAlign w:val="bottom"/>
          </w:tcPr>
          <w:p w:rsidR="00CB5A86" w:rsidRPr="00091D2D" w:rsidRDefault="00CB5A86" w:rsidP="009B720C">
            <w:r w:rsidRPr="00091D2D">
              <w:t>Web</w:t>
            </w:r>
          </w:p>
        </w:tc>
        <w:tc>
          <w:tcPr>
            <w:tcW w:w="6662" w:type="dxa"/>
          </w:tcPr>
          <w:p w:rsidR="00CB5A86" w:rsidRDefault="00CB5A86" w:rsidP="009B720C">
            <w:r>
              <w:t>Web Page</w:t>
            </w:r>
          </w:p>
        </w:tc>
      </w:tr>
      <w:tr w:rsidR="00CB5A86" w:rsidTr="009B720C">
        <w:trPr>
          <w:cnfStyle w:val="000000100000" w:firstRow="0" w:lastRow="0" w:firstColumn="0" w:lastColumn="0" w:oddVBand="0" w:evenVBand="0" w:oddHBand="1" w:evenHBand="0" w:firstRowFirstColumn="0" w:firstRowLastColumn="0" w:lastRowFirstColumn="0" w:lastRowLastColumn="0"/>
        </w:trPr>
        <w:tc>
          <w:tcPr>
            <w:tcW w:w="2802" w:type="dxa"/>
            <w:vAlign w:val="bottom"/>
          </w:tcPr>
          <w:p w:rsidR="00CB5A86" w:rsidRPr="00091D2D" w:rsidRDefault="00CB5A86" w:rsidP="009B720C">
            <w:r w:rsidRPr="00091D2D">
              <w:t>Earner</w:t>
            </w:r>
          </w:p>
        </w:tc>
        <w:tc>
          <w:tcPr>
            <w:tcW w:w="6662" w:type="dxa"/>
          </w:tcPr>
          <w:p w:rsidR="00CB5A86" w:rsidRDefault="00CB5A86" w:rsidP="009B720C">
            <w:r>
              <w:t>Fee Earner associated with staff member</w:t>
            </w:r>
          </w:p>
          <w:p w:rsidR="007E3FF1" w:rsidRDefault="007E3FF1" w:rsidP="009B720C">
            <w:r>
              <w:t>Note: Staff is not associates with Fee Earner than keep blank</w:t>
            </w:r>
          </w:p>
        </w:tc>
      </w:tr>
      <w:tr w:rsidR="00CB5A86" w:rsidTr="009B720C">
        <w:trPr>
          <w:cnfStyle w:val="000000010000" w:firstRow="0" w:lastRow="0" w:firstColumn="0" w:lastColumn="0" w:oddVBand="0" w:evenVBand="0" w:oddHBand="0" w:evenHBand="1" w:firstRowFirstColumn="0" w:firstRowLastColumn="0" w:lastRowFirstColumn="0" w:lastRowLastColumn="0"/>
        </w:trPr>
        <w:tc>
          <w:tcPr>
            <w:tcW w:w="2802" w:type="dxa"/>
            <w:vAlign w:val="bottom"/>
          </w:tcPr>
          <w:p w:rsidR="00CB5A86" w:rsidRPr="00091D2D" w:rsidRDefault="00CB5A86" w:rsidP="009B720C">
            <w:proofErr w:type="spellStart"/>
            <w:r>
              <w:t>LoginName</w:t>
            </w:r>
            <w:proofErr w:type="spellEnd"/>
          </w:p>
        </w:tc>
        <w:tc>
          <w:tcPr>
            <w:tcW w:w="6662" w:type="dxa"/>
          </w:tcPr>
          <w:p w:rsidR="00CB5A86" w:rsidRDefault="00CB5A86" w:rsidP="009B720C">
            <w:r>
              <w:t>User login name</w:t>
            </w:r>
          </w:p>
        </w:tc>
      </w:tr>
    </w:tbl>
    <w:p w:rsidR="00CB5A86" w:rsidRDefault="00CB5A86" w:rsidP="00CB5A86">
      <w:pPr>
        <w:spacing w:after="0" w:line="240" w:lineRule="auto"/>
      </w:pPr>
    </w:p>
    <w:p w:rsidR="00CB5A86" w:rsidRDefault="00CB5A86" w:rsidP="00CB5A86">
      <w:pPr>
        <w:pStyle w:val="NumHeading2"/>
      </w:pPr>
      <w:bookmarkStart w:id="150" w:name="_Toc423944082"/>
      <w:r>
        <w:t>StorageLocations.csv</w:t>
      </w:r>
      <w:bookmarkEnd w:id="150"/>
    </w:p>
    <w:p w:rsidR="00CB5A86" w:rsidRDefault="00CB5A86" w:rsidP="00CB5A86">
      <w:pPr>
        <w:spacing w:after="0" w:line="240" w:lineRule="auto"/>
      </w:pPr>
      <w:r>
        <w:t>Import Storage Location (which will be link to Wills &amp; Deeds) into ILB.</w:t>
      </w:r>
    </w:p>
    <w:tbl>
      <w:tblPr>
        <w:tblStyle w:val="TableGrid"/>
        <w:tblW w:w="0" w:type="auto"/>
        <w:tblLook w:val="04A0" w:firstRow="1" w:lastRow="0" w:firstColumn="1" w:lastColumn="0" w:noHBand="0" w:noVBand="1"/>
      </w:tblPr>
      <w:tblGrid>
        <w:gridCol w:w="3042"/>
        <w:gridCol w:w="6205"/>
      </w:tblGrid>
      <w:tr w:rsidR="00CB5A86" w:rsidTr="009B720C">
        <w:trPr>
          <w:cnfStyle w:val="100000000000" w:firstRow="1" w:lastRow="0" w:firstColumn="0" w:lastColumn="0" w:oddVBand="0" w:evenVBand="0" w:oddHBand="0" w:evenHBand="0" w:firstRowFirstColumn="0" w:firstRowLastColumn="0" w:lastRowFirstColumn="0" w:lastRowLastColumn="0"/>
        </w:trPr>
        <w:tc>
          <w:tcPr>
            <w:tcW w:w="3042" w:type="dxa"/>
          </w:tcPr>
          <w:p w:rsidR="00CB5A86" w:rsidRDefault="00CB5A86" w:rsidP="009B720C">
            <w:pPr>
              <w:rPr>
                <w:b w:val="0"/>
              </w:rPr>
            </w:pPr>
            <w:r>
              <w:t>Field</w:t>
            </w:r>
          </w:p>
        </w:tc>
        <w:tc>
          <w:tcPr>
            <w:tcW w:w="6205" w:type="dxa"/>
          </w:tcPr>
          <w:p w:rsidR="00CB5A86" w:rsidRDefault="00CB5A86" w:rsidP="009B720C">
            <w:pPr>
              <w:rPr>
                <w:b w:val="0"/>
              </w:rPr>
            </w:pPr>
            <w:r>
              <w:t>Description</w:t>
            </w:r>
          </w:p>
        </w:tc>
      </w:tr>
      <w:tr w:rsidR="00CB5A86" w:rsidRPr="00E63364" w:rsidTr="009B720C">
        <w:trPr>
          <w:cnfStyle w:val="000000100000" w:firstRow="0" w:lastRow="0" w:firstColumn="0" w:lastColumn="0" w:oddVBand="0" w:evenVBand="0" w:oddHBand="1" w:evenHBand="0" w:firstRowFirstColumn="0" w:firstRowLastColumn="0" w:lastRowFirstColumn="0" w:lastRowLastColumn="0"/>
        </w:trPr>
        <w:tc>
          <w:tcPr>
            <w:tcW w:w="3042" w:type="dxa"/>
          </w:tcPr>
          <w:p w:rsidR="00CB5A86" w:rsidRPr="00775768" w:rsidRDefault="00CB5A86" w:rsidP="009B720C">
            <w:pPr>
              <w:rPr>
                <w:color w:val="948A54" w:themeColor="background2" w:themeShade="80"/>
              </w:rPr>
            </w:pPr>
            <w:proofErr w:type="spellStart"/>
            <w:r w:rsidRPr="00253016">
              <w:rPr>
                <w:color w:val="948A54" w:themeColor="background2" w:themeShade="80"/>
              </w:rPr>
              <w:t>StorageLocId</w:t>
            </w:r>
            <w:proofErr w:type="spellEnd"/>
          </w:p>
        </w:tc>
        <w:tc>
          <w:tcPr>
            <w:tcW w:w="6205" w:type="dxa"/>
          </w:tcPr>
          <w:p w:rsidR="00CB5A86" w:rsidRPr="00775768" w:rsidRDefault="00CB5A86" w:rsidP="009B720C">
            <w:pPr>
              <w:rPr>
                <w:color w:val="948A54" w:themeColor="background2" w:themeShade="80"/>
              </w:rPr>
            </w:pPr>
            <w:r w:rsidRPr="00775768">
              <w:rPr>
                <w:color w:val="948A54" w:themeColor="background2" w:themeShade="80"/>
              </w:rPr>
              <w:t>Unique numeric ID</w:t>
            </w:r>
            <w:r>
              <w:rPr>
                <w:color w:val="948A54" w:themeColor="background2" w:themeShade="80"/>
              </w:rPr>
              <w:t xml:space="preserve"> (Auto Generated unique Integer number)</w:t>
            </w:r>
            <w:r w:rsidRPr="00775768">
              <w:rPr>
                <w:color w:val="948A54" w:themeColor="background2" w:themeShade="80"/>
              </w:rPr>
              <w:t>.</w:t>
            </w:r>
          </w:p>
        </w:tc>
      </w:tr>
      <w:tr w:rsidR="00CB5A86" w:rsidTr="009B720C">
        <w:trPr>
          <w:cnfStyle w:val="000000010000" w:firstRow="0" w:lastRow="0" w:firstColumn="0" w:lastColumn="0" w:oddVBand="0" w:evenVBand="0" w:oddHBand="0" w:evenHBand="1" w:firstRowFirstColumn="0" w:firstRowLastColumn="0" w:lastRowFirstColumn="0" w:lastRowLastColumn="0"/>
        </w:trPr>
        <w:tc>
          <w:tcPr>
            <w:tcW w:w="3042" w:type="dxa"/>
          </w:tcPr>
          <w:p w:rsidR="00CB5A86" w:rsidRPr="009B54E7" w:rsidRDefault="00CB5A86" w:rsidP="009B720C">
            <w:proofErr w:type="spellStart"/>
            <w:r w:rsidRPr="00253016">
              <w:t>StorageLocReferenceParent</w:t>
            </w:r>
            <w:proofErr w:type="spellEnd"/>
          </w:p>
        </w:tc>
        <w:tc>
          <w:tcPr>
            <w:tcW w:w="6205" w:type="dxa"/>
          </w:tcPr>
          <w:p w:rsidR="00CB5A86" w:rsidRDefault="00CB5A86" w:rsidP="009B720C">
            <w:pPr>
              <w:rPr>
                <w:sz w:val="20"/>
                <w:szCs w:val="20"/>
              </w:rPr>
            </w:pPr>
            <w:r>
              <w:t xml:space="preserve">Parent </w:t>
            </w:r>
            <w:proofErr w:type="spellStart"/>
            <w:r>
              <w:t>StorageLoc</w:t>
            </w:r>
            <w:proofErr w:type="spellEnd"/>
            <w:r>
              <w:t xml:space="preserve"> Reference need to link if any to create Hierarchy of Storage Location </w:t>
            </w:r>
          </w:p>
        </w:tc>
      </w:tr>
      <w:tr w:rsidR="00CB5A86" w:rsidTr="009B720C">
        <w:trPr>
          <w:cnfStyle w:val="000000100000" w:firstRow="0" w:lastRow="0" w:firstColumn="0" w:lastColumn="0" w:oddVBand="0" w:evenVBand="0" w:oddHBand="1" w:evenHBand="0" w:firstRowFirstColumn="0" w:firstRowLastColumn="0" w:lastRowFirstColumn="0" w:lastRowLastColumn="0"/>
        </w:trPr>
        <w:tc>
          <w:tcPr>
            <w:tcW w:w="3042" w:type="dxa"/>
          </w:tcPr>
          <w:p w:rsidR="00CB5A86" w:rsidRDefault="00CB5A86" w:rsidP="009B720C">
            <w:proofErr w:type="spellStart"/>
            <w:r w:rsidRPr="00253016">
              <w:t>StorageLocReference</w:t>
            </w:r>
            <w:proofErr w:type="spellEnd"/>
          </w:p>
        </w:tc>
        <w:tc>
          <w:tcPr>
            <w:tcW w:w="6205" w:type="dxa"/>
          </w:tcPr>
          <w:p w:rsidR="00CB5A86" w:rsidRDefault="00CB5A86" w:rsidP="009B720C">
            <w:proofErr w:type="spellStart"/>
            <w:r>
              <w:t>StorageLocReference</w:t>
            </w:r>
            <w:proofErr w:type="spellEnd"/>
            <w:r>
              <w:t xml:space="preserve"> (Alpha Numeric restrict to 20 digit)</w:t>
            </w:r>
          </w:p>
        </w:tc>
      </w:tr>
      <w:tr w:rsidR="00CB5A86" w:rsidTr="009B720C">
        <w:trPr>
          <w:cnfStyle w:val="000000010000" w:firstRow="0" w:lastRow="0" w:firstColumn="0" w:lastColumn="0" w:oddVBand="0" w:evenVBand="0" w:oddHBand="0" w:evenHBand="1" w:firstRowFirstColumn="0" w:firstRowLastColumn="0" w:lastRowFirstColumn="0" w:lastRowLastColumn="0"/>
        </w:trPr>
        <w:tc>
          <w:tcPr>
            <w:tcW w:w="3042" w:type="dxa"/>
          </w:tcPr>
          <w:p w:rsidR="00CB5A86" w:rsidRPr="009B54E7" w:rsidRDefault="00CB5A86" w:rsidP="009B720C">
            <w:proofErr w:type="spellStart"/>
            <w:r w:rsidRPr="00253016">
              <w:t>StorageLocDescription</w:t>
            </w:r>
            <w:proofErr w:type="spellEnd"/>
          </w:p>
        </w:tc>
        <w:tc>
          <w:tcPr>
            <w:tcW w:w="6205" w:type="dxa"/>
          </w:tcPr>
          <w:p w:rsidR="00CB5A86" w:rsidRDefault="00CB5A86" w:rsidP="009B720C">
            <w:r>
              <w:t>Location Description</w:t>
            </w:r>
          </w:p>
        </w:tc>
      </w:tr>
      <w:tr w:rsidR="00CB5A86" w:rsidTr="009B720C">
        <w:trPr>
          <w:cnfStyle w:val="000000100000" w:firstRow="0" w:lastRow="0" w:firstColumn="0" w:lastColumn="0" w:oddVBand="0" w:evenVBand="0" w:oddHBand="1" w:evenHBand="0" w:firstRowFirstColumn="0" w:firstRowLastColumn="0" w:lastRowFirstColumn="0" w:lastRowLastColumn="0"/>
        </w:trPr>
        <w:tc>
          <w:tcPr>
            <w:tcW w:w="3042" w:type="dxa"/>
          </w:tcPr>
          <w:p w:rsidR="00CB5A86" w:rsidRDefault="00CB5A86" w:rsidP="009B720C">
            <w:proofErr w:type="spellStart"/>
            <w:r w:rsidRPr="00253016">
              <w:t>StorageLocNotes</w:t>
            </w:r>
            <w:proofErr w:type="spellEnd"/>
          </w:p>
        </w:tc>
        <w:tc>
          <w:tcPr>
            <w:tcW w:w="6205" w:type="dxa"/>
          </w:tcPr>
          <w:p w:rsidR="00CB5A86" w:rsidRDefault="00CB5A86" w:rsidP="009B720C">
            <w:r>
              <w:t xml:space="preserve">Location Notes if Any </w:t>
            </w:r>
          </w:p>
        </w:tc>
      </w:tr>
      <w:tr w:rsidR="00CB5A86" w:rsidTr="009B720C">
        <w:trPr>
          <w:cnfStyle w:val="000000010000" w:firstRow="0" w:lastRow="0" w:firstColumn="0" w:lastColumn="0" w:oddVBand="0" w:evenVBand="0" w:oddHBand="0" w:evenHBand="1" w:firstRowFirstColumn="0" w:firstRowLastColumn="0" w:lastRowFirstColumn="0" w:lastRowLastColumn="0"/>
        </w:trPr>
        <w:tc>
          <w:tcPr>
            <w:tcW w:w="3042" w:type="dxa"/>
          </w:tcPr>
          <w:p w:rsidR="00CB5A86" w:rsidRPr="00253016" w:rsidRDefault="00CB5A86" w:rsidP="009B720C">
            <w:pPr>
              <w:spacing w:after="0" w:line="240" w:lineRule="auto"/>
            </w:pPr>
            <w:proofErr w:type="spellStart"/>
            <w:r w:rsidRPr="00253016">
              <w:t>StorageLocIsDefault</w:t>
            </w:r>
            <w:proofErr w:type="spellEnd"/>
          </w:p>
          <w:p w:rsidR="00CB5A86" w:rsidRDefault="00CB5A86" w:rsidP="009B720C"/>
        </w:tc>
        <w:tc>
          <w:tcPr>
            <w:tcW w:w="6205" w:type="dxa"/>
          </w:tcPr>
          <w:p w:rsidR="00CB5A86" w:rsidRDefault="00CB5A86" w:rsidP="009B720C">
            <w:r>
              <w:t>1 OR 0</w:t>
            </w:r>
          </w:p>
        </w:tc>
      </w:tr>
    </w:tbl>
    <w:p w:rsidR="00CD293E" w:rsidRDefault="00CD293E" w:rsidP="00CD293E">
      <w:pPr>
        <w:pStyle w:val="NumHeading2"/>
      </w:pPr>
      <w:bookmarkStart w:id="151" w:name="_Toc423944083"/>
      <w:r>
        <w:t>SubAccount</w:t>
      </w:r>
      <w:r w:rsidR="00974D54">
        <w:t>s</w:t>
      </w:r>
      <w:r>
        <w:t>.csv</w:t>
      </w:r>
      <w:bookmarkEnd w:id="151"/>
    </w:p>
    <w:p w:rsidR="00CD293E" w:rsidRDefault="00CD293E" w:rsidP="00CD293E">
      <w:pPr>
        <w:spacing w:after="0" w:line="240" w:lineRule="auto"/>
      </w:pPr>
      <w:r>
        <w:t xml:space="preserve">Import </w:t>
      </w:r>
      <w:proofErr w:type="spellStart"/>
      <w:r>
        <w:t>SubAccounts</w:t>
      </w:r>
      <w:proofErr w:type="spellEnd"/>
      <w:r>
        <w:t xml:space="preserve"> for Other Funds Banks (ILS Migrations Only).</w:t>
      </w:r>
    </w:p>
    <w:tbl>
      <w:tblPr>
        <w:tblStyle w:val="TableGrid"/>
        <w:tblW w:w="0" w:type="auto"/>
        <w:tblLook w:val="04A0" w:firstRow="1" w:lastRow="0" w:firstColumn="1" w:lastColumn="0" w:noHBand="0" w:noVBand="1"/>
      </w:tblPr>
      <w:tblGrid>
        <w:gridCol w:w="3042"/>
        <w:gridCol w:w="6205"/>
      </w:tblGrid>
      <w:tr w:rsidR="00CD293E" w:rsidTr="00446B8A">
        <w:trPr>
          <w:cnfStyle w:val="100000000000" w:firstRow="1" w:lastRow="0" w:firstColumn="0" w:lastColumn="0" w:oddVBand="0" w:evenVBand="0" w:oddHBand="0" w:evenHBand="0" w:firstRowFirstColumn="0" w:firstRowLastColumn="0" w:lastRowFirstColumn="0" w:lastRowLastColumn="0"/>
        </w:trPr>
        <w:tc>
          <w:tcPr>
            <w:tcW w:w="3042" w:type="dxa"/>
          </w:tcPr>
          <w:p w:rsidR="00CD293E" w:rsidRDefault="00CD293E" w:rsidP="009C642C">
            <w:pPr>
              <w:rPr>
                <w:b w:val="0"/>
              </w:rPr>
            </w:pPr>
            <w:r>
              <w:t>Field</w:t>
            </w:r>
          </w:p>
        </w:tc>
        <w:tc>
          <w:tcPr>
            <w:tcW w:w="6205" w:type="dxa"/>
          </w:tcPr>
          <w:p w:rsidR="00CD293E" w:rsidRDefault="00CD293E" w:rsidP="009C642C">
            <w:pPr>
              <w:rPr>
                <w:b w:val="0"/>
              </w:rPr>
            </w:pPr>
            <w:r>
              <w:t>Description</w:t>
            </w:r>
          </w:p>
        </w:tc>
      </w:tr>
      <w:tr w:rsidR="00CD293E" w:rsidRPr="00E63364" w:rsidTr="00446B8A">
        <w:trPr>
          <w:cnfStyle w:val="000000100000" w:firstRow="0" w:lastRow="0" w:firstColumn="0" w:lastColumn="0" w:oddVBand="0" w:evenVBand="0" w:oddHBand="1" w:evenHBand="0" w:firstRowFirstColumn="0" w:firstRowLastColumn="0" w:lastRowFirstColumn="0" w:lastRowLastColumn="0"/>
        </w:trPr>
        <w:tc>
          <w:tcPr>
            <w:tcW w:w="3042" w:type="dxa"/>
          </w:tcPr>
          <w:p w:rsidR="00CD293E" w:rsidRPr="00446B8A" w:rsidRDefault="004045E8" w:rsidP="009C642C">
            <w:proofErr w:type="spellStart"/>
            <w:r w:rsidRPr="00446B8A">
              <w:t>SubAccountID</w:t>
            </w:r>
            <w:proofErr w:type="spellEnd"/>
          </w:p>
        </w:tc>
        <w:tc>
          <w:tcPr>
            <w:tcW w:w="6205" w:type="dxa"/>
          </w:tcPr>
          <w:p w:rsidR="00CD293E" w:rsidRPr="00446B8A" w:rsidRDefault="004045E8" w:rsidP="009C642C">
            <w:r w:rsidRPr="00446B8A">
              <w:t>Unique numeric ID (Auto Generated unique Integer number).</w:t>
            </w:r>
          </w:p>
        </w:tc>
      </w:tr>
      <w:tr w:rsidR="00CD293E" w:rsidRPr="00E63364" w:rsidTr="00446B8A">
        <w:trPr>
          <w:cnfStyle w:val="000000010000" w:firstRow="0" w:lastRow="0" w:firstColumn="0" w:lastColumn="0" w:oddVBand="0" w:evenVBand="0" w:oddHBand="0" w:evenHBand="1" w:firstRowFirstColumn="0" w:firstRowLastColumn="0" w:lastRowFirstColumn="0" w:lastRowLastColumn="0"/>
        </w:trPr>
        <w:tc>
          <w:tcPr>
            <w:tcW w:w="3042" w:type="dxa"/>
          </w:tcPr>
          <w:p w:rsidR="00CD293E" w:rsidRPr="00446B8A" w:rsidRDefault="004045E8" w:rsidP="009C642C">
            <w:proofErr w:type="spellStart"/>
            <w:r w:rsidRPr="00446B8A">
              <w:t>OtherFundsBanKRef</w:t>
            </w:r>
            <w:proofErr w:type="spellEnd"/>
          </w:p>
        </w:tc>
        <w:tc>
          <w:tcPr>
            <w:tcW w:w="6205" w:type="dxa"/>
          </w:tcPr>
          <w:p w:rsidR="00CD293E" w:rsidRPr="00446B8A" w:rsidRDefault="004045E8" w:rsidP="009C642C">
            <w:r w:rsidRPr="00446B8A">
              <w:t>Client Bank Account Code from DepositBanks.csv</w:t>
            </w:r>
          </w:p>
        </w:tc>
      </w:tr>
      <w:tr w:rsidR="00CD293E" w:rsidRPr="00E63364" w:rsidTr="00446B8A">
        <w:trPr>
          <w:cnfStyle w:val="000000100000" w:firstRow="0" w:lastRow="0" w:firstColumn="0" w:lastColumn="0" w:oddVBand="0" w:evenVBand="0" w:oddHBand="1" w:evenHBand="0" w:firstRowFirstColumn="0" w:firstRowLastColumn="0" w:lastRowFirstColumn="0" w:lastRowLastColumn="0"/>
        </w:trPr>
        <w:tc>
          <w:tcPr>
            <w:tcW w:w="3042" w:type="dxa"/>
          </w:tcPr>
          <w:p w:rsidR="00CD293E" w:rsidRPr="00446B8A" w:rsidRDefault="004045E8" w:rsidP="009C642C">
            <w:proofErr w:type="spellStart"/>
            <w:r w:rsidRPr="00446B8A">
              <w:t>AccNumber</w:t>
            </w:r>
            <w:proofErr w:type="spellEnd"/>
          </w:p>
        </w:tc>
        <w:tc>
          <w:tcPr>
            <w:tcW w:w="6205" w:type="dxa"/>
          </w:tcPr>
          <w:p w:rsidR="00CD293E" w:rsidRPr="00446B8A" w:rsidRDefault="004045E8" w:rsidP="009C642C">
            <w:r w:rsidRPr="00446B8A">
              <w:t>Account Number</w:t>
            </w:r>
          </w:p>
        </w:tc>
      </w:tr>
      <w:tr w:rsidR="00CD293E" w:rsidRPr="00E63364" w:rsidTr="00446B8A">
        <w:trPr>
          <w:cnfStyle w:val="000000010000" w:firstRow="0" w:lastRow="0" w:firstColumn="0" w:lastColumn="0" w:oddVBand="0" w:evenVBand="0" w:oddHBand="0" w:evenHBand="1" w:firstRowFirstColumn="0" w:firstRowLastColumn="0" w:lastRowFirstColumn="0" w:lastRowLastColumn="0"/>
        </w:trPr>
        <w:tc>
          <w:tcPr>
            <w:tcW w:w="3042" w:type="dxa"/>
          </w:tcPr>
          <w:p w:rsidR="00CD293E" w:rsidRPr="00446B8A" w:rsidRDefault="004045E8" w:rsidP="009C642C">
            <w:proofErr w:type="spellStart"/>
            <w:r w:rsidRPr="00446B8A">
              <w:t>AccName</w:t>
            </w:r>
            <w:proofErr w:type="spellEnd"/>
          </w:p>
        </w:tc>
        <w:tc>
          <w:tcPr>
            <w:tcW w:w="6205" w:type="dxa"/>
          </w:tcPr>
          <w:p w:rsidR="00CD293E" w:rsidRPr="00446B8A" w:rsidRDefault="004045E8" w:rsidP="009C642C">
            <w:r w:rsidRPr="00446B8A">
              <w:t>Account Name</w:t>
            </w:r>
          </w:p>
        </w:tc>
      </w:tr>
      <w:tr w:rsidR="00CD293E" w:rsidRPr="00E63364" w:rsidTr="00446B8A">
        <w:trPr>
          <w:cnfStyle w:val="000000100000" w:firstRow="0" w:lastRow="0" w:firstColumn="0" w:lastColumn="0" w:oddVBand="0" w:evenVBand="0" w:oddHBand="1" w:evenHBand="0" w:firstRowFirstColumn="0" w:firstRowLastColumn="0" w:lastRowFirstColumn="0" w:lastRowLastColumn="0"/>
        </w:trPr>
        <w:tc>
          <w:tcPr>
            <w:tcW w:w="3042" w:type="dxa"/>
          </w:tcPr>
          <w:p w:rsidR="00CD293E" w:rsidRPr="00446B8A" w:rsidRDefault="004045E8" w:rsidP="009C642C">
            <w:proofErr w:type="spellStart"/>
            <w:r w:rsidRPr="00446B8A">
              <w:t>AccOpenDate</w:t>
            </w:r>
            <w:proofErr w:type="spellEnd"/>
          </w:p>
        </w:tc>
        <w:tc>
          <w:tcPr>
            <w:tcW w:w="6205" w:type="dxa"/>
          </w:tcPr>
          <w:p w:rsidR="00CD293E" w:rsidRPr="00446B8A" w:rsidRDefault="004045E8" w:rsidP="009C642C">
            <w:r w:rsidRPr="00446B8A">
              <w:t>Account Open Date</w:t>
            </w:r>
          </w:p>
        </w:tc>
      </w:tr>
    </w:tbl>
    <w:p w:rsidR="00F762E9" w:rsidRDefault="00F762E9" w:rsidP="00F762E9">
      <w:pPr>
        <w:pStyle w:val="NumHeading2"/>
      </w:pPr>
      <w:bookmarkStart w:id="152" w:name="_Toc423944084"/>
      <w:r>
        <w:t>SubAccoun</w:t>
      </w:r>
      <w:r w:rsidR="00974D54">
        <w:t>s</w:t>
      </w:r>
      <w:r>
        <w:t>tLink.csv</w:t>
      </w:r>
      <w:bookmarkEnd w:id="152"/>
    </w:p>
    <w:p w:rsidR="00F762E9" w:rsidRDefault="00F762E9" w:rsidP="00F762E9">
      <w:pPr>
        <w:spacing w:after="0" w:line="240" w:lineRule="auto"/>
      </w:pPr>
      <w:r>
        <w:t>Link Sub Accounts for Other Funds Banks to Matters (ILS Migrations Only).</w:t>
      </w:r>
    </w:p>
    <w:tbl>
      <w:tblPr>
        <w:tblStyle w:val="TableGrid"/>
        <w:tblW w:w="0" w:type="auto"/>
        <w:tblLook w:val="04A0" w:firstRow="1" w:lastRow="0" w:firstColumn="1" w:lastColumn="0" w:noHBand="0" w:noVBand="1"/>
      </w:tblPr>
      <w:tblGrid>
        <w:gridCol w:w="3042"/>
        <w:gridCol w:w="6205"/>
      </w:tblGrid>
      <w:tr w:rsidR="00F762E9" w:rsidTr="009C642C">
        <w:trPr>
          <w:cnfStyle w:val="100000000000" w:firstRow="1" w:lastRow="0" w:firstColumn="0" w:lastColumn="0" w:oddVBand="0" w:evenVBand="0" w:oddHBand="0" w:evenHBand="0" w:firstRowFirstColumn="0" w:firstRowLastColumn="0" w:lastRowFirstColumn="0" w:lastRowLastColumn="0"/>
        </w:trPr>
        <w:tc>
          <w:tcPr>
            <w:tcW w:w="3042" w:type="dxa"/>
          </w:tcPr>
          <w:p w:rsidR="00F762E9" w:rsidRDefault="00F762E9" w:rsidP="009C642C">
            <w:pPr>
              <w:rPr>
                <w:b w:val="0"/>
              </w:rPr>
            </w:pPr>
            <w:r>
              <w:lastRenderedPageBreak/>
              <w:t>Field</w:t>
            </w:r>
          </w:p>
        </w:tc>
        <w:tc>
          <w:tcPr>
            <w:tcW w:w="6205" w:type="dxa"/>
          </w:tcPr>
          <w:p w:rsidR="00F762E9" w:rsidRDefault="00F762E9" w:rsidP="009C642C">
            <w:pPr>
              <w:rPr>
                <w:b w:val="0"/>
              </w:rPr>
            </w:pPr>
            <w:r>
              <w:t>Description</w:t>
            </w:r>
          </w:p>
        </w:tc>
      </w:tr>
      <w:tr w:rsidR="00F762E9" w:rsidRPr="00E63364" w:rsidTr="009C642C">
        <w:trPr>
          <w:cnfStyle w:val="000000100000" w:firstRow="0" w:lastRow="0" w:firstColumn="0" w:lastColumn="0" w:oddVBand="0" w:evenVBand="0" w:oddHBand="1" w:evenHBand="0" w:firstRowFirstColumn="0" w:firstRowLastColumn="0" w:lastRowFirstColumn="0" w:lastRowLastColumn="0"/>
        </w:trPr>
        <w:tc>
          <w:tcPr>
            <w:tcW w:w="3042" w:type="dxa"/>
          </w:tcPr>
          <w:p w:rsidR="00F762E9" w:rsidRPr="00446B8A" w:rsidRDefault="004045E8" w:rsidP="009C642C">
            <w:proofErr w:type="spellStart"/>
            <w:r w:rsidRPr="00446B8A">
              <w:t>SubAccountID</w:t>
            </w:r>
            <w:proofErr w:type="spellEnd"/>
          </w:p>
        </w:tc>
        <w:tc>
          <w:tcPr>
            <w:tcW w:w="6205" w:type="dxa"/>
          </w:tcPr>
          <w:p w:rsidR="00F762E9" w:rsidRPr="00446B8A" w:rsidRDefault="004045E8" w:rsidP="009C642C">
            <w:r w:rsidRPr="00446B8A">
              <w:t>Sub Account ID from SubAccount</w:t>
            </w:r>
            <w:r w:rsidR="000975FC">
              <w:t>s</w:t>
            </w:r>
            <w:r w:rsidRPr="00446B8A">
              <w:t>.csv</w:t>
            </w:r>
          </w:p>
        </w:tc>
      </w:tr>
      <w:tr w:rsidR="00F762E9" w:rsidRPr="00E63364" w:rsidTr="009C642C">
        <w:trPr>
          <w:cnfStyle w:val="000000010000" w:firstRow="0" w:lastRow="0" w:firstColumn="0" w:lastColumn="0" w:oddVBand="0" w:evenVBand="0" w:oddHBand="0" w:evenHBand="1" w:firstRowFirstColumn="0" w:firstRowLastColumn="0" w:lastRowFirstColumn="0" w:lastRowLastColumn="0"/>
        </w:trPr>
        <w:tc>
          <w:tcPr>
            <w:tcW w:w="3042" w:type="dxa"/>
          </w:tcPr>
          <w:p w:rsidR="00F762E9" w:rsidRPr="00446B8A" w:rsidRDefault="004045E8" w:rsidP="009C642C">
            <w:proofErr w:type="spellStart"/>
            <w:r w:rsidRPr="00446B8A">
              <w:t>MatterID</w:t>
            </w:r>
            <w:proofErr w:type="spellEnd"/>
          </w:p>
        </w:tc>
        <w:tc>
          <w:tcPr>
            <w:tcW w:w="6205" w:type="dxa"/>
          </w:tcPr>
          <w:p w:rsidR="00F762E9" w:rsidRPr="00446B8A" w:rsidRDefault="004045E8" w:rsidP="009C642C">
            <w:r w:rsidRPr="00446B8A">
              <w:t>Matter ID from Matter.csv</w:t>
            </w:r>
          </w:p>
        </w:tc>
      </w:tr>
    </w:tbl>
    <w:p w:rsidR="00A4289F" w:rsidRDefault="00A4289F" w:rsidP="00A4289F">
      <w:pPr>
        <w:pStyle w:val="NumHeading2"/>
      </w:pPr>
      <w:bookmarkStart w:id="153" w:name="_Toc423944085"/>
      <w:r>
        <w:t>TempAssociations.csv</w:t>
      </w:r>
      <w:bookmarkEnd w:id="153"/>
    </w:p>
    <w:p w:rsidR="00A4289F" w:rsidRDefault="00A4289F" w:rsidP="00A4289F">
      <w:pPr>
        <w:spacing w:after="0" w:line="240" w:lineRule="auto"/>
      </w:pPr>
      <w:r>
        <w:t xml:space="preserve">This holds the relationship definitions used in the </w:t>
      </w:r>
      <w:proofErr w:type="spellStart"/>
      <w:r>
        <w:t>MatterLink</w:t>
      </w:r>
      <w:proofErr w:type="spellEnd"/>
      <w:r>
        <w:t xml:space="preserve"> </w:t>
      </w:r>
      <w:proofErr w:type="spellStart"/>
      <w:r>
        <w:t>csv</w:t>
      </w:r>
      <w:proofErr w:type="spellEnd"/>
      <w:r>
        <w:t xml:space="preserve"> file. The combination of Relationship From and Relationship To determine the ILB Association Role between the entity and the matter (i.e. whether the entity is the client or other type of contact).</w:t>
      </w:r>
    </w:p>
    <w:p w:rsidR="00A4289F" w:rsidRDefault="00A4289F" w:rsidP="00A4289F">
      <w:pPr>
        <w:spacing w:after="0" w:line="240" w:lineRule="auto"/>
      </w:pPr>
    </w:p>
    <w:tbl>
      <w:tblPr>
        <w:tblStyle w:val="TableGrid"/>
        <w:tblW w:w="0" w:type="auto"/>
        <w:tblLook w:val="04A0" w:firstRow="1" w:lastRow="0" w:firstColumn="1" w:lastColumn="0" w:noHBand="0" w:noVBand="1"/>
      </w:tblPr>
      <w:tblGrid>
        <w:gridCol w:w="3424"/>
        <w:gridCol w:w="5823"/>
      </w:tblGrid>
      <w:tr w:rsidR="00A4289F" w:rsidTr="009B720C">
        <w:trPr>
          <w:cnfStyle w:val="100000000000" w:firstRow="1" w:lastRow="0" w:firstColumn="0" w:lastColumn="0" w:oddVBand="0" w:evenVBand="0" w:oddHBand="0" w:evenHBand="0" w:firstRowFirstColumn="0" w:firstRowLastColumn="0" w:lastRowFirstColumn="0" w:lastRowLastColumn="0"/>
        </w:trPr>
        <w:tc>
          <w:tcPr>
            <w:tcW w:w="3424" w:type="dxa"/>
          </w:tcPr>
          <w:p w:rsidR="00A4289F" w:rsidRDefault="00A4289F" w:rsidP="009B720C">
            <w:pPr>
              <w:rPr>
                <w:b w:val="0"/>
              </w:rPr>
            </w:pPr>
            <w:r>
              <w:t>Field</w:t>
            </w:r>
          </w:p>
        </w:tc>
        <w:tc>
          <w:tcPr>
            <w:tcW w:w="5823" w:type="dxa"/>
          </w:tcPr>
          <w:p w:rsidR="00A4289F" w:rsidRDefault="00A4289F" w:rsidP="002E51CB">
            <w:pPr>
              <w:ind w:left="35"/>
              <w:rPr>
                <w:b w:val="0"/>
              </w:rPr>
            </w:pPr>
            <w:r>
              <w:t>Description</w:t>
            </w:r>
          </w:p>
        </w:tc>
      </w:tr>
      <w:tr w:rsidR="00A4289F" w:rsidTr="009B720C">
        <w:trPr>
          <w:cnfStyle w:val="000000100000" w:firstRow="0" w:lastRow="0" w:firstColumn="0" w:lastColumn="0" w:oddVBand="0" w:evenVBand="0" w:oddHBand="1" w:evenHBand="0" w:firstRowFirstColumn="0" w:firstRowLastColumn="0" w:lastRowFirstColumn="0" w:lastRowLastColumn="0"/>
        </w:trPr>
        <w:tc>
          <w:tcPr>
            <w:tcW w:w="3424" w:type="dxa"/>
          </w:tcPr>
          <w:p w:rsidR="00A4289F" w:rsidRDefault="00A4289F" w:rsidP="009B720C">
            <w:r>
              <w:t>Relationship From Code</w:t>
            </w:r>
          </w:p>
        </w:tc>
        <w:tc>
          <w:tcPr>
            <w:tcW w:w="5823" w:type="dxa"/>
          </w:tcPr>
          <w:p w:rsidR="00A4289F" w:rsidRDefault="00A4289F" w:rsidP="002E51CB">
            <w:pPr>
              <w:ind w:left="35"/>
            </w:pPr>
            <w:r>
              <w:t>Relationship code</w:t>
            </w:r>
          </w:p>
        </w:tc>
      </w:tr>
      <w:tr w:rsidR="00A4289F" w:rsidTr="009B720C">
        <w:trPr>
          <w:cnfStyle w:val="000000010000" w:firstRow="0" w:lastRow="0" w:firstColumn="0" w:lastColumn="0" w:oddVBand="0" w:evenVBand="0" w:oddHBand="0" w:evenHBand="1" w:firstRowFirstColumn="0" w:firstRowLastColumn="0" w:lastRowFirstColumn="0" w:lastRowLastColumn="0"/>
        </w:trPr>
        <w:tc>
          <w:tcPr>
            <w:tcW w:w="3424" w:type="dxa"/>
            <w:vAlign w:val="bottom"/>
          </w:tcPr>
          <w:p w:rsidR="00A4289F" w:rsidRDefault="00A4289F" w:rsidP="009B720C">
            <w:r>
              <w:t>Relationship To Code</w:t>
            </w:r>
          </w:p>
        </w:tc>
        <w:tc>
          <w:tcPr>
            <w:tcW w:w="5823" w:type="dxa"/>
          </w:tcPr>
          <w:p w:rsidR="00A4289F" w:rsidRDefault="00A4289F" w:rsidP="002E51CB">
            <w:pPr>
              <w:ind w:left="35"/>
            </w:pPr>
            <w:r>
              <w:t>Relationship code</w:t>
            </w:r>
          </w:p>
        </w:tc>
      </w:tr>
      <w:tr w:rsidR="00A4289F" w:rsidTr="009B720C">
        <w:trPr>
          <w:cnfStyle w:val="000000100000" w:firstRow="0" w:lastRow="0" w:firstColumn="0" w:lastColumn="0" w:oddVBand="0" w:evenVBand="0" w:oddHBand="1" w:evenHBand="0" w:firstRowFirstColumn="0" w:firstRowLastColumn="0" w:lastRowFirstColumn="0" w:lastRowLastColumn="0"/>
        </w:trPr>
        <w:tc>
          <w:tcPr>
            <w:tcW w:w="3424" w:type="dxa"/>
            <w:vAlign w:val="bottom"/>
          </w:tcPr>
          <w:p w:rsidR="00A4289F" w:rsidRDefault="00A4289F" w:rsidP="009B720C">
            <w:pPr>
              <w:rPr>
                <w:rFonts w:ascii="Calibri" w:eastAsia="Times New Roman" w:hAnsi="Calibri" w:cs="Times New Roman"/>
                <w:color w:val="000000"/>
                <w:lang w:eastAsia="en-GB"/>
              </w:rPr>
            </w:pPr>
            <w:r>
              <w:t>Association Role Description</w:t>
            </w:r>
          </w:p>
        </w:tc>
        <w:tc>
          <w:tcPr>
            <w:tcW w:w="5823" w:type="dxa"/>
          </w:tcPr>
          <w:p w:rsidR="00A4289F" w:rsidRDefault="00A4289F" w:rsidP="002E51CB">
            <w:pPr>
              <w:ind w:left="35"/>
              <w:rPr>
                <w:sz w:val="20"/>
                <w:szCs w:val="20"/>
              </w:rPr>
            </w:pPr>
            <w:r>
              <w:t xml:space="preserve">Association role description </w:t>
            </w:r>
          </w:p>
          <w:p w:rsidR="00A4289F" w:rsidRDefault="00A4289F" w:rsidP="002E51CB">
            <w:pPr>
              <w:ind w:left="35"/>
              <w:rPr>
                <w:sz w:val="20"/>
                <w:szCs w:val="20"/>
              </w:rPr>
            </w:pPr>
            <w:r>
              <w:t xml:space="preserve">(Refer </w:t>
            </w:r>
            <w:proofErr w:type="spellStart"/>
            <w:r>
              <w:t>AssociationRolesDescription</w:t>
            </w:r>
            <w:proofErr w:type="spellEnd"/>
            <w:r>
              <w:t xml:space="preserve"> in </w:t>
            </w:r>
            <w:proofErr w:type="spellStart"/>
            <w:r>
              <w:t>AssociationRoles</w:t>
            </w:r>
            <w:proofErr w:type="spellEnd"/>
            <w:r>
              <w:t xml:space="preserve"> table in ILB)</w:t>
            </w:r>
          </w:p>
        </w:tc>
      </w:tr>
      <w:tr w:rsidR="00D41C97" w:rsidTr="009B720C">
        <w:trPr>
          <w:cnfStyle w:val="000000010000" w:firstRow="0" w:lastRow="0" w:firstColumn="0" w:lastColumn="0" w:oddVBand="0" w:evenVBand="0" w:oddHBand="0" w:evenHBand="1" w:firstRowFirstColumn="0" w:firstRowLastColumn="0" w:lastRowFirstColumn="0" w:lastRowLastColumn="0"/>
        </w:trPr>
        <w:tc>
          <w:tcPr>
            <w:tcW w:w="3424" w:type="dxa"/>
            <w:vAlign w:val="bottom"/>
          </w:tcPr>
          <w:p w:rsidR="00D41C97" w:rsidRDefault="00D41C97" w:rsidP="009B720C">
            <w:proofErr w:type="spellStart"/>
            <w:r>
              <w:t>RoleTagCode</w:t>
            </w:r>
            <w:proofErr w:type="spellEnd"/>
          </w:p>
        </w:tc>
        <w:tc>
          <w:tcPr>
            <w:tcW w:w="5823" w:type="dxa"/>
          </w:tcPr>
          <w:p w:rsidR="00D41C97" w:rsidRDefault="00D41C97" w:rsidP="002E51CB">
            <w:pPr>
              <w:ind w:left="35"/>
            </w:pPr>
            <w:r>
              <w:t>Role Tag Code</w:t>
            </w:r>
          </w:p>
        </w:tc>
      </w:tr>
      <w:tr w:rsidR="007F1D95" w:rsidTr="009B720C">
        <w:trPr>
          <w:cnfStyle w:val="000000100000" w:firstRow="0" w:lastRow="0" w:firstColumn="0" w:lastColumn="0" w:oddVBand="0" w:evenVBand="0" w:oddHBand="1" w:evenHBand="0" w:firstRowFirstColumn="0" w:firstRowLastColumn="0" w:lastRowFirstColumn="0" w:lastRowLastColumn="0"/>
        </w:trPr>
        <w:tc>
          <w:tcPr>
            <w:tcW w:w="9247" w:type="dxa"/>
            <w:gridSpan w:val="2"/>
            <w:vAlign w:val="bottom"/>
          </w:tcPr>
          <w:p w:rsidR="007F1D95" w:rsidRDefault="009777EE" w:rsidP="009B720C">
            <w:r>
              <w:rPr>
                <w:sz w:val="20"/>
                <w:szCs w:val="20"/>
              </w:rPr>
              <w:t xml:space="preserve">Note: </w:t>
            </w:r>
            <w:r w:rsidR="007F1D95">
              <w:rPr>
                <w:sz w:val="20"/>
                <w:szCs w:val="20"/>
              </w:rPr>
              <w:t xml:space="preserve">I believe we should populated </w:t>
            </w:r>
            <w:proofErr w:type="spellStart"/>
            <w:r w:rsidR="007F1D95">
              <w:rPr>
                <w:sz w:val="20"/>
                <w:szCs w:val="20"/>
              </w:rPr>
              <w:t>TempAssocitions</w:t>
            </w:r>
            <w:proofErr w:type="spellEnd"/>
            <w:r w:rsidR="007F1D95">
              <w:rPr>
                <w:sz w:val="20"/>
                <w:szCs w:val="20"/>
              </w:rPr>
              <w:t xml:space="preserve"> based on existing </w:t>
            </w:r>
            <w:proofErr w:type="spellStart"/>
            <w:r w:rsidR="007F1D95">
              <w:rPr>
                <w:sz w:val="20"/>
                <w:szCs w:val="20"/>
              </w:rPr>
              <w:t>AssociationRoles</w:t>
            </w:r>
            <w:proofErr w:type="spellEnd"/>
            <w:r w:rsidR="007F1D95">
              <w:rPr>
                <w:sz w:val="20"/>
                <w:szCs w:val="20"/>
              </w:rPr>
              <w:t xml:space="preserve"> for Member/Org/Project and reference that From/To </w:t>
            </w:r>
            <w:proofErr w:type="spellStart"/>
            <w:r w:rsidR="007F1D95">
              <w:rPr>
                <w:sz w:val="20"/>
                <w:szCs w:val="20"/>
              </w:rPr>
              <w:t>RelationShip</w:t>
            </w:r>
            <w:proofErr w:type="spellEnd"/>
            <w:r w:rsidR="007F1D95">
              <w:rPr>
                <w:sz w:val="20"/>
                <w:szCs w:val="20"/>
              </w:rPr>
              <w:t xml:space="preserve"> Code to </w:t>
            </w:r>
            <w:proofErr w:type="spellStart"/>
            <w:r w:rsidR="007F1D95">
              <w:rPr>
                <w:sz w:val="20"/>
                <w:szCs w:val="20"/>
              </w:rPr>
              <w:t>EntityLink</w:t>
            </w:r>
            <w:proofErr w:type="spellEnd"/>
            <w:r w:rsidR="007F1D95">
              <w:rPr>
                <w:sz w:val="20"/>
                <w:szCs w:val="20"/>
              </w:rPr>
              <w:t>/</w:t>
            </w:r>
            <w:proofErr w:type="spellStart"/>
            <w:r w:rsidR="007F1D95">
              <w:rPr>
                <w:sz w:val="20"/>
                <w:szCs w:val="20"/>
              </w:rPr>
              <w:t>MatterLink</w:t>
            </w:r>
            <w:proofErr w:type="spellEnd"/>
            <w:r w:rsidR="007F1D95">
              <w:rPr>
                <w:sz w:val="20"/>
                <w:szCs w:val="20"/>
              </w:rPr>
              <w:t xml:space="preserve"> CSV’s (Can be review later once confirm and worked)</w:t>
            </w:r>
          </w:p>
        </w:tc>
      </w:tr>
    </w:tbl>
    <w:p w:rsidR="00A03921" w:rsidRDefault="00A03921" w:rsidP="00FC3A51">
      <w:pPr>
        <w:pStyle w:val="NumHeading2"/>
        <w:numPr>
          <w:ilvl w:val="0"/>
          <w:numId w:val="0"/>
        </w:numPr>
      </w:pPr>
    </w:p>
    <w:p w:rsidR="00AE3F20" w:rsidRDefault="00AE3F20" w:rsidP="00FC3A51">
      <w:pPr>
        <w:pStyle w:val="NumHeading2"/>
      </w:pPr>
      <w:bookmarkStart w:id="154" w:name="_Toc423944086"/>
      <w:r>
        <w:t>TimeActivity.csv</w:t>
      </w:r>
      <w:bookmarkEnd w:id="154"/>
    </w:p>
    <w:p w:rsidR="00AE3F20" w:rsidRDefault="00AE3F20" w:rsidP="00AE3F20">
      <w:pPr>
        <w:spacing w:after="0" w:line="240" w:lineRule="auto"/>
      </w:pPr>
      <w:r>
        <w:t xml:space="preserve">Time activities such as “Telephone out” etc.  </w:t>
      </w:r>
    </w:p>
    <w:p w:rsidR="00AE3F20" w:rsidRDefault="00AE3F20" w:rsidP="00AE3F20">
      <w:pPr>
        <w:spacing w:after="0" w:line="240" w:lineRule="auto"/>
      </w:pPr>
    </w:p>
    <w:tbl>
      <w:tblPr>
        <w:tblStyle w:val="TableGrid"/>
        <w:tblW w:w="0" w:type="auto"/>
        <w:tblLook w:val="04A0" w:firstRow="1" w:lastRow="0" w:firstColumn="1" w:lastColumn="0" w:noHBand="0" w:noVBand="1"/>
      </w:tblPr>
      <w:tblGrid>
        <w:gridCol w:w="2728"/>
        <w:gridCol w:w="6519"/>
      </w:tblGrid>
      <w:tr w:rsidR="00AE3F20" w:rsidTr="001E71B8">
        <w:trPr>
          <w:cnfStyle w:val="100000000000" w:firstRow="1" w:lastRow="0" w:firstColumn="0" w:lastColumn="0" w:oddVBand="0" w:evenVBand="0" w:oddHBand="0" w:evenHBand="0" w:firstRowFirstColumn="0" w:firstRowLastColumn="0" w:lastRowFirstColumn="0" w:lastRowLastColumn="0"/>
        </w:trPr>
        <w:tc>
          <w:tcPr>
            <w:tcW w:w="2728" w:type="dxa"/>
          </w:tcPr>
          <w:p w:rsidR="00AE3F20" w:rsidRDefault="00AE3F20" w:rsidP="009B720C">
            <w:pPr>
              <w:rPr>
                <w:b w:val="0"/>
              </w:rPr>
            </w:pPr>
            <w:r>
              <w:t>Field</w:t>
            </w:r>
          </w:p>
        </w:tc>
        <w:tc>
          <w:tcPr>
            <w:tcW w:w="6519" w:type="dxa"/>
          </w:tcPr>
          <w:p w:rsidR="00AE3F20" w:rsidRDefault="00AE3F20" w:rsidP="009B720C">
            <w:pPr>
              <w:rPr>
                <w:b w:val="0"/>
              </w:rPr>
            </w:pPr>
            <w:r>
              <w:t>Description</w:t>
            </w:r>
          </w:p>
        </w:tc>
      </w:tr>
      <w:tr w:rsidR="00AE3F20" w:rsidTr="001E71B8">
        <w:trPr>
          <w:cnfStyle w:val="000000100000" w:firstRow="0" w:lastRow="0" w:firstColumn="0" w:lastColumn="0" w:oddVBand="0" w:evenVBand="0" w:oddHBand="1" w:evenHBand="0" w:firstRowFirstColumn="0" w:firstRowLastColumn="0" w:lastRowFirstColumn="0" w:lastRowLastColumn="0"/>
        </w:trPr>
        <w:tc>
          <w:tcPr>
            <w:tcW w:w="2728" w:type="dxa"/>
          </w:tcPr>
          <w:p w:rsidR="00AE3F20" w:rsidRPr="00E73EF8" w:rsidRDefault="00AE3F20" w:rsidP="009B720C">
            <w:r>
              <w:t>Time Activity Code</w:t>
            </w:r>
          </w:p>
        </w:tc>
        <w:tc>
          <w:tcPr>
            <w:tcW w:w="6519" w:type="dxa"/>
          </w:tcPr>
          <w:p w:rsidR="00AE3F20" w:rsidRDefault="00AE3F20" w:rsidP="009B720C">
            <w:r>
              <w:t>Unique 3 char code.</w:t>
            </w:r>
          </w:p>
        </w:tc>
      </w:tr>
      <w:tr w:rsidR="00AE3F20" w:rsidTr="001E71B8">
        <w:trPr>
          <w:cnfStyle w:val="000000010000" w:firstRow="0" w:lastRow="0" w:firstColumn="0" w:lastColumn="0" w:oddVBand="0" w:evenVBand="0" w:oddHBand="0" w:evenHBand="1" w:firstRowFirstColumn="0" w:firstRowLastColumn="0" w:lastRowFirstColumn="0" w:lastRowLastColumn="0"/>
        </w:trPr>
        <w:tc>
          <w:tcPr>
            <w:tcW w:w="2728" w:type="dxa"/>
          </w:tcPr>
          <w:p w:rsidR="00AE3F20" w:rsidRPr="00E73EF8" w:rsidRDefault="00AE3F20" w:rsidP="009B720C">
            <w:r w:rsidRPr="00E73EF8">
              <w:t>Time Activity Description</w:t>
            </w:r>
          </w:p>
        </w:tc>
        <w:tc>
          <w:tcPr>
            <w:tcW w:w="6519" w:type="dxa"/>
          </w:tcPr>
          <w:p w:rsidR="00AE3F20" w:rsidRDefault="00AE3F20" w:rsidP="009B720C">
            <w:pPr>
              <w:rPr>
                <w:sz w:val="20"/>
                <w:szCs w:val="20"/>
              </w:rPr>
            </w:pPr>
            <w:r>
              <w:t>Description e.g. “Telephone out” (</w:t>
            </w:r>
            <w:r w:rsidRPr="00C14AE7">
              <w:rPr>
                <w:u w:val="single"/>
              </w:rPr>
              <w:t>Maximum 25 Character</w:t>
            </w:r>
            <w:r>
              <w:t>)</w:t>
            </w:r>
          </w:p>
        </w:tc>
      </w:tr>
      <w:tr w:rsidR="00AE3F20" w:rsidTr="001E71B8">
        <w:trPr>
          <w:cnfStyle w:val="000000100000" w:firstRow="0" w:lastRow="0" w:firstColumn="0" w:lastColumn="0" w:oddVBand="0" w:evenVBand="0" w:oddHBand="1" w:evenHBand="0" w:firstRowFirstColumn="0" w:firstRowLastColumn="0" w:lastRowFirstColumn="0" w:lastRowLastColumn="0"/>
        </w:trPr>
        <w:tc>
          <w:tcPr>
            <w:tcW w:w="2728" w:type="dxa"/>
          </w:tcPr>
          <w:p w:rsidR="00AE3F20" w:rsidRPr="00E73EF8" w:rsidRDefault="00AE3F20" w:rsidP="009B720C">
            <w:proofErr w:type="spellStart"/>
            <w:r w:rsidRPr="00E73EF8">
              <w:t>Chargable</w:t>
            </w:r>
            <w:proofErr w:type="spellEnd"/>
          </w:p>
        </w:tc>
        <w:tc>
          <w:tcPr>
            <w:tcW w:w="6519" w:type="dxa"/>
          </w:tcPr>
          <w:p w:rsidR="00AE3F20" w:rsidRDefault="00AE3F20" w:rsidP="009B720C">
            <w:r>
              <w:t>1 or 0</w:t>
            </w:r>
          </w:p>
        </w:tc>
      </w:tr>
      <w:tr w:rsidR="00AE3F20" w:rsidTr="001E71B8">
        <w:trPr>
          <w:cnfStyle w:val="000000010000" w:firstRow="0" w:lastRow="0" w:firstColumn="0" w:lastColumn="0" w:oddVBand="0" w:evenVBand="0" w:oddHBand="0" w:evenHBand="1" w:firstRowFirstColumn="0" w:firstRowLastColumn="0" w:lastRowFirstColumn="0" w:lastRowLastColumn="0"/>
        </w:trPr>
        <w:tc>
          <w:tcPr>
            <w:tcW w:w="2728" w:type="dxa"/>
          </w:tcPr>
          <w:p w:rsidR="00AE3F20" w:rsidRPr="00E73EF8" w:rsidRDefault="00AE3F20" w:rsidP="009B720C">
            <w:r w:rsidRPr="00E73EF8">
              <w:t>Item</w:t>
            </w:r>
          </w:p>
        </w:tc>
        <w:tc>
          <w:tcPr>
            <w:tcW w:w="6519" w:type="dxa"/>
          </w:tcPr>
          <w:p w:rsidR="00AE3F20" w:rsidRDefault="00AE3F20" w:rsidP="009B720C">
            <w:r>
              <w:t>1 for item charge rate</w:t>
            </w:r>
          </w:p>
        </w:tc>
      </w:tr>
      <w:tr w:rsidR="00AE3F20" w:rsidTr="001E71B8">
        <w:trPr>
          <w:cnfStyle w:val="000000100000" w:firstRow="0" w:lastRow="0" w:firstColumn="0" w:lastColumn="0" w:oddVBand="0" w:evenVBand="0" w:oddHBand="1" w:evenHBand="0" w:firstRowFirstColumn="0" w:firstRowLastColumn="0" w:lastRowFirstColumn="0" w:lastRowLastColumn="0"/>
        </w:trPr>
        <w:tc>
          <w:tcPr>
            <w:tcW w:w="2728" w:type="dxa"/>
          </w:tcPr>
          <w:p w:rsidR="00AE3F20" w:rsidRPr="00E73EF8" w:rsidRDefault="00AE3F20" w:rsidP="009B720C">
            <w:proofErr w:type="spellStart"/>
            <w:r w:rsidRPr="00E73EF8">
              <w:t>LSCCategory</w:t>
            </w:r>
            <w:proofErr w:type="spellEnd"/>
          </w:p>
        </w:tc>
        <w:tc>
          <w:tcPr>
            <w:tcW w:w="6519" w:type="dxa"/>
          </w:tcPr>
          <w:p w:rsidR="00AE3F20" w:rsidRDefault="00AE3F20" w:rsidP="009B720C">
            <w:proofErr w:type="spellStart"/>
            <w:r>
              <w:t>CatID</w:t>
            </w:r>
            <w:proofErr w:type="spellEnd"/>
            <w:r>
              <w:t xml:space="preserve"> from ILB </w:t>
            </w:r>
            <w:proofErr w:type="spellStart"/>
            <w:r w:rsidRPr="005621B7">
              <w:t>TimeTypeCategories</w:t>
            </w:r>
            <w:proofErr w:type="spellEnd"/>
            <w:r>
              <w:t xml:space="preserve"> table</w:t>
            </w:r>
          </w:p>
          <w:p w:rsidR="00AE3F20" w:rsidRDefault="005861BD" w:rsidP="009B720C">
            <w:pPr>
              <w:tabs>
                <w:tab w:val="left" w:pos="4785"/>
              </w:tabs>
            </w:pPr>
            <w:r w:rsidRPr="004D5ABB">
              <w:rPr>
                <w:sz w:val="20"/>
                <w:szCs w:val="20"/>
              </w:rPr>
              <w:object w:dxaOrig="3540" w:dyaOrig="3960">
                <v:shape id="_x0000_i1038" type="#_x0000_t75" style="width:176.25pt;height:198.75pt" o:ole="">
                  <v:imagedata r:id="rId38" o:title=""/>
                </v:shape>
                <o:OLEObject Type="Embed" ProgID="PBrush" ShapeID="_x0000_i1038" DrawAspect="Content" ObjectID="_1545824297" r:id="rId39"/>
              </w:object>
            </w:r>
            <w:r w:rsidR="00AE3F20">
              <w:tab/>
            </w:r>
          </w:p>
        </w:tc>
      </w:tr>
      <w:tr w:rsidR="00AE3F20" w:rsidTr="001E71B8">
        <w:trPr>
          <w:cnfStyle w:val="000000010000" w:firstRow="0" w:lastRow="0" w:firstColumn="0" w:lastColumn="0" w:oddVBand="0" w:evenVBand="0" w:oddHBand="0" w:evenHBand="1" w:firstRowFirstColumn="0" w:firstRowLastColumn="0" w:lastRowFirstColumn="0" w:lastRowLastColumn="0"/>
        </w:trPr>
        <w:tc>
          <w:tcPr>
            <w:tcW w:w="2728" w:type="dxa"/>
          </w:tcPr>
          <w:p w:rsidR="00AE3F20" w:rsidRPr="00E73EF8" w:rsidRDefault="00AE3F20" w:rsidP="009B720C">
            <w:proofErr w:type="spellStart"/>
            <w:r w:rsidRPr="00E73EF8">
              <w:lastRenderedPageBreak/>
              <w:t>LegalAid</w:t>
            </w:r>
            <w:proofErr w:type="spellEnd"/>
          </w:p>
        </w:tc>
        <w:tc>
          <w:tcPr>
            <w:tcW w:w="6519" w:type="dxa"/>
          </w:tcPr>
          <w:p w:rsidR="00AE3F20" w:rsidRDefault="00AE3F20" w:rsidP="009B720C">
            <w:r>
              <w:t>1 – Private, 2 – Public funding, 3 - Both</w:t>
            </w:r>
          </w:p>
        </w:tc>
      </w:tr>
    </w:tbl>
    <w:p w:rsidR="00782F6B" w:rsidRDefault="00782F6B" w:rsidP="00782F6B">
      <w:pPr>
        <w:pStyle w:val="NumHeading2"/>
      </w:pPr>
      <w:bookmarkStart w:id="155" w:name="_Toc423944087"/>
      <w:r w:rsidRPr="00C341D2">
        <w:t>TimeAdditionalDetail</w:t>
      </w:r>
      <w:r>
        <w:t>.csv</w:t>
      </w:r>
      <w:bookmarkEnd w:id="155"/>
    </w:p>
    <w:tbl>
      <w:tblPr>
        <w:tblStyle w:val="TableGrid"/>
        <w:tblW w:w="0" w:type="auto"/>
        <w:tblLook w:val="04A0" w:firstRow="1" w:lastRow="0" w:firstColumn="1" w:lastColumn="0" w:noHBand="0" w:noVBand="1"/>
      </w:tblPr>
      <w:tblGrid>
        <w:gridCol w:w="3502"/>
        <w:gridCol w:w="5745"/>
      </w:tblGrid>
      <w:tr w:rsidR="00782F6B" w:rsidTr="00C917B4">
        <w:trPr>
          <w:cnfStyle w:val="100000000000" w:firstRow="1" w:lastRow="0" w:firstColumn="0" w:lastColumn="0" w:oddVBand="0" w:evenVBand="0" w:oddHBand="0" w:evenHBand="0" w:firstRowFirstColumn="0" w:firstRowLastColumn="0" w:lastRowFirstColumn="0" w:lastRowLastColumn="0"/>
        </w:trPr>
        <w:tc>
          <w:tcPr>
            <w:tcW w:w="3502" w:type="dxa"/>
          </w:tcPr>
          <w:p w:rsidR="00782F6B" w:rsidRDefault="00782F6B" w:rsidP="00C917B4">
            <w:pPr>
              <w:rPr>
                <w:b w:val="0"/>
              </w:rPr>
            </w:pPr>
            <w:r>
              <w:t>Field</w:t>
            </w:r>
          </w:p>
        </w:tc>
        <w:tc>
          <w:tcPr>
            <w:tcW w:w="5745" w:type="dxa"/>
          </w:tcPr>
          <w:p w:rsidR="00782F6B" w:rsidRDefault="00782F6B" w:rsidP="002E51CB">
            <w:pPr>
              <w:ind w:left="0"/>
              <w:rPr>
                <w:b w:val="0"/>
              </w:rPr>
            </w:pPr>
            <w:r>
              <w:t>Description</w:t>
            </w:r>
          </w:p>
        </w:tc>
      </w:tr>
      <w:tr w:rsidR="00782F6B"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782F6B" w:rsidRDefault="00782F6B" w:rsidP="00C917B4">
            <w:proofErr w:type="spellStart"/>
            <w:r w:rsidRPr="00272F6F">
              <w:t>TimeAdditionalDetailID</w:t>
            </w:r>
            <w:proofErr w:type="spellEnd"/>
          </w:p>
        </w:tc>
        <w:tc>
          <w:tcPr>
            <w:tcW w:w="5745" w:type="dxa"/>
          </w:tcPr>
          <w:p w:rsidR="00782F6B" w:rsidRDefault="00782F6B" w:rsidP="002E51CB">
            <w:pPr>
              <w:ind w:left="0"/>
            </w:pPr>
            <w:r w:rsidRPr="00775768">
              <w:rPr>
                <w:color w:val="948A54" w:themeColor="background2" w:themeShade="80"/>
              </w:rPr>
              <w:t>Unique numeric ID</w:t>
            </w:r>
            <w:r>
              <w:rPr>
                <w:color w:val="948A54" w:themeColor="background2" w:themeShade="80"/>
              </w:rPr>
              <w:t xml:space="preserve"> (Auto Generated unique Integer number)</w:t>
            </w:r>
            <w:r w:rsidRPr="00775768">
              <w:rPr>
                <w:color w:val="948A54" w:themeColor="background2" w:themeShade="80"/>
              </w:rPr>
              <w:t>.</w:t>
            </w:r>
          </w:p>
        </w:tc>
      </w:tr>
      <w:tr w:rsidR="00782F6B"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782F6B" w:rsidRPr="00BD351D" w:rsidRDefault="00782F6B" w:rsidP="00C917B4">
            <w:proofErr w:type="spellStart"/>
            <w:r w:rsidRPr="00626828">
              <w:t>TimeDetailID</w:t>
            </w:r>
            <w:proofErr w:type="spellEnd"/>
          </w:p>
        </w:tc>
        <w:tc>
          <w:tcPr>
            <w:tcW w:w="5745" w:type="dxa"/>
          </w:tcPr>
          <w:p w:rsidR="00782F6B" w:rsidRDefault="00782F6B" w:rsidP="002E51CB">
            <w:pPr>
              <w:ind w:left="0"/>
            </w:pPr>
            <w:r>
              <w:t xml:space="preserve">Refer ID in </w:t>
            </w:r>
            <w:proofErr w:type="spellStart"/>
            <w:r>
              <w:t>TimeDetail</w:t>
            </w:r>
            <w:proofErr w:type="spellEnd"/>
            <w:r>
              <w:t xml:space="preserve"> CSV</w:t>
            </w:r>
          </w:p>
        </w:tc>
      </w:tr>
      <w:tr w:rsidR="00782F6B"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782F6B" w:rsidRPr="00626828" w:rsidRDefault="00782F6B" w:rsidP="00C917B4">
            <w:proofErr w:type="spellStart"/>
            <w:r w:rsidRPr="00626828">
              <w:t>AttedanceLocation</w:t>
            </w:r>
            <w:proofErr w:type="spellEnd"/>
          </w:p>
        </w:tc>
        <w:tc>
          <w:tcPr>
            <w:tcW w:w="5745" w:type="dxa"/>
          </w:tcPr>
          <w:p w:rsidR="00782F6B" w:rsidRDefault="00782F6B" w:rsidP="002E51CB">
            <w:pPr>
              <w:ind w:left="0"/>
            </w:pPr>
            <w:r>
              <w:t>Blank OR 1, 2, 3</w:t>
            </w:r>
          </w:p>
          <w:p w:rsidR="00782F6B" w:rsidRDefault="00782F6B" w:rsidP="002E51CB">
            <w:pPr>
              <w:ind w:left="0"/>
            </w:pPr>
            <w:r>
              <w:t>1 – Not Applicable</w:t>
            </w:r>
          </w:p>
          <w:p w:rsidR="00782F6B" w:rsidRDefault="00782F6B" w:rsidP="002E51CB">
            <w:pPr>
              <w:ind w:left="0"/>
            </w:pPr>
            <w:r>
              <w:t>2 – Court Service</w:t>
            </w:r>
          </w:p>
          <w:p w:rsidR="00782F6B" w:rsidRDefault="00782F6B" w:rsidP="002E51CB">
            <w:pPr>
              <w:ind w:left="0"/>
            </w:pPr>
            <w:r>
              <w:t>3 – Police Station Service</w:t>
            </w:r>
          </w:p>
          <w:p w:rsidR="00782F6B" w:rsidRDefault="00782F6B" w:rsidP="002E51CB">
            <w:pPr>
              <w:ind w:left="0"/>
            </w:pPr>
          </w:p>
        </w:tc>
      </w:tr>
      <w:tr w:rsidR="00782F6B"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782F6B" w:rsidRPr="00626828" w:rsidRDefault="00782F6B" w:rsidP="00C917B4">
            <w:proofErr w:type="spellStart"/>
            <w:r w:rsidRPr="00626828">
              <w:t>Locationcode</w:t>
            </w:r>
            <w:proofErr w:type="spellEnd"/>
          </w:p>
        </w:tc>
        <w:tc>
          <w:tcPr>
            <w:tcW w:w="5745" w:type="dxa"/>
          </w:tcPr>
          <w:p w:rsidR="00782F6B" w:rsidRPr="00626828" w:rsidRDefault="00782F6B" w:rsidP="002E51CB">
            <w:pPr>
              <w:ind w:left="0"/>
            </w:pPr>
            <w:r>
              <w:t xml:space="preserve">Depend on </w:t>
            </w:r>
            <w:proofErr w:type="spellStart"/>
            <w:r w:rsidRPr="00626828">
              <w:t>AttedanceLocation</w:t>
            </w:r>
            <w:proofErr w:type="spellEnd"/>
            <w:r w:rsidRPr="00626828">
              <w:t xml:space="preserve"> Fields which is being filled in </w:t>
            </w:r>
          </w:p>
          <w:p w:rsidR="00782F6B" w:rsidRPr="00626828" w:rsidRDefault="00782F6B" w:rsidP="002E51CB">
            <w:pPr>
              <w:ind w:left="0"/>
            </w:pPr>
            <w:r>
              <w:t xml:space="preserve">If </w:t>
            </w:r>
            <w:proofErr w:type="spellStart"/>
            <w:r w:rsidRPr="00626828">
              <w:t>AttedanceLocation</w:t>
            </w:r>
            <w:proofErr w:type="spellEnd"/>
            <w:r w:rsidRPr="00626828">
              <w:t xml:space="preserve"> is </w:t>
            </w:r>
          </w:p>
          <w:p w:rsidR="00782F6B" w:rsidRDefault="00782F6B" w:rsidP="002E51CB">
            <w:pPr>
              <w:ind w:left="0"/>
            </w:pPr>
            <w:r>
              <w:t xml:space="preserve">1 – Keep blank </w:t>
            </w:r>
          </w:p>
          <w:p w:rsidR="00782F6B" w:rsidRDefault="00782F6B" w:rsidP="002E51CB">
            <w:pPr>
              <w:ind w:left="0"/>
            </w:pPr>
            <w:r>
              <w:t>2 – Refer “</w:t>
            </w:r>
            <w:proofErr w:type="spellStart"/>
            <w:r w:rsidRPr="00581D02">
              <w:t>NewPolicyID</w:t>
            </w:r>
            <w:proofErr w:type="spellEnd"/>
            <w:r>
              <w:t xml:space="preserve">” in </w:t>
            </w:r>
            <w:proofErr w:type="spellStart"/>
            <w:r>
              <w:t>PoliceStation</w:t>
            </w:r>
            <w:proofErr w:type="spellEnd"/>
            <w:r>
              <w:t xml:space="preserve"> CSV</w:t>
            </w:r>
          </w:p>
          <w:p w:rsidR="00782F6B" w:rsidRDefault="00782F6B" w:rsidP="002E51CB">
            <w:pPr>
              <w:ind w:left="0"/>
            </w:pPr>
            <w:r>
              <w:t>3 – Refer “</w:t>
            </w:r>
            <w:proofErr w:type="spellStart"/>
            <w:r w:rsidRPr="00637F01">
              <w:t>CourtPSDNo</w:t>
            </w:r>
            <w:proofErr w:type="spellEnd"/>
            <w:r>
              <w:t>” in Court CSV</w:t>
            </w:r>
          </w:p>
        </w:tc>
      </w:tr>
      <w:tr w:rsidR="00782F6B"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782F6B" w:rsidRPr="00626828" w:rsidRDefault="00782F6B" w:rsidP="00C917B4">
            <w:proofErr w:type="spellStart"/>
            <w:r w:rsidRPr="00626828">
              <w:t>AttendanceIndCode</w:t>
            </w:r>
            <w:proofErr w:type="spellEnd"/>
          </w:p>
        </w:tc>
        <w:tc>
          <w:tcPr>
            <w:tcW w:w="5745" w:type="dxa"/>
          </w:tcPr>
          <w:p w:rsidR="00782F6B" w:rsidRPr="00626828" w:rsidRDefault="00782F6B" w:rsidP="002E51CB">
            <w:pPr>
              <w:ind w:left="0"/>
            </w:pPr>
            <w:r>
              <w:t xml:space="preserve">Refer </w:t>
            </w:r>
            <w:proofErr w:type="spellStart"/>
            <w:r>
              <w:t>AttendanceIndCode</w:t>
            </w:r>
            <w:proofErr w:type="spellEnd"/>
            <w:r>
              <w:t xml:space="preserve"> in table “</w:t>
            </w:r>
            <w:proofErr w:type="spellStart"/>
            <w:r w:rsidRPr="00626828">
              <w:t>AttendanceIndividuals</w:t>
            </w:r>
            <w:proofErr w:type="spellEnd"/>
            <w:r w:rsidRPr="00626828">
              <w:t>” in ILB</w:t>
            </w:r>
            <w:r>
              <w:t xml:space="preserve">. Can be blank if </w:t>
            </w:r>
            <w:proofErr w:type="spellStart"/>
            <w:r w:rsidRPr="00626828">
              <w:t>AttedanceLocation</w:t>
            </w:r>
            <w:proofErr w:type="spellEnd"/>
            <w:r w:rsidRPr="00626828">
              <w:t xml:space="preserve"> is 0 OR Blank</w:t>
            </w:r>
          </w:p>
          <w:p w:rsidR="00782F6B" w:rsidRDefault="00782F6B" w:rsidP="002E51CB">
            <w:pPr>
              <w:ind w:left="0"/>
            </w:pPr>
          </w:p>
          <w:p w:rsidR="00782F6B" w:rsidRPr="00626828" w:rsidRDefault="00782F6B" w:rsidP="002E51CB">
            <w:pPr>
              <w:ind w:left="0"/>
            </w:pPr>
            <w:proofErr w:type="spellStart"/>
            <w:r w:rsidRPr="00626828">
              <w:t>AttendanceIndCode</w:t>
            </w:r>
            <w:proofErr w:type="spellEnd"/>
            <w:r w:rsidRPr="00626828">
              <w:tab/>
            </w:r>
            <w:proofErr w:type="spellStart"/>
            <w:r w:rsidRPr="00626828">
              <w:t>AttendanceIndDesc</w:t>
            </w:r>
            <w:proofErr w:type="spellEnd"/>
          </w:p>
          <w:p w:rsidR="00782F6B" w:rsidRDefault="00782F6B" w:rsidP="002E51CB">
            <w:pPr>
              <w:ind w:left="0"/>
            </w:pPr>
            <w:r>
              <w:t xml:space="preserve">C  </w:t>
            </w:r>
            <w:r>
              <w:tab/>
              <w:t xml:space="preserve">                            Client</w:t>
            </w:r>
          </w:p>
          <w:p w:rsidR="00782F6B" w:rsidRDefault="00782F6B" w:rsidP="002E51CB">
            <w:pPr>
              <w:ind w:left="0"/>
            </w:pPr>
            <w:r>
              <w:t xml:space="preserve">D  </w:t>
            </w:r>
            <w:r>
              <w:tab/>
              <w:t xml:space="preserve">                           Other Defence Solicitor</w:t>
            </w:r>
          </w:p>
          <w:p w:rsidR="00782F6B" w:rsidRDefault="00782F6B" w:rsidP="002E51CB">
            <w:pPr>
              <w:ind w:left="0"/>
            </w:pPr>
            <w:r>
              <w:t xml:space="preserve">E  </w:t>
            </w:r>
            <w:r>
              <w:tab/>
              <w:t xml:space="preserve">                           Expert Witness</w:t>
            </w:r>
          </w:p>
          <w:p w:rsidR="00782F6B" w:rsidRDefault="00782F6B" w:rsidP="002E51CB">
            <w:pPr>
              <w:ind w:left="0"/>
            </w:pPr>
            <w:r>
              <w:lastRenderedPageBreak/>
              <w:t xml:space="preserve">PR </w:t>
            </w:r>
            <w:r>
              <w:tab/>
              <w:t xml:space="preserve">                           Probation</w:t>
            </w:r>
          </w:p>
          <w:p w:rsidR="00782F6B" w:rsidRDefault="00782F6B" w:rsidP="002E51CB">
            <w:pPr>
              <w:ind w:left="0"/>
            </w:pPr>
            <w:r>
              <w:t xml:space="preserve">P  </w:t>
            </w:r>
            <w:r>
              <w:tab/>
              <w:t xml:space="preserve">                           Prosecution/Police</w:t>
            </w:r>
          </w:p>
          <w:p w:rsidR="00782F6B" w:rsidRDefault="00782F6B" w:rsidP="002E51CB">
            <w:pPr>
              <w:ind w:left="0"/>
            </w:pPr>
            <w:r>
              <w:t xml:space="preserve">W  </w:t>
            </w:r>
            <w:r>
              <w:tab/>
              <w:t xml:space="preserve">                          Witness</w:t>
            </w:r>
          </w:p>
          <w:p w:rsidR="00782F6B" w:rsidRDefault="00782F6B" w:rsidP="002E51CB">
            <w:pPr>
              <w:ind w:left="0"/>
            </w:pPr>
            <w:r>
              <w:t xml:space="preserve">S  </w:t>
            </w:r>
            <w:r>
              <w:tab/>
              <w:t xml:space="preserve">                          Surety</w:t>
            </w:r>
          </w:p>
          <w:p w:rsidR="00782F6B" w:rsidRDefault="00782F6B" w:rsidP="002E51CB">
            <w:pPr>
              <w:ind w:left="0"/>
            </w:pPr>
            <w:r>
              <w:t xml:space="preserve">O  </w:t>
            </w:r>
            <w:r>
              <w:tab/>
              <w:t xml:space="preserve">                          Other</w:t>
            </w:r>
          </w:p>
        </w:tc>
      </w:tr>
      <w:tr w:rsidR="00782F6B"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782F6B" w:rsidRPr="00626828" w:rsidRDefault="00782F6B" w:rsidP="00C917B4">
            <w:proofErr w:type="spellStart"/>
            <w:r w:rsidRPr="00626828">
              <w:lastRenderedPageBreak/>
              <w:t>TimeMiles</w:t>
            </w:r>
            <w:proofErr w:type="spellEnd"/>
          </w:p>
        </w:tc>
        <w:tc>
          <w:tcPr>
            <w:tcW w:w="5745" w:type="dxa"/>
          </w:tcPr>
          <w:p w:rsidR="00782F6B" w:rsidRDefault="00782F6B" w:rsidP="002E51CB">
            <w:pPr>
              <w:ind w:left="0"/>
            </w:pPr>
            <w:r>
              <w:t xml:space="preserve">Number - Time Miles if </w:t>
            </w:r>
            <w:proofErr w:type="spellStart"/>
            <w:r>
              <w:t>TimeType</w:t>
            </w:r>
            <w:proofErr w:type="spellEnd"/>
            <w:r>
              <w:t xml:space="preserve"> is Travelling </w:t>
            </w:r>
          </w:p>
        </w:tc>
      </w:tr>
      <w:tr w:rsidR="00782F6B" w:rsidRPr="00776BA8" w:rsidTr="00C917B4">
        <w:trPr>
          <w:cnfStyle w:val="000000100000" w:firstRow="0" w:lastRow="0" w:firstColumn="0" w:lastColumn="0" w:oddVBand="0" w:evenVBand="0" w:oddHBand="1" w:evenHBand="0" w:firstRowFirstColumn="0" w:firstRowLastColumn="0" w:lastRowFirstColumn="0" w:lastRowLastColumn="0"/>
        </w:trPr>
        <w:tc>
          <w:tcPr>
            <w:tcW w:w="3502" w:type="dxa"/>
          </w:tcPr>
          <w:p w:rsidR="00782F6B" w:rsidRPr="00626828" w:rsidRDefault="00782F6B" w:rsidP="00C917B4">
            <w:proofErr w:type="spellStart"/>
            <w:r w:rsidRPr="00626828">
              <w:t>TimeFareDescription</w:t>
            </w:r>
            <w:proofErr w:type="spellEnd"/>
          </w:p>
        </w:tc>
        <w:tc>
          <w:tcPr>
            <w:tcW w:w="5745" w:type="dxa"/>
          </w:tcPr>
          <w:p w:rsidR="00782F6B" w:rsidRDefault="00782F6B" w:rsidP="002E51CB">
            <w:pPr>
              <w:ind w:left="0"/>
            </w:pPr>
            <w:r>
              <w:t>Time Fare Description</w:t>
            </w:r>
          </w:p>
        </w:tc>
      </w:tr>
      <w:tr w:rsidR="00782F6B" w:rsidRPr="00776BA8" w:rsidTr="00C917B4">
        <w:trPr>
          <w:cnfStyle w:val="000000010000" w:firstRow="0" w:lastRow="0" w:firstColumn="0" w:lastColumn="0" w:oddVBand="0" w:evenVBand="0" w:oddHBand="0" w:evenHBand="1" w:firstRowFirstColumn="0" w:firstRowLastColumn="0" w:lastRowFirstColumn="0" w:lastRowLastColumn="0"/>
        </w:trPr>
        <w:tc>
          <w:tcPr>
            <w:tcW w:w="3502" w:type="dxa"/>
          </w:tcPr>
          <w:p w:rsidR="00782F6B" w:rsidRPr="00626828" w:rsidRDefault="00782F6B" w:rsidP="00C917B4">
            <w:r w:rsidRPr="00626828">
              <w:t>Fares</w:t>
            </w:r>
          </w:p>
        </w:tc>
        <w:tc>
          <w:tcPr>
            <w:tcW w:w="5745" w:type="dxa"/>
          </w:tcPr>
          <w:p w:rsidR="00782F6B" w:rsidRDefault="00782F6B" w:rsidP="002E51CB">
            <w:pPr>
              <w:ind w:left="0"/>
            </w:pPr>
            <w:r>
              <w:t xml:space="preserve">Fares </w:t>
            </w:r>
          </w:p>
        </w:tc>
      </w:tr>
    </w:tbl>
    <w:p w:rsidR="003633A4" w:rsidRDefault="003633A4" w:rsidP="003633A4">
      <w:pPr>
        <w:pStyle w:val="NumHeading2"/>
      </w:pPr>
      <w:bookmarkStart w:id="156" w:name="_Toc423944088"/>
      <w:r>
        <w:t>TimeDetail.csv</w:t>
      </w:r>
      <w:bookmarkEnd w:id="156"/>
    </w:p>
    <w:p w:rsidR="003633A4" w:rsidRDefault="003633A4" w:rsidP="003633A4">
      <w:pPr>
        <w:spacing w:after="0" w:line="240" w:lineRule="auto"/>
      </w:pPr>
      <w:r>
        <w:t>This holds matter time transactions.</w:t>
      </w:r>
    </w:p>
    <w:p w:rsidR="003633A4" w:rsidRDefault="003633A4" w:rsidP="003633A4">
      <w:pPr>
        <w:spacing w:after="0" w:line="240" w:lineRule="auto"/>
      </w:pPr>
    </w:p>
    <w:tbl>
      <w:tblPr>
        <w:tblStyle w:val="TableGrid"/>
        <w:tblW w:w="0" w:type="auto"/>
        <w:tblLook w:val="04A0" w:firstRow="1" w:lastRow="0" w:firstColumn="1" w:lastColumn="0" w:noHBand="0" w:noVBand="1"/>
      </w:tblPr>
      <w:tblGrid>
        <w:gridCol w:w="2763"/>
        <w:gridCol w:w="6484"/>
      </w:tblGrid>
      <w:tr w:rsidR="003633A4" w:rsidTr="009B720C">
        <w:trPr>
          <w:cnfStyle w:val="100000000000" w:firstRow="1" w:lastRow="0" w:firstColumn="0" w:lastColumn="0" w:oddVBand="0" w:evenVBand="0" w:oddHBand="0" w:evenHBand="0" w:firstRowFirstColumn="0" w:firstRowLastColumn="0" w:lastRowFirstColumn="0" w:lastRowLastColumn="0"/>
        </w:trPr>
        <w:tc>
          <w:tcPr>
            <w:tcW w:w="2802" w:type="dxa"/>
          </w:tcPr>
          <w:p w:rsidR="003633A4" w:rsidRDefault="003633A4" w:rsidP="009B720C">
            <w:pPr>
              <w:rPr>
                <w:b w:val="0"/>
              </w:rPr>
            </w:pPr>
            <w:r>
              <w:t>Field</w:t>
            </w:r>
          </w:p>
        </w:tc>
        <w:tc>
          <w:tcPr>
            <w:tcW w:w="6662" w:type="dxa"/>
          </w:tcPr>
          <w:p w:rsidR="003633A4" w:rsidRDefault="003633A4" w:rsidP="009B720C">
            <w:pPr>
              <w:rPr>
                <w:b w:val="0"/>
              </w:rPr>
            </w:pPr>
            <w:r>
              <w:t>Description</w:t>
            </w:r>
          </w:p>
        </w:tc>
      </w:tr>
      <w:tr w:rsidR="003633A4"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3633A4" w:rsidRDefault="003633A4" w:rsidP="009B720C">
            <w:r>
              <w:t>ID</w:t>
            </w:r>
          </w:p>
        </w:tc>
        <w:tc>
          <w:tcPr>
            <w:tcW w:w="6662" w:type="dxa"/>
          </w:tcPr>
          <w:p w:rsidR="003633A4" w:rsidRDefault="003633A4" w:rsidP="009B720C">
            <w:r>
              <w:t>Unique numeric ID.</w:t>
            </w:r>
          </w:p>
        </w:tc>
      </w:tr>
      <w:tr w:rsidR="003633A4"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3633A4" w:rsidRPr="00B965BE" w:rsidRDefault="003633A4" w:rsidP="009B720C">
            <w:proofErr w:type="spellStart"/>
            <w:r w:rsidRPr="00B965BE">
              <w:t>ActivityCode</w:t>
            </w:r>
            <w:proofErr w:type="spellEnd"/>
          </w:p>
        </w:tc>
        <w:tc>
          <w:tcPr>
            <w:tcW w:w="6662" w:type="dxa"/>
          </w:tcPr>
          <w:p w:rsidR="003633A4" w:rsidRDefault="003633A4" w:rsidP="009B720C">
            <w:r>
              <w:t>Activity code refers to Time Activity Code in TimeActivity.csv</w:t>
            </w:r>
          </w:p>
        </w:tc>
      </w:tr>
      <w:tr w:rsidR="003633A4"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3633A4" w:rsidRPr="00B965BE" w:rsidRDefault="003633A4" w:rsidP="009B720C">
            <w:proofErr w:type="spellStart"/>
            <w:r w:rsidRPr="00B965BE">
              <w:t>TransDate</w:t>
            </w:r>
            <w:proofErr w:type="spellEnd"/>
          </w:p>
        </w:tc>
        <w:tc>
          <w:tcPr>
            <w:tcW w:w="6662" w:type="dxa"/>
          </w:tcPr>
          <w:p w:rsidR="003633A4" w:rsidRDefault="003633A4" w:rsidP="009B720C">
            <w:r>
              <w:t>Transaction posting date.  Use format DD-MMM-YYYY as date formats are not specified for input and other formats may be confused depending on Windows date settings.  E.g. 01-May-2010</w:t>
            </w:r>
          </w:p>
        </w:tc>
      </w:tr>
      <w:tr w:rsidR="003633A4"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3633A4" w:rsidRPr="00B965BE" w:rsidRDefault="003633A4" w:rsidP="009B720C">
            <w:proofErr w:type="spellStart"/>
            <w:r w:rsidRPr="00B965BE">
              <w:t>TransText</w:t>
            </w:r>
            <w:proofErr w:type="spellEnd"/>
          </w:p>
        </w:tc>
        <w:tc>
          <w:tcPr>
            <w:tcW w:w="6662" w:type="dxa"/>
          </w:tcPr>
          <w:p w:rsidR="003633A4" w:rsidRDefault="003633A4" w:rsidP="009B720C">
            <w:r>
              <w:t>Transaction description/narrative</w:t>
            </w:r>
          </w:p>
        </w:tc>
      </w:tr>
      <w:tr w:rsidR="003633A4"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3633A4" w:rsidRPr="00B965BE" w:rsidRDefault="003633A4" w:rsidP="009B720C">
            <w:proofErr w:type="spellStart"/>
            <w:r w:rsidRPr="00B965BE">
              <w:t>FeeEarner</w:t>
            </w:r>
            <w:proofErr w:type="spellEnd"/>
          </w:p>
        </w:tc>
        <w:tc>
          <w:tcPr>
            <w:tcW w:w="6662" w:type="dxa"/>
          </w:tcPr>
          <w:p w:rsidR="003633A4" w:rsidRDefault="003633A4" w:rsidP="009B720C">
            <w:r>
              <w:t xml:space="preserve">Fee earner </w:t>
            </w:r>
            <w:proofErr w:type="spellStart"/>
            <w:r>
              <w:t>code,refers</w:t>
            </w:r>
            <w:proofErr w:type="spellEnd"/>
            <w:r>
              <w:t xml:space="preserve"> to </w:t>
            </w:r>
            <w:proofErr w:type="spellStart"/>
            <w:r>
              <w:t>FeeEarnerCode</w:t>
            </w:r>
            <w:proofErr w:type="spellEnd"/>
            <w:r>
              <w:t xml:space="preserve"> in the FeeEarner.csv file.</w:t>
            </w:r>
          </w:p>
        </w:tc>
      </w:tr>
      <w:tr w:rsidR="003633A4"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3633A4" w:rsidRPr="00B965BE" w:rsidRDefault="003633A4" w:rsidP="009B720C">
            <w:proofErr w:type="spellStart"/>
            <w:r w:rsidRPr="00B965BE">
              <w:t>RateTable</w:t>
            </w:r>
            <w:proofErr w:type="spellEnd"/>
          </w:p>
        </w:tc>
        <w:tc>
          <w:tcPr>
            <w:tcW w:w="6662" w:type="dxa"/>
          </w:tcPr>
          <w:p w:rsidR="003633A4" w:rsidRDefault="003633A4" w:rsidP="009B720C">
            <w:r>
              <w:t>&lt;Not used&gt;</w:t>
            </w:r>
          </w:p>
        </w:tc>
      </w:tr>
      <w:tr w:rsidR="003633A4"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3633A4" w:rsidRPr="00B965BE" w:rsidRDefault="003633A4" w:rsidP="009B720C">
            <w:proofErr w:type="spellStart"/>
            <w:r w:rsidRPr="00B965BE">
              <w:t>MatterOldNumber</w:t>
            </w:r>
            <w:proofErr w:type="spellEnd"/>
          </w:p>
        </w:tc>
        <w:tc>
          <w:tcPr>
            <w:tcW w:w="6662" w:type="dxa"/>
          </w:tcPr>
          <w:p w:rsidR="003633A4" w:rsidRDefault="003633A4" w:rsidP="009B720C">
            <w:r>
              <w:t>Original matter code in source system</w:t>
            </w:r>
          </w:p>
        </w:tc>
      </w:tr>
      <w:tr w:rsidR="003633A4"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3633A4" w:rsidRPr="00B965BE" w:rsidRDefault="003633A4" w:rsidP="009B720C">
            <w:r w:rsidRPr="00B965BE">
              <w:t>Minutes</w:t>
            </w:r>
          </w:p>
        </w:tc>
        <w:tc>
          <w:tcPr>
            <w:tcW w:w="6662" w:type="dxa"/>
          </w:tcPr>
          <w:p w:rsidR="003633A4" w:rsidRDefault="003633A4" w:rsidP="009B720C">
            <w:r>
              <w:t>Minutes</w:t>
            </w:r>
          </w:p>
        </w:tc>
      </w:tr>
      <w:tr w:rsidR="003633A4"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3633A4" w:rsidRPr="00B965BE" w:rsidRDefault="003633A4" w:rsidP="009B720C">
            <w:proofErr w:type="spellStart"/>
            <w:r w:rsidRPr="00B965BE">
              <w:t>ChargeValue</w:t>
            </w:r>
            <w:proofErr w:type="spellEnd"/>
          </w:p>
        </w:tc>
        <w:tc>
          <w:tcPr>
            <w:tcW w:w="6662" w:type="dxa"/>
          </w:tcPr>
          <w:p w:rsidR="003633A4" w:rsidRDefault="003633A4" w:rsidP="002E51CB">
            <w:pPr>
              <w:ind w:left="0"/>
            </w:pPr>
            <w:r>
              <w:t>Charge value</w:t>
            </w:r>
          </w:p>
        </w:tc>
      </w:tr>
      <w:tr w:rsidR="003633A4"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3633A4" w:rsidRPr="00B965BE" w:rsidRDefault="003633A4" w:rsidP="009B720C">
            <w:r w:rsidRPr="00B965BE">
              <w:t>Status</w:t>
            </w:r>
          </w:p>
        </w:tc>
        <w:tc>
          <w:tcPr>
            <w:tcW w:w="6662" w:type="dxa"/>
          </w:tcPr>
          <w:p w:rsidR="003633A4" w:rsidRDefault="003633A4" w:rsidP="002E51CB">
            <w:pPr>
              <w:ind w:left="0"/>
            </w:pPr>
            <w:r>
              <w:t>&lt;Not used&gt;</w:t>
            </w:r>
          </w:p>
        </w:tc>
      </w:tr>
      <w:tr w:rsidR="003633A4"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3633A4" w:rsidRPr="00B965BE" w:rsidRDefault="003633A4" w:rsidP="009B720C">
            <w:proofErr w:type="spellStart"/>
            <w:r w:rsidRPr="00B965BE">
              <w:t>BillID</w:t>
            </w:r>
            <w:proofErr w:type="spellEnd"/>
          </w:p>
        </w:tc>
        <w:tc>
          <w:tcPr>
            <w:tcW w:w="6662" w:type="dxa"/>
          </w:tcPr>
          <w:p w:rsidR="003633A4" w:rsidRDefault="003633A4" w:rsidP="002E51CB">
            <w:pPr>
              <w:ind w:left="0"/>
            </w:pPr>
            <w:r>
              <w:t>Fill this in if this time transaction is billed.</w:t>
            </w:r>
          </w:p>
          <w:p w:rsidR="003633A4" w:rsidRDefault="003633A4" w:rsidP="002E51CB">
            <w:pPr>
              <w:ind w:left="0"/>
            </w:pPr>
            <w:r>
              <w:t>ID of the COB transaction in the Posting.csv file</w:t>
            </w:r>
          </w:p>
        </w:tc>
      </w:tr>
      <w:tr w:rsidR="003633A4"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3633A4" w:rsidRPr="00B965BE" w:rsidRDefault="003633A4" w:rsidP="009B720C">
            <w:proofErr w:type="spellStart"/>
            <w:r w:rsidRPr="00B965BE">
              <w:t>CostValue</w:t>
            </w:r>
            <w:proofErr w:type="spellEnd"/>
          </w:p>
        </w:tc>
        <w:tc>
          <w:tcPr>
            <w:tcW w:w="6662" w:type="dxa"/>
          </w:tcPr>
          <w:p w:rsidR="003633A4" w:rsidRDefault="003633A4" w:rsidP="002E51CB">
            <w:pPr>
              <w:ind w:left="0"/>
            </w:pPr>
            <w:r>
              <w:t>Cost value</w:t>
            </w:r>
          </w:p>
        </w:tc>
      </w:tr>
      <w:tr w:rsidR="003633A4"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3633A4" w:rsidRPr="00B965BE" w:rsidRDefault="003633A4" w:rsidP="009B720C">
            <w:proofErr w:type="spellStart"/>
            <w:r>
              <w:t>ChargeDescCode</w:t>
            </w:r>
            <w:proofErr w:type="spellEnd"/>
          </w:p>
        </w:tc>
        <w:tc>
          <w:tcPr>
            <w:tcW w:w="6662" w:type="dxa"/>
          </w:tcPr>
          <w:p w:rsidR="003633A4" w:rsidRDefault="003633A4" w:rsidP="002E51CB">
            <w:pPr>
              <w:ind w:left="0"/>
            </w:pPr>
            <w:r>
              <w:t>Charge header (rate table) code</w:t>
            </w:r>
          </w:p>
        </w:tc>
      </w:tr>
    </w:tbl>
    <w:p w:rsidR="001E71B8" w:rsidRDefault="001E71B8" w:rsidP="001E71B8">
      <w:pPr>
        <w:pStyle w:val="NumHeading2"/>
      </w:pPr>
      <w:bookmarkStart w:id="157" w:name="_Toc310586954"/>
      <w:bookmarkStart w:id="158" w:name="_Toc423944089"/>
      <w:bookmarkEnd w:id="157"/>
      <w:r>
        <w:t>TimeRates.csv</w:t>
      </w:r>
      <w:bookmarkEnd w:id="158"/>
    </w:p>
    <w:p w:rsidR="001E71B8" w:rsidRDefault="001E71B8" w:rsidP="001E71B8">
      <w:pPr>
        <w:spacing w:after="0" w:line="240" w:lineRule="auto"/>
      </w:pPr>
      <w:r>
        <w:t xml:space="preserve">This holds the time charge values and is a 3 way matrix between fee earner, charge </w:t>
      </w:r>
      <w:proofErr w:type="spellStart"/>
      <w:r>
        <w:t>desc</w:t>
      </w:r>
      <w:proofErr w:type="spellEnd"/>
      <w:r>
        <w:t xml:space="preserve"> and time activity.</w:t>
      </w:r>
    </w:p>
    <w:p w:rsidR="001E71B8" w:rsidRDefault="001E71B8" w:rsidP="001E71B8">
      <w:pPr>
        <w:spacing w:after="0" w:line="240" w:lineRule="auto"/>
      </w:pPr>
    </w:p>
    <w:tbl>
      <w:tblPr>
        <w:tblStyle w:val="TableGrid"/>
        <w:tblW w:w="0" w:type="auto"/>
        <w:tblLook w:val="04A0" w:firstRow="1" w:lastRow="0" w:firstColumn="1" w:lastColumn="0" w:noHBand="0" w:noVBand="1"/>
      </w:tblPr>
      <w:tblGrid>
        <w:gridCol w:w="2766"/>
        <w:gridCol w:w="6481"/>
      </w:tblGrid>
      <w:tr w:rsidR="001E71B8" w:rsidTr="009B720C">
        <w:trPr>
          <w:cnfStyle w:val="100000000000" w:firstRow="1" w:lastRow="0" w:firstColumn="0" w:lastColumn="0" w:oddVBand="0" w:evenVBand="0" w:oddHBand="0" w:evenHBand="0" w:firstRowFirstColumn="0" w:firstRowLastColumn="0" w:lastRowFirstColumn="0" w:lastRowLastColumn="0"/>
        </w:trPr>
        <w:tc>
          <w:tcPr>
            <w:tcW w:w="2802" w:type="dxa"/>
          </w:tcPr>
          <w:p w:rsidR="001E71B8" w:rsidRDefault="001E71B8" w:rsidP="009B720C">
            <w:pPr>
              <w:rPr>
                <w:b w:val="0"/>
              </w:rPr>
            </w:pPr>
            <w:r>
              <w:lastRenderedPageBreak/>
              <w:t>Field</w:t>
            </w:r>
          </w:p>
        </w:tc>
        <w:tc>
          <w:tcPr>
            <w:tcW w:w="6662" w:type="dxa"/>
          </w:tcPr>
          <w:p w:rsidR="001E71B8" w:rsidRDefault="001E71B8" w:rsidP="002E51CB">
            <w:pPr>
              <w:ind w:left="0"/>
              <w:rPr>
                <w:b w:val="0"/>
              </w:rPr>
            </w:pPr>
            <w:r>
              <w:t>Description</w:t>
            </w:r>
          </w:p>
        </w:tc>
      </w:tr>
      <w:tr w:rsidR="001E71B8"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1E71B8" w:rsidRPr="00E73EF8" w:rsidRDefault="001E71B8" w:rsidP="009B720C">
            <w:r w:rsidRPr="00E73EF8">
              <w:t>Code</w:t>
            </w:r>
          </w:p>
        </w:tc>
        <w:tc>
          <w:tcPr>
            <w:tcW w:w="6662" w:type="dxa"/>
          </w:tcPr>
          <w:p w:rsidR="001E71B8" w:rsidRDefault="001E71B8" w:rsidP="002E51CB">
            <w:pPr>
              <w:ind w:left="0"/>
            </w:pPr>
            <w:r>
              <w:t xml:space="preserve">Unique code – easiest thing is to just use </w:t>
            </w:r>
          </w:p>
          <w:p w:rsidR="001E71B8" w:rsidRDefault="001E71B8" w:rsidP="002E51CB">
            <w:pPr>
              <w:ind w:left="0"/>
            </w:pPr>
            <w:proofErr w:type="spellStart"/>
            <w:r>
              <w:rPr>
                <w:rFonts w:ascii="Calibri" w:hAnsi="Calibri" w:cs="Calibri"/>
                <w:color w:val="000000"/>
              </w:rPr>
              <w:t>FeeEarnerCode</w:t>
            </w:r>
            <w:proofErr w:type="spellEnd"/>
            <w:r>
              <w:rPr>
                <w:rFonts w:ascii="Calibri" w:hAnsi="Calibri" w:cs="Calibri"/>
                <w:color w:val="000000"/>
              </w:rPr>
              <w:t xml:space="preserve"> </w:t>
            </w:r>
            <w:r w:rsidR="007D7966">
              <w:rPr>
                <w:rFonts w:ascii="Calibri" w:hAnsi="Calibri" w:cs="Calibri"/>
                <w:color w:val="000000"/>
              </w:rPr>
              <w:t xml:space="preserve">‘-‘ </w:t>
            </w:r>
            <w:r>
              <w:rPr>
                <w:rFonts w:ascii="Calibri" w:hAnsi="Calibri" w:cs="Calibri"/>
                <w:color w:val="000000"/>
              </w:rPr>
              <w:t xml:space="preserve">+ </w:t>
            </w:r>
            <w:proofErr w:type="spellStart"/>
            <w:r>
              <w:rPr>
                <w:rFonts w:ascii="Calibri" w:hAnsi="Calibri" w:cs="Calibri"/>
                <w:color w:val="000000"/>
              </w:rPr>
              <w:t>TimeActivityCode</w:t>
            </w:r>
            <w:proofErr w:type="spellEnd"/>
            <w:r>
              <w:rPr>
                <w:rFonts w:ascii="Calibri" w:hAnsi="Calibri" w:cs="Calibri"/>
                <w:color w:val="000000"/>
              </w:rPr>
              <w:t xml:space="preserve"> </w:t>
            </w:r>
            <w:r w:rsidR="007D7966">
              <w:rPr>
                <w:rFonts w:ascii="Calibri" w:hAnsi="Calibri" w:cs="Calibri"/>
                <w:color w:val="000000"/>
              </w:rPr>
              <w:t xml:space="preserve">+ ‘-‘ </w:t>
            </w:r>
            <w:r>
              <w:rPr>
                <w:rFonts w:ascii="Calibri" w:hAnsi="Calibri" w:cs="Calibri"/>
                <w:color w:val="000000"/>
              </w:rPr>
              <w:t xml:space="preserve">+ </w:t>
            </w:r>
            <w:proofErr w:type="spellStart"/>
            <w:r>
              <w:rPr>
                <w:rFonts w:ascii="Calibri" w:hAnsi="Calibri" w:cs="Calibri"/>
                <w:color w:val="000000"/>
              </w:rPr>
              <w:t>ChargeDescCode</w:t>
            </w:r>
            <w:proofErr w:type="spellEnd"/>
          </w:p>
        </w:tc>
      </w:tr>
      <w:tr w:rsidR="001E71B8"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1E71B8" w:rsidRPr="00091D2D" w:rsidRDefault="001E71B8" w:rsidP="009B720C">
            <w:proofErr w:type="spellStart"/>
            <w:r w:rsidRPr="00091D2D">
              <w:t>LegalAid</w:t>
            </w:r>
            <w:proofErr w:type="spellEnd"/>
          </w:p>
        </w:tc>
        <w:tc>
          <w:tcPr>
            <w:tcW w:w="6662" w:type="dxa"/>
          </w:tcPr>
          <w:p w:rsidR="001E71B8" w:rsidRDefault="007D7966" w:rsidP="002E51CB">
            <w:pPr>
              <w:ind w:left="0"/>
            </w:pPr>
            <w:r>
              <w:t xml:space="preserve">0 OR 1 </w:t>
            </w:r>
          </w:p>
        </w:tc>
      </w:tr>
      <w:tr w:rsidR="001E71B8"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1E71B8" w:rsidRPr="00091D2D" w:rsidRDefault="001E71B8" w:rsidP="009B720C">
            <w:r w:rsidRPr="00091D2D">
              <w:t>Client/Matter</w:t>
            </w:r>
          </w:p>
        </w:tc>
        <w:tc>
          <w:tcPr>
            <w:tcW w:w="6662" w:type="dxa"/>
          </w:tcPr>
          <w:p w:rsidR="001E71B8" w:rsidRDefault="001E71B8" w:rsidP="002E51CB">
            <w:pPr>
              <w:ind w:left="0"/>
            </w:pPr>
            <w:r>
              <w:t>?</w:t>
            </w:r>
          </w:p>
        </w:tc>
      </w:tr>
      <w:tr w:rsidR="001E71B8"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1E71B8" w:rsidRPr="00091D2D" w:rsidRDefault="001E71B8" w:rsidP="009B720C">
            <w:proofErr w:type="spellStart"/>
            <w:r w:rsidRPr="00091D2D">
              <w:t>CourtCode</w:t>
            </w:r>
            <w:proofErr w:type="spellEnd"/>
          </w:p>
        </w:tc>
        <w:tc>
          <w:tcPr>
            <w:tcW w:w="6662" w:type="dxa"/>
          </w:tcPr>
          <w:p w:rsidR="001E71B8" w:rsidRDefault="001E71B8" w:rsidP="002E51CB">
            <w:pPr>
              <w:ind w:left="0"/>
            </w:pPr>
            <w:r>
              <w:t>?</w:t>
            </w:r>
          </w:p>
        </w:tc>
      </w:tr>
      <w:tr w:rsidR="001E71B8"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1E71B8" w:rsidRPr="00091D2D" w:rsidRDefault="001E71B8" w:rsidP="009B720C">
            <w:proofErr w:type="spellStart"/>
            <w:r w:rsidRPr="00091D2D">
              <w:t>FeeEarnerCode</w:t>
            </w:r>
            <w:proofErr w:type="spellEnd"/>
          </w:p>
        </w:tc>
        <w:tc>
          <w:tcPr>
            <w:tcW w:w="6662" w:type="dxa"/>
          </w:tcPr>
          <w:p w:rsidR="001E71B8" w:rsidRDefault="001E71B8" w:rsidP="002E51CB">
            <w:pPr>
              <w:ind w:left="0"/>
            </w:pPr>
            <w:r>
              <w:t>Fee earner code</w:t>
            </w:r>
          </w:p>
        </w:tc>
      </w:tr>
      <w:tr w:rsidR="001E71B8"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1E71B8" w:rsidRPr="00091D2D" w:rsidRDefault="001E71B8" w:rsidP="009B720C">
            <w:proofErr w:type="spellStart"/>
            <w:r w:rsidRPr="00091D2D">
              <w:t>FELevel</w:t>
            </w:r>
            <w:proofErr w:type="spellEnd"/>
          </w:p>
        </w:tc>
        <w:tc>
          <w:tcPr>
            <w:tcW w:w="6662" w:type="dxa"/>
          </w:tcPr>
          <w:p w:rsidR="001E71B8" w:rsidRDefault="001E71B8" w:rsidP="002E51CB">
            <w:pPr>
              <w:ind w:left="0"/>
            </w:pPr>
            <w:r>
              <w:t>?</w:t>
            </w:r>
          </w:p>
        </w:tc>
      </w:tr>
      <w:tr w:rsidR="001E71B8"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1E71B8" w:rsidRPr="00091D2D" w:rsidRDefault="001E71B8" w:rsidP="009B720C">
            <w:proofErr w:type="spellStart"/>
            <w:r w:rsidRPr="00091D2D">
              <w:t>TimeActivityCode</w:t>
            </w:r>
            <w:proofErr w:type="spellEnd"/>
          </w:p>
        </w:tc>
        <w:tc>
          <w:tcPr>
            <w:tcW w:w="6662" w:type="dxa"/>
          </w:tcPr>
          <w:p w:rsidR="001E71B8" w:rsidRDefault="001E71B8" w:rsidP="002E51CB">
            <w:pPr>
              <w:ind w:left="0"/>
              <w:rPr>
                <w:sz w:val="20"/>
                <w:szCs w:val="20"/>
              </w:rPr>
            </w:pPr>
            <w:r>
              <w:t xml:space="preserve">Refer “Time Activity Code” From </w:t>
            </w:r>
            <w:proofErr w:type="spellStart"/>
            <w:r>
              <w:t>TimeActivity</w:t>
            </w:r>
            <w:proofErr w:type="spellEnd"/>
            <w:r>
              <w:t xml:space="preserve"> CSV OR “</w:t>
            </w:r>
            <w:r w:rsidRPr="00950661">
              <w:t>000</w:t>
            </w:r>
            <w:r>
              <w:t xml:space="preserve">” which ILB Dummy </w:t>
            </w:r>
            <w:proofErr w:type="spellStart"/>
            <w:r>
              <w:t>activitycode</w:t>
            </w:r>
            <w:proofErr w:type="spellEnd"/>
          </w:p>
        </w:tc>
      </w:tr>
      <w:tr w:rsidR="001E71B8"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1E71B8" w:rsidRPr="00091D2D" w:rsidRDefault="001E71B8" w:rsidP="009B720C">
            <w:r w:rsidRPr="00091D2D">
              <w:t>Value</w:t>
            </w:r>
          </w:p>
        </w:tc>
        <w:tc>
          <w:tcPr>
            <w:tcW w:w="6662" w:type="dxa"/>
          </w:tcPr>
          <w:p w:rsidR="001E71B8" w:rsidRDefault="001E71B8" w:rsidP="002E51CB">
            <w:pPr>
              <w:ind w:left="0"/>
            </w:pPr>
            <w:r>
              <w:t>Hourly rate</w:t>
            </w:r>
          </w:p>
        </w:tc>
      </w:tr>
      <w:tr w:rsidR="001E71B8"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1E71B8" w:rsidRPr="00091D2D" w:rsidRDefault="001E71B8" w:rsidP="009B720C">
            <w:proofErr w:type="spellStart"/>
            <w:r w:rsidRPr="00091D2D">
              <w:t>ChargeDescCode</w:t>
            </w:r>
            <w:proofErr w:type="spellEnd"/>
          </w:p>
        </w:tc>
        <w:tc>
          <w:tcPr>
            <w:tcW w:w="6662" w:type="dxa"/>
          </w:tcPr>
          <w:p w:rsidR="001E71B8" w:rsidRDefault="001E71B8" w:rsidP="002E51CB">
            <w:pPr>
              <w:ind w:left="0"/>
              <w:rPr>
                <w:sz w:val="20"/>
                <w:szCs w:val="20"/>
              </w:rPr>
            </w:pPr>
            <w:r>
              <w:t xml:space="preserve">Charge </w:t>
            </w:r>
            <w:proofErr w:type="spellStart"/>
            <w:r>
              <w:t>Desc</w:t>
            </w:r>
            <w:proofErr w:type="spellEnd"/>
            <w:r>
              <w:t xml:space="preserve"> code</w:t>
            </w:r>
          </w:p>
        </w:tc>
      </w:tr>
    </w:tbl>
    <w:p w:rsidR="001E71B8" w:rsidRDefault="001E71B8" w:rsidP="001E71B8"/>
    <w:p w:rsidR="00DF2889" w:rsidRDefault="00DF2889" w:rsidP="00DF2889">
      <w:pPr>
        <w:pStyle w:val="NumHeading2"/>
      </w:pPr>
      <w:bookmarkStart w:id="159" w:name="_Toc423944090"/>
      <w:r>
        <w:t>UserData.csv</w:t>
      </w:r>
      <w:bookmarkEnd w:id="159"/>
    </w:p>
    <w:p w:rsidR="00DF2889" w:rsidRDefault="00DF2889" w:rsidP="00DF2889">
      <w:pPr>
        <w:spacing w:after="0" w:line="240" w:lineRule="auto"/>
      </w:pPr>
      <w:r>
        <w:t>This holds Supplementary Details information – The data that the user has entered into a supplementary field regarding a particular client or matter</w:t>
      </w:r>
    </w:p>
    <w:p w:rsidR="00DF2889" w:rsidRDefault="00DF2889" w:rsidP="00DF2889">
      <w:pPr>
        <w:spacing w:after="0" w:line="240" w:lineRule="auto"/>
      </w:pPr>
    </w:p>
    <w:tbl>
      <w:tblPr>
        <w:tblStyle w:val="TableGrid"/>
        <w:tblW w:w="0" w:type="auto"/>
        <w:tblLook w:val="04A0" w:firstRow="1" w:lastRow="0" w:firstColumn="1" w:lastColumn="0" w:noHBand="0" w:noVBand="1"/>
      </w:tblPr>
      <w:tblGrid>
        <w:gridCol w:w="2758"/>
        <w:gridCol w:w="6489"/>
      </w:tblGrid>
      <w:tr w:rsidR="00DF2889" w:rsidTr="00C642B1">
        <w:trPr>
          <w:cnfStyle w:val="100000000000" w:firstRow="1" w:lastRow="0" w:firstColumn="0" w:lastColumn="0" w:oddVBand="0" w:evenVBand="0" w:oddHBand="0" w:evenHBand="0" w:firstRowFirstColumn="0" w:firstRowLastColumn="0" w:lastRowFirstColumn="0" w:lastRowLastColumn="0"/>
        </w:trPr>
        <w:tc>
          <w:tcPr>
            <w:tcW w:w="2758" w:type="dxa"/>
          </w:tcPr>
          <w:p w:rsidR="00DF2889" w:rsidRDefault="00DF2889" w:rsidP="009B720C">
            <w:pPr>
              <w:rPr>
                <w:b w:val="0"/>
              </w:rPr>
            </w:pPr>
            <w:r>
              <w:t>Field</w:t>
            </w:r>
          </w:p>
        </w:tc>
        <w:tc>
          <w:tcPr>
            <w:tcW w:w="6489" w:type="dxa"/>
          </w:tcPr>
          <w:p w:rsidR="00DF2889" w:rsidRDefault="00DF2889" w:rsidP="002E51CB">
            <w:pPr>
              <w:ind w:left="-6"/>
              <w:rPr>
                <w:b w:val="0"/>
              </w:rPr>
            </w:pPr>
            <w:r>
              <w:t>Description</w:t>
            </w:r>
          </w:p>
        </w:tc>
      </w:tr>
      <w:tr w:rsidR="00DF2889" w:rsidTr="00C642B1">
        <w:trPr>
          <w:cnfStyle w:val="000000100000" w:firstRow="0" w:lastRow="0" w:firstColumn="0" w:lastColumn="0" w:oddVBand="0" w:evenVBand="0" w:oddHBand="1" w:evenHBand="0" w:firstRowFirstColumn="0" w:firstRowLastColumn="0" w:lastRowFirstColumn="0" w:lastRowLastColumn="0"/>
        </w:trPr>
        <w:tc>
          <w:tcPr>
            <w:tcW w:w="2758" w:type="dxa"/>
          </w:tcPr>
          <w:p w:rsidR="00DF2889" w:rsidRDefault="00DF2889" w:rsidP="009B720C">
            <w:proofErr w:type="spellStart"/>
            <w:r>
              <w:t>EntityId</w:t>
            </w:r>
            <w:proofErr w:type="spellEnd"/>
          </w:p>
        </w:tc>
        <w:tc>
          <w:tcPr>
            <w:tcW w:w="6489" w:type="dxa"/>
          </w:tcPr>
          <w:p w:rsidR="00DF2889" w:rsidRDefault="00DF2889" w:rsidP="002E51CB">
            <w:pPr>
              <w:ind w:left="-6"/>
            </w:pPr>
            <w:r>
              <w:t xml:space="preserve">The entity id the data belongs to, maps to </w:t>
            </w:r>
            <w:proofErr w:type="spellStart"/>
            <w:r>
              <w:t>EntityID</w:t>
            </w:r>
            <w:proofErr w:type="spellEnd"/>
            <w:r>
              <w:t xml:space="preserve"> in Entity </w:t>
            </w:r>
            <w:proofErr w:type="spellStart"/>
            <w:r>
              <w:t>csv</w:t>
            </w:r>
            <w:proofErr w:type="spellEnd"/>
          </w:p>
        </w:tc>
      </w:tr>
      <w:tr w:rsidR="00DF2889" w:rsidTr="00C642B1">
        <w:trPr>
          <w:cnfStyle w:val="000000010000" w:firstRow="0" w:lastRow="0" w:firstColumn="0" w:lastColumn="0" w:oddVBand="0" w:evenVBand="0" w:oddHBand="0" w:evenHBand="1" w:firstRowFirstColumn="0" w:firstRowLastColumn="0" w:lastRowFirstColumn="0" w:lastRowLastColumn="0"/>
        </w:trPr>
        <w:tc>
          <w:tcPr>
            <w:tcW w:w="2758" w:type="dxa"/>
          </w:tcPr>
          <w:p w:rsidR="00DF2889" w:rsidRDefault="00DF2889" w:rsidP="009B720C">
            <w:proofErr w:type="spellStart"/>
            <w:r>
              <w:t>MatterId</w:t>
            </w:r>
            <w:proofErr w:type="spellEnd"/>
          </w:p>
        </w:tc>
        <w:tc>
          <w:tcPr>
            <w:tcW w:w="6489" w:type="dxa"/>
          </w:tcPr>
          <w:p w:rsidR="00DF2889" w:rsidRDefault="00DF2889">
            <w:pPr>
              <w:ind w:left="-6"/>
            </w:pPr>
            <w:r>
              <w:t xml:space="preserve">The matter </w:t>
            </w:r>
            <w:proofErr w:type="spellStart"/>
            <w:r>
              <w:t>id</w:t>
            </w:r>
            <w:proofErr w:type="spellEnd"/>
            <w:r>
              <w:t xml:space="preserve"> the data belongs to, maps to </w:t>
            </w:r>
            <w:proofErr w:type="spellStart"/>
            <w:r>
              <w:t>Matter</w:t>
            </w:r>
            <w:r w:rsidR="001D3081">
              <w:t>OldNumber</w:t>
            </w:r>
            <w:proofErr w:type="spellEnd"/>
            <w:r>
              <w:t xml:space="preserve"> in matter </w:t>
            </w:r>
            <w:proofErr w:type="spellStart"/>
            <w:r>
              <w:t>csv</w:t>
            </w:r>
            <w:proofErr w:type="spellEnd"/>
          </w:p>
        </w:tc>
      </w:tr>
      <w:tr w:rsidR="00DF2889" w:rsidTr="00C642B1">
        <w:trPr>
          <w:cnfStyle w:val="000000100000" w:firstRow="0" w:lastRow="0" w:firstColumn="0" w:lastColumn="0" w:oddVBand="0" w:evenVBand="0" w:oddHBand="1" w:evenHBand="0" w:firstRowFirstColumn="0" w:firstRowLastColumn="0" w:lastRowFirstColumn="0" w:lastRowLastColumn="0"/>
        </w:trPr>
        <w:tc>
          <w:tcPr>
            <w:tcW w:w="2758" w:type="dxa"/>
          </w:tcPr>
          <w:p w:rsidR="00DF2889" w:rsidRDefault="00DF2889" w:rsidP="009B720C">
            <w:proofErr w:type="spellStart"/>
            <w:r>
              <w:t>Field</w:t>
            </w:r>
            <w:r w:rsidR="003D3275">
              <w:t>ID</w:t>
            </w:r>
            <w:proofErr w:type="spellEnd"/>
          </w:p>
        </w:tc>
        <w:tc>
          <w:tcPr>
            <w:tcW w:w="6489" w:type="dxa"/>
          </w:tcPr>
          <w:p w:rsidR="00DF2889" w:rsidRDefault="00DF2889">
            <w:pPr>
              <w:ind w:left="-6"/>
            </w:pPr>
            <w:r>
              <w:t xml:space="preserve">The </w:t>
            </w:r>
            <w:r w:rsidR="003D3275">
              <w:t>ID</w:t>
            </w:r>
            <w:r>
              <w:t xml:space="preserve">, maps to </w:t>
            </w:r>
            <w:r w:rsidR="003D3275">
              <w:t xml:space="preserve">ID </w:t>
            </w:r>
            <w:r>
              <w:t xml:space="preserve">in </w:t>
            </w:r>
            <w:proofErr w:type="spellStart"/>
            <w:r>
              <w:t>UserField</w:t>
            </w:r>
            <w:proofErr w:type="spellEnd"/>
            <w:r>
              <w:t xml:space="preserve"> </w:t>
            </w:r>
            <w:proofErr w:type="spellStart"/>
            <w:r>
              <w:t>csv</w:t>
            </w:r>
            <w:proofErr w:type="spellEnd"/>
          </w:p>
        </w:tc>
      </w:tr>
      <w:tr w:rsidR="00DF2889" w:rsidTr="00C642B1">
        <w:trPr>
          <w:cnfStyle w:val="000000010000" w:firstRow="0" w:lastRow="0" w:firstColumn="0" w:lastColumn="0" w:oddVBand="0" w:evenVBand="0" w:oddHBand="0" w:evenHBand="1" w:firstRowFirstColumn="0" w:firstRowLastColumn="0" w:lastRowFirstColumn="0" w:lastRowLastColumn="0"/>
        </w:trPr>
        <w:tc>
          <w:tcPr>
            <w:tcW w:w="2758" w:type="dxa"/>
          </w:tcPr>
          <w:p w:rsidR="00DF2889" w:rsidRDefault="00DF2889" w:rsidP="009B720C">
            <w:proofErr w:type="spellStart"/>
            <w:r>
              <w:t>VariableData</w:t>
            </w:r>
            <w:proofErr w:type="spellEnd"/>
          </w:p>
        </w:tc>
        <w:tc>
          <w:tcPr>
            <w:tcW w:w="6489" w:type="dxa"/>
          </w:tcPr>
          <w:p w:rsidR="00DF2889" w:rsidRDefault="00DF2889" w:rsidP="002E51CB">
            <w:pPr>
              <w:ind w:left="-6"/>
            </w:pPr>
            <w:r>
              <w:t>The content of the field (the actual user data)</w:t>
            </w:r>
          </w:p>
        </w:tc>
      </w:tr>
    </w:tbl>
    <w:p w:rsidR="00C642B1" w:rsidRDefault="00C642B1" w:rsidP="00446B8A">
      <w:pPr>
        <w:pStyle w:val="NumHeading2"/>
      </w:pPr>
      <w:bookmarkStart w:id="160" w:name="_Toc423944091"/>
      <w:r>
        <w:t>UserFieldGroup.csv</w:t>
      </w:r>
      <w:bookmarkEnd w:id="160"/>
    </w:p>
    <w:p w:rsidR="00C642B1" w:rsidRDefault="00C642B1" w:rsidP="00C642B1">
      <w:pPr>
        <w:spacing w:after="0" w:line="240" w:lineRule="auto"/>
      </w:pPr>
      <w:r>
        <w:t>This holds Supplementary Details information – The user-defined fields that can be used to enter additional information about clients and matters.</w:t>
      </w:r>
    </w:p>
    <w:p w:rsidR="00C642B1" w:rsidRDefault="00C642B1" w:rsidP="00C642B1">
      <w:pPr>
        <w:spacing w:after="0" w:line="240" w:lineRule="auto"/>
      </w:pPr>
    </w:p>
    <w:tbl>
      <w:tblPr>
        <w:tblStyle w:val="TableGrid"/>
        <w:tblW w:w="0" w:type="auto"/>
        <w:tblLook w:val="04A0" w:firstRow="1" w:lastRow="0" w:firstColumn="1" w:lastColumn="0" w:noHBand="0" w:noVBand="1"/>
      </w:tblPr>
      <w:tblGrid>
        <w:gridCol w:w="2754"/>
        <w:gridCol w:w="6493"/>
      </w:tblGrid>
      <w:tr w:rsidR="00C642B1" w:rsidTr="00446B8A">
        <w:trPr>
          <w:cnfStyle w:val="100000000000" w:firstRow="1" w:lastRow="0" w:firstColumn="0" w:lastColumn="0" w:oddVBand="0" w:evenVBand="0" w:oddHBand="0" w:evenHBand="0" w:firstRowFirstColumn="0" w:firstRowLastColumn="0" w:lastRowFirstColumn="0" w:lastRowLastColumn="0"/>
        </w:trPr>
        <w:tc>
          <w:tcPr>
            <w:tcW w:w="2754" w:type="dxa"/>
          </w:tcPr>
          <w:p w:rsidR="00C642B1" w:rsidRDefault="00C642B1" w:rsidP="00C642B1">
            <w:pPr>
              <w:rPr>
                <w:b w:val="0"/>
              </w:rPr>
            </w:pPr>
            <w:r>
              <w:t>Field</w:t>
            </w:r>
          </w:p>
        </w:tc>
        <w:tc>
          <w:tcPr>
            <w:tcW w:w="6493" w:type="dxa"/>
          </w:tcPr>
          <w:p w:rsidR="00C642B1" w:rsidRDefault="00C642B1" w:rsidP="00C642B1">
            <w:pPr>
              <w:ind w:left="-9"/>
              <w:rPr>
                <w:b w:val="0"/>
              </w:rPr>
            </w:pPr>
            <w:r>
              <w:t>Description</w:t>
            </w:r>
          </w:p>
        </w:tc>
      </w:tr>
      <w:tr w:rsidR="00C642B1" w:rsidTr="00446B8A">
        <w:trPr>
          <w:cnfStyle w:val="000000100000" w:firstRow="0" w:lastRow="0" w:firstColumn="0" w:lastColumn="0" w:oddVBand="0" w:evenVBand="0" w:oddHBand="1" w:evenHBand="0" w:firstRowFirstColumn="0" w:firstRowLastColumn="0" w:lastRowFirstColumn="0" w:lastRowLastColumn="0"/>
        </w:trPr>
        <w:tc>
          <w:tcPr>
            <w:tcW w:w="2754" w:type="dxa"/>
          </w:tcPr>
          <w:p w:rsidR="00C642B1" w:rsidRDefault="00C642B1" w:rsidP="00C642B1">
            <w:r>
              <w:t>ID</w:t>
            </w:r>
          </w:p>
        </w:tc>
        <w:tc>
          <w:tcPr>
            <w:tcW w:w="6493" w:type="dxa"/>
          </w:tcPr>
          <w:p w:rsidR="00C642B1" w:rsidRDefault="00C642B1" w:rsidP="00C642B1">
            <w:pPr>
              <w:ind w:left="-9"/>
            </w:pPr>
          </w:p>
        </w:tc>
      </w:tr>
      <w:tr w:rsidR="00C642B1" w:rsidTr="00446B8A">
        <w:trPr>
          <w:cnfStyle w:val="000000010000" w:firstRow="0" w:lastRow="0" w:firstColumn="0" w:lastColumn="0" w:oddVBand="0" w:evenVBand="0" w:oddHBand="0" w:evenHBand="1" w:firstRowFirstColumn="0" w:firstRowLastColumn="0" w:lastRowFirstColumn="0" w:lastRowLastColumn="0"/>
        </w:trPr>
        <w:tc>
          <w:tcPr>
            <w:tcW w:w="2754" w:type="dxa"/>
          </w:tcPr>
          <w:p w:rsidR="00C642B1" w:rsidRDefault="00C642B1" w:rsidP="00C642B1">
            <w:r>
              <w:t>Description</w:t>
            </w:r>
          </w:p>
        </w:tc>
        <w:tc>
          <w:tcPr>
            <w:tcW w:w="6493" w:type="dxa"/>
          </w:tcPr>
          <w:p w:rsidR="00C642B1" w:rsidRDefault="00C642B1">
            <w:pPr>
              <w:ind w:left="-9"/>
            </w:pPr>
            <w:r>
              <w:t>The Name of the Group</w:t>
            </w:r>
          </w:p>
        </w:tc>
      </w:tr>
      <w:tr w:rsidR="00C642B1" w:rsidTr="00446B8A">
        <w:trPr>
          <w:cnfStyle w:val="000000100000" w:firstRow="0" w:lastRow="0" w:firstColumn="0" w:lastColumn="0" w:oddVBand="0" w:evenVBand="0" w:oddHBand="1" w:evenHBand="0" w:firstRowFirstColumn="0" w:firstRowLastColumn="0" w:lastRowFirstColumn="0" w:lastRowLastColumn="0"/>
        </w:trPr>
        <w:tc>
          <w:tcPr>
            <w:tcW w:w="2754" w:type="dxa"/>
          </w:tcPr>
          <w:p w:rsidR="00C642B1" w:rsidRDefault="00C642B1" w:rsidP="00C642B1">
            <w:proofErr w:type="spellStart"/>
            <w:r>
              <w:t>UsageID</w:t>
            </w:r>
            <w:proofErr w:type="spellEnd"/>
          </w:p>
        </w:tc>
        <w:tc>
          <w:tcPr>
            <w:tcW w:w="6493" w:type="dxa"/>
          </w:tcPr>
          <w:p w:rsidR="00C642B1" w:rsidRDefault="00C642B1" w:rsidP="00C642B1">
            <w:pPr>
              <w:ind w:left="-9"/>
            </w:pPr>
            <w:r>
              <w:t>1 – Individual &amp; Organisation</w:t>
            </w:r>
            <w:r>
              <w:br/>
              <w:t>2 – Individual Only</w:t>
            </w:r>
            <w:r>
              <w:br/>
              <w:t>3 – Organisation Only</w:t>
            </w:r>
            <w:r>
              <w:br/>
            </w:r>
            <w:r>
              <w:lastRenderedPageBreak/>
              <w:t>4 – Users Only</w:t>
            </w:r>
            <w:r>
              <w:br/>
              <w:t>5 - Matters</w:t>
            </w:r>
          </w:p>
        </w:tc>
      </w:tr>
    </w:tbl>
    <w:p w:rsidR="00DF2889" w:rsidRDefault="00DF2889" w:rsidP="00DF2889">
      <w:pPr>
        <w:pStyle w:val="NumHeading2"/>
      </w:pPr>
      <w:bookmarkStart w:id="161" w:name="_Toc423944092"/>
      <w:r>
        <w:lastRenderedPageBreak/>
        <w:t>UserField.csv</w:t>
      </w:r>
      <w:bookmarkEnd w:id="161"/>
    </w:p>
    <w:p w:rsidR="00DF2889" w:rsidRDefault="00DF2889" w:rsidP="00DF2889">
      <w:pPr>
        <w:spacing w:after="0" w:line="240" w:lineRule="auto"/>
      </w:pPr>
      <w:r>
        <w:t>This holds Supplementary Details information – The user-defined fields that can be used to enter additional information about clients and matters.</w:t>
      </w:r>
    </w:p>
    <w:p w:rsidR="00DF2889" w:rsidRDefault="00DF2889" w:rsidP="00DF2889">
      <w:pPr>
        <w:spacing w:after="0" w:line="240" w:lineRule="auto"/>
      </w:pPr>
    </w:p>
    <w:tbl>
      <w:tblPr>
        <w:tblStyle w:val="TableGrid"/>
        <w:tblW w:w="0" w:type="auto"/>
        <w:tblLook w:val="04A0" w:firstRow="1" w:lastRow="0" w:firstColumn="1" w:lastColumn="0" w:noHBand="0" w:noVBand="1"/>
      </w:tblPr>
      <w:tblGrid>
        <w:gridCol w:w="2761"/>
        <w:gridCol w:w="6486"/>
      </w:tblGrid>
      <w:tr w:rsidR="00DF2889" w:rsidTr="009B720C">
        <w:trPr>
          <w:cnfStyle w:val="100000000000" w:firstRow="1" w:lastRow="0" w:firstColumn="0" w:lastColumn="0" w:oddVBand="0" w:evenVBand="0" w:oddHBand="0" w:evenHBand="0" w:firstRowFirstColumn="0" w:firstRowLastColumn="0" w:lastRowFirstColumn="0" w:lastRowLastColumn="0"/>
        </w:trPr>
        <w:tc>
          <w:tcPr>
            <w:tcW w:w="2802" w:type="dxa"/>
          </w:tcPr>
          <w:p w:rsidR="00DF2889" w:rsidRDefault="00DF2889" w:rsidP="009B720C">
            <w:pPr>
              <w:rPr>
                <w:b w:val="0"/>
              </w:rPr>
            </w:pPr>
            <w:r>
              <w:t>Field</w:t>
            </w:r>
          </w:p>
        </w:tc>
        <w:tc>
          <w:tcPr>
            <w:tcW w:w="6662" w:type="dxa"/>
          </w:tcPr>
          <w:p w:rsidR="00DF2889" w:rsidRDefault="00DF2889" w:rsidP="002E51CB">
            <w:pPr>
              <w:ind w:left="-9"/>
              <w:rPr>
                <w:b w:val="0"/>
              </w:rPr>
            </w:pPr>
            <w:r>
              <w:t>Description</w:t>
            </w:r>
          </w:p>
        </w:tc>
      </w:tr>
      <w:tr w:rsidR="00DF2889"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DF2889" w:rsidRDefault="00DF2889" w:rsidP="009B720C">
            <w:r>
              <w:t>ID</w:t>
            </w:r>
          </w:p>
        </w:tc>
        <w:tc>
          <w:tcPr>
            <w:tcW w:w="6662" w:type="dxa"/>
          </w:tcPr>
          <w:p w:rsidR="00DF2889" w:rsidRDefault="00DF2889" w:rsidP="002E51CB">
            <w:pPr>
              <w:ind w:left="-9"/>
            </w:pPr>
          </w:p>
        </w:tc>
      </w:tr>
      <w:tr w:rsidR="00DF2889"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DF2889" w:rsidRDefault="003D3275" w:rsidP="009B720C">
            <w:proofErr w:type="spellStart"/>
            <w:r>
              <w:t>GroupID</w:t>
            </w:r>
            <w:proofErr w:type="spellEnd"/>
          </w:p>
        </w:tc>
        <w:tc>
          <w:tcPr>
            <w:tcW w:w="6662" w:type="dxa"/>
          </w:tcPr>
          <w:p w:rsidR="00DF2889" w:rsidRDefault="00DF2889">
            <w:pPr>
              <w:ind w:left="-9"/>
            </w:pPr>
            <w:r>
              <w:t xml:space="preserve">The </w:t>
            </w:r>
            <w:r w:rsidR="003D3275">
              <w:t>field relates to ID in UserFieldGroup.csv</w:t>
            </w:r>
          </w:p>
        </w:tc>
      </w:tr>
      <w:tr w:rsidR="00DF2889"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DF2889" w:rsidRDefault="003D3275">
            <w:proofErr w:type="spellStart"/>
            <w:r>
              <w:t>FieldDescription</w:t>
            </w:r>
            <w:proofErr w:type="spellEnd"/>
          </w:p>
        </w:tc>
        <w:tc>
          <w:tcPr>
            <w:tcW w:w="6662" w:type="dxa"/>
          </w:tcPr>
          <w:p w:rsidR="00DF2889" w:rsidRDefault="00DF2889" w:rsidP="002E51CB">
            <w:pPr>
              <w:ind w:left="-9"/>
            </w:pPr>
            <w:r>
              <w:t>The descriptive name of the field so the user knows what it was intended to store</w:t>
            </w:r>
          </w:p>
        </w:tc>
      </w:tr>
      <w:tr w:rsidR="00DF2889" w:rsidTr="009B720C">
        <w:trPr>
          <w:cnfStyle w:val="000000010000" w:firstRow="0" w:lastRow="0" w:firstColumn="0" w:lastColumn="0" w:oddVBand="0" w:evenVBand="0" w:oddHBand="0" w:evenHBand="1" w:firstRowFirstColumn="0" w:firstRowLastColumn="0" w:lastRowFirstColumn="0" w:lastRowLastColumn="0"/>
        </w:trPr>
        <w:tc>
          <w:tcPr>
            <w:tcW w:w="2802" w:type="dxa"/>
          </w:tcPr>
          <w:p w:rsidR="00DF2889" w:rsidRDefault="00DF2889" w:rsidP="009B720C">
            <w:proofErr w:type="spellStart"/>
            <w:r>
              <w:t>DataType</w:t>
            </w:r>
            <w:proofErr w:type="spellEnd"/>
          </w:p>
        </w:tc>
        <w:tc>
          <w:tcPr>
            <w:tcW w:w="6662" w:type="dxa"/>
          </w:tcPr>
          <w:p w:rsidR="00DF2889" w:rsidRDefault="00DF2889">
            <w:pPr>
              <w:ind w:left="-9"/>
            </w:pPr>
            <w:r>
              <w:t xml:space="preserve">The data type the field is looking for, e.g. date, </w:t>
            </w:r>
            <w:r w:rsidR="003D3275">
              <w:t>text</w:t>
            </w:r>
            <w:r>
              <w:t>.</w:t>
            </w:r>
          </w:p>
        </w:tc>
      </w:tr>
    </w:tbl>
    <w:p w:rsidR="00796C42" w:rsidRDefault="00796C42" w:rsidP="00796C42">
      <w:pPr>
        <w:pStyle w:val="NumHeading2"/>
      </w:pPr>
      <w:bookmarkStart w:id="162" w:name="_Toc423944093"/>
      <w:r>
        <w:t>VatRates.csv</w:t>
      </w:r>
      <w:bookmarkEnd w:id="162"/>
    </w:p>
    <w:p w:rsidR="00796C42" w:rsidRDefault="00796C42" w:rsidP="00796C42">
      <w:pPr>
        <w:spacing w:after="0" w:line="240" w:lineRule="auto"/>
      </w:pPr>
      <w:r>
        <w:t>This holds a list of VAT rates to be imported.</w:t>
      </w:r>
    </w:p>
    <w:p w:rsidR="00796C42" w:rsidRDefault="00796C42" w:rsidP="00796C42">
      <w:pPr>
        <w:spacing w:after="0" w:line="240" w:lineRule="auto"/>
      </w:pPr>
      <w:r w:rsidRPr="008E0E66">
        <w:t>Note: Data validation and override current static Vat Rate changes can be work now</w:t>
      </w:r>
    </w:p>
    <w:p w:rsidR="00796C42" w:rsidRDefault="00796C42" w:rsidP="00796C42">
      <w:pPr>
        <w:spacing w:after="0" w:line="240" w:lineRule="auto"/>
      </w:pPr>
    </w:p>
    <w:tbl>
      <w:tblPr>
        <w:tblStyle w:val="TableGrid"/>
        <w:tblW w:w="0" w:type="auto"/>
        <w:tblLook w:val="04A0" w:firstRow="1" w:lastRow="0" w:firstColumn="1" w:lastColumn="0" w:noHBand="0" w:noVBand="1"/>
      </w:tblPr>
      <w:tblGrid>
        <w:gridCol w:w="2754"/>
        <w:gridCol w:w="6493"/>
      </w:tblGrid>
      <w:tr w:rsidR="00796C42" w:rsidTr="009B720C">
        <w:trPr>
          <w:cnfStyle w:val="100000000000" w:firstRow="1" w:lastRow="0" w:firstColumn="0" w:lastColumn="0" w:oddVBand="0" w:evenVBand="0" w:oddHBand="0" w:evenHBand="0" w:firstRowFirstColumn="0" w:firstRowLastColumn="0" w:lastRowFirstColumn="0" w:lastRowLastColumn="0"/>
        </w:trPr>
        <w:tc>
          <w:tcPr>
            <w:tcW w:w="2802" w:type="dxa"/>
          </w:tcPr>
          <w:p w:rsidR="00796C42" w:rsidRDefault="00796C42" w:rsidP="009B720C">
            <w:pPr>
              <w:rPr>
                <w:b w:val="0"/>
              </w:rPr>
            </w:pPr>
            <w:r>
              <w:t>Field</w:t>
            </w:r>
          </w:p>
        </w:tc>
        <w:tc>
          <w:tcPr>
            <w:tcW w:w="6662" w:type="dxa"/>
          </w:tcPr>
          <w:p w:rsidR="00796C42" w:rsidRDefault="00796C42" w:rsidP="002E51CB">
            <w:pPr>
              <w:ind w:left="0"/>
              <w:rPr>
                <w:b w:val="0"/>
              </w:rPr>
            </w:pPr>
            <w:r>
              <w:t>Description</w:t>
            </w:r>
          </w:p>
        </w:tc>
      </w:tr>
      <w:tr w:rsidR="00796C42" w:rsidTr="009B720C">
        <w:trPr>
          <w:cnfStyle w:val="000000100000" w:firstRow="0" w:lastRow="0" w:firstColumn="0" w:lastColumn="0" w:oddVBand="0" w:evenVBand="0" w:oddHBand="1" w:evenHBand="0" w:firstRowFirstColumn="0" w:firstRowLastColumn="0" w:lastRowFirstColumn="0" w:lastRowLastColumn="0"/>
        </w:trPr>
        <w:tc>
          <w:tcPr>
            <w:tcW w:w="2802" w:type="dxa"/>
          </w:tcPr>
          <w:p w:rsidR="00796C42" w:rsidRDefault="00796C42" w:rsidP="009B720C">
            <w:r w:rsidRPr="00B965BE">
              <w:t>Vat Code</w:t>
            </w:r>
          </w:p>
        </w:tc>
        <w:tc>
          <w:tcPr>
            <w:tcW w:w="6662" w:type="dxa"/>
          </w:tcPr>
          <w:p w:rsidR="00796C42" w:rsidRDefault="00796C42" w:rsidP="002E51CB">
            <w:pPr>
              <w:ind w:left="0"/>
            </w:pPr>
            <w:r>
              <w:t>Alpha code, 10 chars</w:t>
            </w:r>
          </w:p>
        </w:tc>
      </w:tr>
      <w:tr w:rsidR="00796C42" w:rsidTr="009B720C">
        <w:trPr>
          <w:cnfStyle w:val="000000010000" w:firstRow="0" w:lastRow="0" w:firstColumn="0" w:lastColumn="0" w:oddVBand="0" w:evenVBand="0" w:oddHBand="0" w:evenHBand="1" w:firstRowFirstColumn="0" w:firstRowLastColumn="0" w:lastRowFirstColumn="0" w:lastRowLastColumn="0"/>
        </w:trPr>
        <w:tc>
          <w:tcPr>
            <w:tcW w:w="2802" w:type="dxa"/>
            <w:vAlign w:val="bottom"/>
          </w:tcPr>
          <w:p w:rsidR="00796C42" w:rsidRPr="00B965BE" w:rsidRDefault="00796C42" w:rsidP="009B720C">
            <w:r w:rsidRPr="00B965BE">
              <w:t>Description</w:t>
            </w:r>
          </w:p>
        </w:tc>
        <w:tc>
          <w:tcPr>
            <w:tcW w:w="6662" w:type="dxa"/>
          </w:tcPr>
          <w:p w:rsidR="00796C42" w:rsidRDefault="00796C42" w:rsidP="002E51CB">
            <w:pPr>
              <w:ind w:left="0"/>
            </w:pPr>
            <w:r>
              <w:t>Description</w:t>
            </w:r>
          </w:p>
        </w:tc>
      </w:tr>
      <w:tr w:rsidR="00796C42" w:rsidTr="009B720C">
        <w:trPr>
          <w:cnfStyle w:val="000000100000" w:firstRow="0" w:lastRow="0" w:firstColumn="0" w:lastColumn="0" w:oddVBand="0" w:evenVBand="0" w:oddHBand="1" w:evenHBand="0" w:firstRowFirstColumn="0" w:firstRowLastColumn="0" w:lastRowFirstColumn="0" w:lastRowLastColumn="0"/>
        </w:trPr>
        <w:tc>
          <w:tcPr>
            <w:tcW w:w="2802" w:type="dxa"/>
            <w:vAlign w:val="bottom"/>
          </w:tcPr>
          <w:p w:rsidR="00796C42" w:rsidRPr="00B965BE" w:rsidRDefault="00796C42" w:rsidP="009B720C">
            <w:r w:rsidRPr="00B965BE">
              <w:t>Rate</w:t>
            </w:r>
          </w:p>
        </w:tc>
        <w:tc>
          <w:tcPr>
            <w:tcW w:w="6662" w:type="dxa"/>
          </w:tcPr>
          <w:p w:rsidR="00796C42" w:rsidRDefault="00796C42" w:rsidP="002E51CB">
            <w:pPr>
              <w:ind w:left="0"/>
            </w:pPr>
            <w:r>
              <w:t>Rate as a percentage up to 2 decimal places</w:t>
            </w:r>
          </w:p>
        </w:tc>
      </w:tr>
    </w:tbl>
    <w:p w:rsidR="000C2716" w:rsidRDefault="000C2716" w:rsidP="000C2716">
      <w:pPr>
        <w:pStyle w:val="NumHeading2"/>
      </w:pPr>
      <w:bookmarkStart w:id="163" w:name="_Toc423944094"/>
      <w:r>
        <w:t>Will.csv</w:t>
      </w:r>
      <w:bookmarkEnd w:id="163"/>
    </w:p>
    <w:p w:rsidR="000C2716" w:rsidRDefault="000C2716" w:rsidP="000C2716">
      <w:pPr>
        <w:spacing w:after="0" w:line="240" w:lineRule="auto"/>
      </w:pPr>
      <w:r>
        <w:t>Import wills into ILB.</w:t>
      </w:r>
    </w:p>
    <w:tbl>
      <w:tblPr>
        <w:tblStyle w:val="TableGrid"/>
        <w:tblW w:w="0" w:type="auto"/>
        <w:tblLook w:val="04A0" w:firstRow="1" w:lastRow="0" w:firstColumn="1" w:lastColumn="0" w:noHBand="0" w:noVBand="1"/>
      </w:tblPr>
      <w:tblGrid>
        <w:gridCol w:w="2783"/>
        <w:gridCol w:w="259"/>
        <w:gridCol w:w="6205"/>
      </w:tblGrid>
      <w:tr w:rsidR="000C2716" w:rsidRPr="00E1637D" w:rsidTr="009B720C">
        <w:trPr>
          <w:cnfStyle w:val="100000000000" w:firstRow="1" w:lastRow="0" w:firstColumn="0" w:lastColumn="0" w:oddVBand="0" w:evenVBand="0" w:oddHBand="0" w:evenHBand="0" w:firstRowFirstColumn="0" w:firstRowLastColumn="0" w:lastRowFirstColumn="0" w:lastRowLastColumn="0"/>
        </w:trPr>
        <w:tc>
          <w:tcPr>
            <w:tcW w:w="2783" w:type="dxa"/>
          </w:tcPr>
          <w:p w:rsidR="000C2716" w:rsidRPr="00253016" w:rsidRDefault="000C2716" w:rsidP="009B720C">
            <w:r>
              <w:t>Field</w:t>
            </w:r>
          </w:p>
        </w:tc>
        <w:tc>
          <w:tcPr>
            <w:tcW w:w="6464" w:type="dxa"/>
            <w:gridSpan w:val="2"/>
          </w:tcPr>
          <w:p w:rsidR="000C2716" w:rsidRPr="00253016" w:rsidRDefault="000C2716" w:rsidP="009B720C">
            <w:r>
              <w:t>Description</w:t>
            </w:r>
          </w:p>
        </w:tc>
      </w:tr>
      <w:tr w:rsidR="000C2716" w:rsidRPr="006C47C3" w:rsidTr="009B720C">
        <w:trPr>
          <w:cnfStyle w:val="000000100000" w:firstRow="0" w:lastRow="0" w:firstColumn="0" w:lastColumn="0" w:oddVBand="0" w:evenVBand="0" w:oddHBand="1" w:evenHBand="0" w:firstRowFirstColumn="0" w:firstRowLastColumn="0" w:lastRowFirstColumn="0" w:lastRowLastColumn="0"/>
        </w:trPr>
        <w:tc>
          <w:tcPr>
            <w:tcW w:w="3042" w:type="dxa"/>
            <w:gridSpan w:val="2"/>
          </w:tcPr>
          <w:p w:rsidR="000C2716" w:rsidRPr="00775768" w:rsidRDefault="000C2716" w:rsidP="009B720C">
            <w:pPr>
              <w:rPr>
                <w:color w:val="948A54" w:themeColor="background2" w:themeShade="80"/>
                <w:sz w:val="20"/>
                <w:szCs w:val="20"/>
              </w:rPr>
            </w:pPr>
            <w:proofErr w:type="spellStart"/>
            <w:r>
              <w:rPr>
                <w:color w:val="948A54" w:themeColor="background2" w:themeShade="80"/>
              </w:rPr>
              <w:t>WillI</w:t>
            </w:r>
            <w:r w:rsidRPr="006C47C3">
              <w:rPr>
                <w:color w:val="948A54" w:themeColor="background2" w:themeShade="80"/>
              </w:rPr>
              <w:t>d</w:t>
            </w:r>
            <w:proofErr w:type="spellEnd"/>
          </w:p>
        </w:tc>
        <w:tc>
          <w:tcPr>
            <w:tcW w:w="6205" w:type="dxa"/>
          </w:tcPr>
          <w:p w:rsidR="000C2716" w:rsidRPr="00775768" w:rsidRDefault="000C2716" w:rsidP="009B720C">
            <w:pPr>
              <w:ind w:left="0"/>
              <w:rPr>
                <w:color w:val="948A54" w:themeColor="background2" w:themeShade="80"/>
                <w:sz w:val="20"/>
                <w:szCs w:val="20"/>
              </w:rPr>
            </w:pPr>
            <w:r w:rsidRPr="00775768">
              <w:rPr>
                <w:color w:val="948A54" w:themeColor="background2" w:themeShade="80"/>
              </w:rPr>
              <w:t>Unique numeric ID</w:t>
            </w:r>
            <w:r>
              <w:rPr>
                <w:color w:val="948A54" w:themeColor="background2" w:themeShade="80"/>
              </w:rPr>
              <w:t xml:space="preserve"> (Auto Generated unique Integer number)</w:t>
            </w:r>
            <w:r w:rsidRPr="00775768">
              <w:rPr>
                <w:color w:val="948A54" w:themeColor="background2" w:themeShade="80"/>
              </w:rPr>
              <w:t>.</w:t>
            </w:r>
          </w:p>
        </w:tc>
      </w:tr>
      <w:tr w:rsidR="000C2716" w:rsidTr="009B720C">
        <w:trPr>
          <w:cnfStyle w:val="000000010000" w:firstRow="0" w:lastRow="0" w:firstColumn="0" w:lastColumn="0" w:oddVBand="0" w:evenVBand="0" w:oddHBand="0" w:evenHBand="1" w:firstRowFirstColumn="0" w:firstRowLastColumn="0" w:lastRowFirstColumn="0" w:lastRowLastColumn="0"/>
        </w:trPr>
        <w:tc>
          <w:tcPr>
            <w:tcW w:w="2783" w:type="dxa"/>
          </w:tcPr>
          <w:p w:rsidR="000C2716" w:rsidRPr="009B54E7" w:rsidRDefault="000C2716" w:rsidP="009B720C">
            <w:proofErr w:type="spellStart"/>
            <w:r>
              <w:t>EntityID</w:t>
            </w:r>
            <w:proofErr w:type="spellEnd"/>
          </w:p>
        </w:tc>
        <w:tc>
          <w:tcPr>
            <w:tcW w:w="6464" w:type="dxa"/>
            <w:gridSpan w:val="2"/>
          </w:tcPr>
          <w:p w:rsidR="000C2716" w:rsidRDefault="000C2716" w:rsidP="009B720C">
            <w:pPr>
              <w:rPr>
                <w:sz w:val="20"/>
                <w:szCs w:val="20"/>
              </w:rPr>
            </w:pPr>
            <w:r>
              <w:t xml:space="preserve">Refer </w:t>
            </w:r>
            <w:proofErr w:type="spellStart"/>
            <w:r>
              <w:t>EntityID</w:t>
            </w:r>
            <w:proofErr w:type="spellEnd"/>
            <w:r>
              <w:t xml:space="preserve"> which being generated while created Entity CSV</w:t>
            </w:r>
          </w:p>
        </w:tc>
      </w:tr>
      <w:tr w:rsidR="000C2716" w:rsidTr="009B720C">
        <w:trPr>
          <w:cnfStyle w:val="000000100000" w:firstRow="0" w:lastRow="0" w:firstColumn="0" w:lastColumn="0" w:oddVBand="0" w:evenVBand="0" w:oddHBand="1" w:evenHBand="0" w:firstRowFirstColumn="0" w:firstRowLastColumn="0" w:lastRowFirstColumn="0" w:lastRowLastColumn="0"/>
        </w:trPr>
        <w:tc>
          <w:tcPr>
            <w:tcW w:w="2783" w:type="dxa"/>
          </w:tcPr>
          <w:p w:rsidR="000C2716" w:rsidRDefault="000C2716" w:rsidP="009B720C">
            <w:proofErr w:type="spellStart"/>
            <w:r w:rsidRPr="009B54E7">
              <w:t>ClientNumber</w:t>
            </w:r>
            <w:proofErr w:type="spellEnd"/>
          </w:p>
        </w:tc>
        <w:tc>
          <w:tcPr>
            <w:tcW w:w="6464" w:type="dxa"/>
            <w:gridSpan w:val="2"/>
          </w:tcPr>
          <w:p w:rsidR="000C2716" w:rsidRDefault="000C2716" w:rsidP="009B720C">
            <w:pPr>
              <w:rPr>
                <w:sz w:val="20"/>
                <w:szCs w:val="20"/>
              </w:rPr>
            </w:pPr>
            <w:r>
              <w:t>Client Reference, refers to the old client number in Entity CSV</w:t>
            </w:r>
          </w:p>
        </w:tc>
      </w:tr>
      <w:tr w:rsidR="000C2716" w:rsidTr="009B720C">
        <w:trPr>
          <w:cnfStyle w:val="000000010000" w:firstRow="0" w:lastRow="0" w:firstColumn="0" w:lastColumn="0" w:oddVBand="0" w:evenVBand="0" w:oddHBand="0" w:evenHBand="1" w:firstRowFirstColumn="0" w:firstRowLastColumn="0" w:lastRowFirstColumn="0" w:lastRowLastColumn="0"/>
        </w:trPr>
        <w:tc>
          <w:tcPr>
            <w:tcW w:w="2783" w:type="dxa"/>
          </w:tcPr>
          <w:p w:rsidR="000C2716" w:rsidRPr="009B54E7" w:rsidRDefault="000C2716" w:rsidP="009B720C">
            <w:proofErr w:type="spellStart"/>
            <w:r>
              <w:t>MatterID</w:t>
            </w:r>
            <w:proofErr w:type="spellEnd"/>
          </w:p>
        </w:tc>
        <w:tc>
          <w:tcPr>
            <w:tcW w:w="6464" w:type="dxa"/>
            <w:gridSpan w:val="2"/>
          </w:tcPr>
          <w:p w:rsidR="000C2716" w:rsidRDefault="000C2716" w:rsidP="009B720C">
            <w:pPr>
              <w:rPr>
                <w:sz w:val="20"/>
                <w:szCs w:val="20"/>
              </w:rPr>
            </w:pPr>
            <w:r>
              <w:t xml:space="preserve">Refer </w:t>
            </w:r>
            <w:proofErr w:type="spellStart"/>
            <w:r>
              <w:t>MatterID</w:t>
            </w:r>
            <w:proofErr w:type="spellEnd"/>
            <w:r>
              <w:t xml:space="preserve"> which being generated while created  Matter CSV</w:t>
            </w:r>
          </w:p>
        </w:tc>
      </w:tr>
      <w:tr w:rsidR="000C2716" w:rsidTr="009B720C">
        <w:trPr>
          <w:cnfStyle w:val="000000100000" w:firstRow="0" w:lastRow="0" w:firstColumn="0" w:lastColumn="0" w:oddVBand="0" w:evenVBand="0" w:oddHBand="1" w:evenHBand="0" w:firstRowFirstColumn="0" w:firstRowLastColumn="0" w:lastRowFirstColumn="0" w:lastRowLastColumn="0"/>
        </w:trPr>
        <w:tc>
          <w:tcPr>
            <w:tcW w:w="2783" w:type="dxa"/>
          </w:tcPr>
          <w:p w:rsidR="000C2716" w:rsidRDefault="000C2716" w:rsidP="009B720C">
            <w:proofErr w:type="spellStart"/>
            <w:r w:rsidRPr="009B54E7">
              <w:t>MatterNumber</w:t>
            </w:r>
            <w:proofErr w:type="spellEnd"/>
          </w:p>
        </w:tc>
        <w:tc>
          <w:tcPr>
            <w:tcW w:w="6464" w:type="dxa"/>
            <w:gridSpan w:val="2"/>
          </w:tcPr>
          <w:p w:rsidR="000C2716" w:rsidRDefault="000C2716" w:rsidP="009B720C">
            <w:pPr>
              <w:rPr>
                <w:sz w:val="20"/>
                <w:szCs w:val="20"/>
              </w:rPr>
            </w:pPr>
            <w:r>
              <w:t xml:space="preserve">Old matter reference as it was in the source system, refers to </w:t>
            </w:r>
            <w:proofErr w:type="spellStart"/>
            <w:r>
              <w:t>OldMatterNumber</w:t>
            </w:r>
            <w:proofErr w:type="spellEnd"/>
            <w:r>
              <w:t xml:space="preserve"> in Matter CSV</w:t>
            </w:r>
          </w:p>
        </w:tc>
      </w:tr>
      <w:tr w:rsidR="000C2716" w:rsidTr="009B720C">
        <w:trPr>
          <w:cnfStyle w:val="000000010000" w:firstRow="0" w:lastRow="0" w:firstColumn="0" w:lastColumn="0" w:oddVBand="0" w:evenVBand="0" w:oddHBand="0" w:evenHBand="1" w:firstRowFirstColumn="0" w:firstRowLastColumn="0" w:lastRowFirstColumn="0" w:lastRowLastColumn="0"/>
        </w:trPr>
        <w:tc>
          <w:tcPr>
            <w:tcW w:w="2783" w:type="dxa"/>
          </w:tcPr>
          <w:p w:rsidR="000C2716" w:rsidRDefault="000C2716" w:rsidP="009B720C">
            <w:proofErr w:type="spellStart"/>
            <w:r w:rsidRPr="009B54E7">
              <w:t>ClientOrMatterLevel</w:t>
            </w:r>
            <w:proofErr w:type="spellEnd"/>
          </w:p>
        </w:tc>
        <w:tc>
          <w:tcPr>
            <w:tcW w:w="6464" w:type="dxa"/>
            <w:gridSpan w:val="2"/>
          </w:tcPr>
          <w:p w:rsidR="000C2716" w:rsidRDefault="000C2716" w:rsidP="009B720C">
            <w:r>
              <w:t xml:space="preserve"> “</w:t>
            </w:r>
            <w:r w:rsidRPr="00F644C7">
              <w:t>Client</w:t>
            </w:r>
            <w:r>
              <w:t>”</w:t>
            </w:r>
            <w:r w:rsidRPr="00F644C7">
              <w:t xml:space="preserve"> </w:t>
            </w:r>
            <w:r>
              <w:t>OR</w:t>
            </w:r>
            <w:r w:rsidRPr="00F644C7">
              <w:t xml:space="preserve"> </w:t>
            </w:r>
            <w:r>
              <w:t>“</w:t>
            </w:r>
            <w:r w:rsidRPr="00F644C7">
              <w:t>Matter</w:t>
            </w:r>
            <w:r>
              <w:t>”</w:t>
            </w:r>
          </w:p>
        </w:tc>
      </w:tr>
      <w:tr w:rsidR="000C2716" w:rsidRPr="001167E5" w:rsidTr="009B720C">
        <w:trPr>
          <w:cnfStyle w:val="000000100000" w:firstRow="0" w:lastRow="0" w:firstColumn="0" w:lastColumn="0" w:oddVBand="0" w:evenVBand="0" w:oddHBand="1" w:evenHBand="0" w:firstRowFirstColumn="0" w:firstRowLastColumn="0" w:lastRowFirstColumn="0" w:lastRowLastColumn="0"/>
        </w:trPr>
        <w:tc>
          <w:tcPr>
            <w:tcW w:w="2783" w:type="dxa"/>
          </w:tcPr>
          <w:p w:rsidR="000C2716" w:rsidRPr="001167E5" w:rsidRDefault="000C2716" w:rsidP="009B720C">
            <w:proofErr w:type="spellStart"/>
            <w:r w:rsidRPr="001167E5">
              <w:t>WillRef</w:t>
            </w:r>
            <w:proofErr w:type="spellEnd"/>
          </w:p>
        </w:tc>
        <w:tc>
          <w:tcPr>
            <w:tcW w:w="6464" w:type="dxa"/>
            <w:gridSpan w:val="2"/>
          </w:tcPr>
          <w:p w:rsidR="000C2716" w:rsidRPr="001167E5" w:rsidRDefault="000C2716" w:rsidP="009B720C">
            <w:pPr>
              <w:rPr>
                <w:sz w:val="20"/>
                <w:szCs w:val="20"/>
              </w:rPr>
            </w:pPr>
            <w:r w:rsidRPr="001167E5">
              <w:t>New Will</w:t>
            </w:r>
            <w:r>
              <w:t xml:space="preserve">s </w:t>
            </w:r>
            <w:r w:rsidRPr="001167E5">
              <w:t>Ref</w:t>
            </w:r>
            <w:r>
              <w:t>erence (Should be Unique)</w:t>
            </w:r>
          </w:p>
        </w:tc>
      </w:tr>
      <w:tr w:rsidR="000C2716" w:rsidRPr="001167E5" w:rsidTr="009B720C">
        <w:trPr>
          <w:cnfStyle w:val="000000010000" w:firstRow="0" w:lastRow="0" w:firstColumn="0" w:lastColumn="0" w:oddVBand="0" w:evenVBand="0" w:oddHBand="0" w:evenHBand="1" w:firstRowFirstColumn="0" w:firstRowLastColumn="0" w:lastRowFirstColumn="0" w:lastRowLastColumn="0"/>
        </w:trPr>
        <w:tc>
          <w:tcPr>
            <w:tcW w:w="2783" w:type="dxa"/>
            <w:vAlign w:val="bottom"/>
          </w:tcPr>
          <w:p w:rsidR="000C2716" w:rsidRPr="001167E5" w:rsidRDefault="000C2716" w:rsidP="009B720C">
            <w:proofErr w:type="spellStart"/>
            <w:r w:rsidRPr="001167E5">
              <w:lastRenderedPageBreak/>
              <w:t>WillPrevRef</w:t>
            </w:r>
            <w:proofErr w:type="spellEnd"/>
          </w:p>
        </w:tc>
        <w:tc>
          <w:tcPr>
            <w:tcW w:w="6464" w:type="dxa"/>
            <w:gridSpan w:val="2"/>
          </w:tcPr>
          <w:p w:rsidR="000C2716" w:rsidRDefault="000C2716" w:rsidP="009B720C">
            <w:r w:rsidRPr="001167E5">
              <w:t>Wills Previous Reference and Blank for Deeds Types of records</w:t>
            </w:r>
            <w:r>
              <w:t xml:space="preserve"> </w:t>
            </w:r>
          </w:p>
          <w:p w:rsidR="000C2716" w:rsidRPr="001167E5" w:rsidRDefault="000C2716" w:rsidP="009B720C">
            <w:r>
              <w:t>(Should be Unique)</w:t>
            </w:r>
          </w:p>
        </w:tc>
      </w:tr>
      <w:tr w:rsidR="000C2716" w:rsidRPr="007C663B" w:rsidTr="009B720C">
        <w:trPr>
          <w:cnfStyle w:val="000000100000" w:firstRow="0" w:lastRow="0" w:firstColumn="0" w:lastColumn="0" w:oddVBand="0" w:evenVBand="0" w:oddHBand="1" w:evenHBand="0" w:firstRowFirstColumn="0" w:firstRowLastColumn="0" w:lastRowFirstColumn="0" w:lastRowLastColumn="0"/>
        </w:trPr>
        <w:tc>
          <w:tcPr>
            <w:tcW w:w="2783" w:type="dxa"/>
          </w:tcPr>
          <w:p w:rsidR="000C2716" w:rsidRPr="007C663B" w:rsidRDefault="000C2716" w:rsidP="009B720C">
            <w:pPr>
              <w:rPr>
                <w:sz w:val="20"/>
                <w:szCs w:val="20"/>
              </w:rPr>
            </w:pPr>
            <w:proofErr w:type="spellStart"/>
            <w:r w:rsidRPr="007C663B">
              <w:t>Will</w:t>
            </w:r>
            <w:r>
              <w:t>T</w:t>
            </w:r>
            <w:r w:rsidRPr="007C663B">
              <w:t>ypeDescription</w:t>
            </w:r>
            <w:proofErr w:type="spellEnd"/>
          </w:p>
        </w:tc>
        <w:tc>
          <w:tcPr>
            <w:tcW w:w="6464" w:type="dxa"/>
            <w:gridSpan w:val="2"/>
          </w:tcPr>
          <w:p w:rsidR="000C2716" w:rsidRPr="007C663B" w:rsidRDefault="000C2716" w:rsidP="009B720C">
            <w:pPr>
              <w:rPr>
                <w:sz w:val="20"/>
                <w:szCs w:val="20"/>
              </w:rPr>
            </w:pPr>
            <w:r w:rsidRPr="007C663B">
              <w:t>Current Will</w:t>
            </w:r>
            <w:r>
              <w:t xml:space="preserve"> OR </w:t>
            </w:r>
            <w:r w:rsidRPr="007C663B">
              <w:t>Previous Will</w:t>
            </w:r>
          </w:p>
        </w:tc>
      </w:tr>
      <w:tr w:rsidR="000C2716" w:rsidRPr="007C663B" w:rsidTr="009B720C">
        <w:trPr>
          <w:cnfStyle w:val="000000010000" w:firstRow="0" w:lastRow="0" w:firstColumn="0" w:lastColumn="0" w:oddVBand="0" w:evenVBand="0" w:oddHBand="0" w:evenHBand="1" w:firstRowFirstColumn="0" w:firstRowLastColumn="0" w:lastRowFirstColumn="0" w:lastRowLastColumn="0"/>
        </w:trPr>
        <w:tc>
          <w:tcPr>
            <w:tcW w:w="2783" w:type="dxa"/>
          </w:tcPr>
          <w:p w:rsidR="000C2716" w:rsidRPr="002C7153" w:rsidRDefault="000C2716" w:rsidP="009B720C">
            <w:proofErr w:type="spellStart"/>
            <w:r w:rsidRPr="007C663B">
              <w:t>Will</w:t>
            </w:r>
            <w:r>
              <w:t>sIsOriginal</w:t>
            </w:r>
            <w:proofErr w:type="spellEnd"/>
          </w:p>
        </w:tc>
        <w:tc>
          <w:tcPr>
            <w:tcW w:w="6464" w:type="dxa"/>
            <w:gridSpan w:val="2"/>
          </w:tcPr>
          <w:p w:rsidR="000C2716" w:rsidRPr="002C7153" w:rsidRDefault="000C2716" w:rsidP="009B720C">
            <w:r>
              <w:t>1 or 0</w:t>
            </w:r>
          </w:p>
        </w:tc>
      </w:tr>
      <w:tr w:rsidR="000C2716" w:rsidTr="009B720C">
        <w:trPr>
          <w:cnfStyle w:val="000000100000" w:firstRow="0" w:lastRow="0" w:firstColumn="0" w:lastColumn="0" w:oddVBand="0" w:evenVBand="0" w:oddHBand="1" w:evenHBand="0" w:firstRowFirstColumn="0" w:firstRowLastColumn="0" w:lastRowFirstColumn="0" w:lastRowLastColumn="0"/>
        </w:trPr>
        <w:tc>
          <w:tcPr>
            <w:tcW w:w="2783" w:type="dxa"/>
          </w:tcPr>
          <w:p w:rsidR="000C2716" w:rsidRDefault="000C2716" w:rsidP="009B720C">
            <w:proofErr w:type="spellStart"/>
            <w:r>
              <w:t>Will</w:t>
            </w:r>
            <w:r w:rsidRPr="009B54E7">
              <w:t>Type</w:t>
            </w:r>
            <w:proofErr w:type="spellEnd"/>
          </w:p>
        </w:tc>
        <w:tc>
          <w:tcPr>
            <w:tcW w:w="6464" w:type="dxa"/>
            <w:gridSpan w:val="2"/>
          </w:tcPr>
          <w:p w:rsidR="000C2716" w:rsidRDefault="000C2716" w:rsidP="009B720C">
            <w:pPr>
              <w:rPr>
                <w:sz w:val="20"/>
                <w:szCs w:val="20"/>
              </w:rPr>
            </w:pPr>
            <w:r w:rsidRPr="00F644C7">
              <w:t>Wills</w:t>
            </w:r>
            <w:r>
              <w:t xml:space="preserve"> (Default to Text </w:t>
            </w:r>
            <w:r w:rsidRPr="00F644C7">
              <w:t>Wills</w:t>
            </w:r>
            <w:r>
              <w:t>)</w:t>
            </w:r>
          </w:p>
        </w:tc>
      </w:tr>
      <w:tr w:rsidR="000C2716" w:rsidTr="009B720C">
        <w:trPr>
          <w:cnfStyle w:val="000000010000" w:firstRow="0" w:lastRow="0" w:firstColumn="0" w:lastColumn="0" w:oddVBand="0" w:evenVBand="0" w:oddHBand="0" w:evenHBand="1" w:firstRowFirstColumn="0" w:firstRowLastColumn="0" w:lastRowFirstColumn="0" w:lastRowLastColumn="0"/>
        </w:trPr>
        <w:tc>
          <w:tcPr>
            <w:tcW w:w="2783" w:type="dxa"/>
          </w:tcPr>
          <w:p w:rsidR="000C2716" w:rsidRDefault="000C2716" w:rsidP="009B720C">
            <w:proofErr w:type="spellStart"/>
            <w:r>
              <w:t>Will</w:t>
            </w:r>
            <w:r w:rsidRPr="009B54E7">
              <w:t>Description</w:t>
            </w:r>
            <w:proofErr w:type="spellEnd"/>
          </w:p>
        </w:tc>
        <w:tc>
          <w:tcPr>
            <w:tcW w:w="6464" w:type="dxa"/>
            <w:gridSpan w:val="2"/>
          </w:tcPr>
          <w:p w:rsidR="000C2716" w:rsidRDefault="000C2716" w:rsidP="009B720C">
            <w:pPr>
              <w:rPr>
                <w:sz w:val="20"/>
                <w:szCs w:val="20"/>
              </w:rPr>
            </w:pPr>
            <w:r>
              <w:t xml:space="preserve">Will Description </w:t>
            </w:r>
          </w:p>
        </w:tc>
      </w:tr>
      <w:tr w:rsidR="000C2716" w:rsidTr="009B720C">
        <w:trPr>
          <w:cnfStyle w:val="000000100000" w:firstRow="0" w:lastRow="0" w:firstColumn="0" w:lastColumn="0" w:oddVBand="0" w:evenVBand="0" w:oddHBand="1" w:evenHBand="0" w:firstRowFirstColumn="0" w:firstRowLastColumn="0" w:lastRowFirstColumn="0" w:lastRowLastColumn="0"/>
        </w:trPr>
        <w:tc>
          <w:tcPr>
            <w:tcW w:w="2783" w:type="dxa"/>
          </w:tcPr>
          <w:p w:rsidR="000C2716" w:rsidRDefault="000C2716" w:rsidP="009B720C">
            <w:proofErr w:type="spellStart"/>
            <w:r w:rsidRPr="009B54E7">
              <w:t>DateCreated</w:t>
            </w:r>
            <w:proofErr w:type="spellEnd"/>
          </w:p>
        </w:tc>
        <w:tc>
          <w:tcPr>
            <w:tcW w:w="6464" w:type="dxa"/>
            <w:gridSpan w:val="2"/>
          </w:tcPr>
          <w:p w:rsidR="000C2716" w:rsidRPr="00253016" w:rsidRDefault="000C2716" w:rsidP="009B720C">
            <w:r w:rsidRPr="00253016">
              <w:rPr>
                <w:sz w:val="20"/>
                <w:szCs w:val="20"/>
              </w:rPr>
              <w:t>Will</w:t>
            </w:r>
            <w:r>
              <w:t xml:space="preserve"> </w:t>
            </w:r>
            <w:r w:rsidRPr="00253016">
              <w:rPr>
                <w:sz w:val="20"/>
                <w:szCs w:val="20"/>
              </w:rPr>
              <w:t>Date</w:t>
            </w:r>
            <w:r>
              <w:t xml:space="preserve"> </w:t>
            </w:r>
            <w:r w:rsidRPr="00253016">
              <w:rPr>
                <w:sz w:val="20"/>
                <w:szCs w:val="20"/>
              </w:rPr>
              <w:t>Created</w:t>
            </w:r>
          </w:p>
        </w:tc>
      </w:tr>
      <w:tr w:rsidR="000C2716" w:rsidTr="009B720C">
        <w:trPr>
          <w:cnfStyle w:val="000000010000" w:firstRow="0" w:lastRow="0" w:firstColumn="0" w:lastColumn="0" w:oddVBand="0" w:evenVBand="0" w:oddHBand="0" w:evenHBand="1" w:firstRowFirstColumn="0" w:firstRowLastColumn="0" w:lastRowFirstColumn="0" w:lastRowLastColumn="0"/>
        </w:trPr>
        <w:tc>
          <w:tcPr>
            <w:tcW w:w="2783" w:type="dxa"/>
          </w:tcPr>
          <w:p w:rsidR="000C2716" w:rsidRDefault="000C2716" w:rsidP="009B720C">
            <w:proofErr w:type="spellStart"/>
            <w:r w:rsidRPr="009B54E7">
              <w:t>DateDestroyed</w:t>
            </w:r>
            <w:proofErr w:type="spellEnd"/>
          </w:p>
        </w:tc>
        <w:tc>
          <w:tcPr>
            <w:tcW w:w="6464" w:type="dxa"/>
            <w:gridSpan w:val="2"/>
          </w:tcPr>
          <w:p w:rsidR="000C2716" w:rsidRDefault="000C2716" w:rsidP="009B720C">
            <w:r w:rsidRPr="00F644C7">
              <w:t xml:space="preserve">If Blank then default to 01/01/1753 </w:t>
            </w:r>
          </w:p>
        </w:tc>
      </w:tr>
      <w:tr w:rsidR="000C2716" w:rsidRPr="007C663B" w:rsidTr="009B720C">
        <w:trPr>
          <w:cnfStyle w:val="000000100000" w:firstRow="0" w:lastRow="0" w:firstColumn="0" w:lastColumn="0" w:oddVBand="0" w:evenVBand="0" w:oddHBand="1" w:evenHBand="0" w:firstRowFirstColumn="0" w:firstRowLastColumn="0" w:lastRowFirstColumn="0" w:lastRowLastColumn="0"/>
        </w:trPr>
        <w:tc>
          <w:tcPr>
            <w:tcW w:w="2783" w:type="dxa"/>
          </w:tcPr>
          <w:p w:rsidR="000C2716" w:rsidRPr="007C663B" w:rsidRDefault="000C2716" w:rsidP="009B720C">
            <w:proofErr w:type="spellStart"/>
            <w:r>
              <w:t>StorageLocID</w:t>
            </w:r>
            <w:proofErr w:type="spellEnd"/>
          </w:p>
        </w:tc>
        <w:tc>
          <w:tcPr>
            <w:tcW w:w="6464" w:type="dxa"/>
            <w:gridSpan w:val="2"/>
          </w:tcPr>
          <w:p w:rsidR="000C2716" w:rsidRPr="007C663B" w:rsidRDefault="000C2716" w:rsidP="009B720C">
            <w:pPr>
              <w:rPr>
                <w:sz w:val="20"/>
                <w:szCs w:val="20"/>
              </w:rPr>
            </w:pPr>
            <w:r>
              <w:t xml:space="preserve">Refer </w:t>
            </w:r>
            <w:proofErr w:type="spellStart"/>
            <w:r>
              <w:t>StorageLocID</w:t>
            </w:r>
            <w:proofErr w:type="spellEnd"/>
            <w:r>
              <w:t xml:space="preserve"> which being generated while created </w:t>
            </w:r>
            <w:proofErr w:type="spellStart"/>
            <w:r>
              <w:t>CSV_StorageLocation</w:t>
            </w:r>
            <w:proofErr w:type="spellEnd"/>
          </w:p>
        </w:tc>
      </w:tr>
      <w:tr w:rsidR="000C2716" w:rsidRPr="007C663B" w:rsidTr="009B720C">
        <w:trPr>
          <w:cnfStyle w:val="000000010000" w:firstRow="0" w:lastRow="0" w:firstColumn="0" w:lastColumn="0" w:oddVBand="0" w:evenVBand="0" w:oddHBand="0" w:evenHBand="1" w:firstRowFirstColumn="0" w:firstRowLastColumn="0" w:lastRowFirstColumn="0" w:lastRowLastColumn="0"/>
        </w:trPr>
        <w:tc>
          <w:tcPr>
            <w:tcW w:w="2783" w:type="dxa"/>
          </w:tcPr>
          <w:p w:rsidR="000C2716" w:rsidRPr="007C663B" w:rsidRDefault="000C2716" w:rsidP="009B720C">
            <w:proofErr w:type="spellStart"/>
            <w:r>
              <w:t>StorageLocReference</w:t>
            </w:r>
            <w:proofErr w:type="spellEnd"/>
          </w:p>
        </w:tc>
        <w:tc>
          <w:tcPr>
            <w:tcW w:w="6464" w:type="dxa"/>
            <w:gridSpan w:val="2"/>
          </w:tcPr>
          <w:p w:rsidR="000C2716" w:rsidRDefault="000C2716" w:rsidP="009B720C">
            <w:pPr>
              <w:rPr>
                <w:sz w:val="20"/>
                <w:szCs w:val="20"/>
              </w:rPr>
            </w:pPr>
            <w:proofErr w:type="spellStart"/>
            <w:r w:rsidRPr="006C47C3">
              <w:t>StorageLocReference</w:t>
            </w:r>
            <w:proofErr w:type="spellEnd"/>
            <w:r>
              <w:t xml:space="preserve">, refers to the in </w:t>
            </w:r>
            <w:proofErr w:type="spellStart"/>
            <w:r>
              <w:t>StorageLocation</w:t>
            </w:r>
            <w:proofErr w:type="spellEnd"/>
            <w:r>
              <w:t xml:space="preserve"> </w:t>
            </w:r>
            <w:proofErr w:type="spellStart"/>
            <w:r>
              <w:t>csv</w:t>
            </w:r>
            <w:proofErr w:type="spellEnd"/>
          </w:p>
        </w:tc>
      </w:tr>
      <w:tr w:rsidR="000C2716" w:rsidRPr="001167E5" w:rsidTr="009B720C">
        <w:trPr>
          <w:cnfStyle w:val="000000100000" w:firstRow="0" w:lastRow="0" w:firstColumn="0" w:lastColumn="0" w:oddVBand="0" w:evenVBand="0" w:oddHBand="1" w:evenHBand="0" w:firstRowFirstColumn="0" w:firstRowLastColumn="0" w:lastRowFirstColumn="0" w:lastRowLastColumn="0"/>
        </w:trPr>
        <w:tc>
          <w:tcPr>
            <w:tcW w:w="2783" w:type="dxa"/>
          </w:tcPr>
          <w:p w:rsidR="000C2716" w:rsidRPr="001167E5" w:rsidRDefault="000C2716" w:rsidP="009B720C">
            <w:pPr>
              <w:rPr>
                <w:sz w:val="20"/>
                <w:szCs w:val="20"/>
              </w:rPr>
            </w:pPr>
            <w:proofErr w:type="spellStart"/>
            <w:r>
              <w:t>StorageLocNotes</w:t>
            </w:r>
            <w:proofErr w:type="spellEnd"/>
          </w:p>
        </w:tc>
        <w:tc>
          <w:tcPr>
            <w:tcW w:w="6464" w:type="dxa"/>
            <w:gridSpan w:val="2"/>
          </w:tcPr>
          <w:p w:rsidR="000C2716" w:rsidRPr="001167E5" w:rsidRDefault="000C2716" w:rsidP="009B720C">
            <w:pPr>
              <w:rPr>
                <w:sz w:val="20"/>
                <w:szCs w:val="20"/>
              </w:rPr>
            </w:pPr>
            <w:r>
              <w:t>Storage Location Notes for that will</w:t>
            </w:r>
          </w:p>
        </w:tc>
      </w:tr>
      <w:tr w:rsidR="000C2716" w:rsidTr="009B720C">
        <w:trPr>
          <w:cnfStyle w:val="000000010000" w:firstRow="0" w:lastRow="0" w:firstColumn="0" w:lastColumn="0" w:oddVBand="0" w:evenVBand="0" w:oddHBand="0" w:evenHBand="1" w:firstRowFirstColumn="0" w:firstRowLastColumn="0" w:lastRowFirstColumn="0" w:lastRowLastColumn="0"/>
        </w:trPr>
        <w:tc>
          <w:tcPr>
            <w:tcW w:w="2783" w:type="dxa"/>
          </w:tcPr>
          <w:p w:rsidR="000C2716" w:rsidRDefault="000C2716" w:rsidP="009B720C">
            <w:proofErr w:type="spellStart"/>
            <w:r w:rsidRPr="00253016">
              <w:t>PhysicalFileTypeDesc</w:t>
            </w:r>
            <w:proofErr w:type="spellEnd"/>
          </w:p>
        </w:tc>
        <w:tc>
          <w:tcPr>
            <w:tcW w:w="6464" w:type="dxa"/>
            <w:gridSpan w:val="2"/>
          </w:tcPr>
          <w:p w:rsidR="000C2716" w:rsidRDefault="000C2716" w:rsidP="009B720C">
            <w:pPr>
              <w:rPr>
                <w:sz w:val="20"/>
                <w:szCs w:val="20"/>
              </w:rPr>
            </w:pPr>
            <w:r>
              <w:t>Will (Default to text Will)</w:t>
            </w:r>
          </w:p>
        </w:tc>
      </w:tr>
    </w:tbl>
    <w:p w:rsidR="00DE32B4" w:rsidRDefault="00DE32B4" w:rsidP="00D8050C">
      <w:pPr>
        <w:pStyle w:val="NumHeading2"/>
      </w:pPr>
      <w:bookmarkStart w:id="164" w:name="_Toc423944095"/>
      <w:r>
        <w:t>WorkTypes.csv</w:t>
      </w:r>
      <w:bookmarkEnd w:id="120"/>
      <w:bookmarkEnd w:id="164"/>
    </w:p>
    <w:p w:rsidR="00DE32B4" w:rsidRDefault="00DE32B4" w:rsidP="00DE32B4">
      <w:pPr>
        <w:spacing w:after="0" w:line="240" w:lineRule="auto"/>
      </w:pPr>
      <w:r>
        <w:t>This holds a list of Work Types (also known as matter codes) to be imported.</w:t>
      </w:r>
    </w:p>
    <w:p w:rsidR="00DE32B4" w:rsidRDefault="00DE32B4" w:rsidP="00DE32B4">
      <w:pPr>
        <w:spacing w:after="0" w:line="240" w:lineRule="auto"/>
      </w:pPr>
    </w:p>
    <w:tbl>
      <w:tblPr>
        <w:tblStyle w:val="TableGrid"/>
        <w:tblW w:w="0" w:type="auto"/>
        <w:tblLook w:val="04A0" w:firstRow="1" w:lastRow="0" w:firstColumn="1" w:lastColumn="0" w:noHBand="0" w:noVBand="1"/>
      </w:tblPr>
      <w:tblGrid>
        <w:gridCol w:w="2382"/>
        <w:gridCol w:w="5792"/>
      </w:tblGrid>
      <w:tr w:rsidR="00DE32B4" w:rsidTr="00401046">
        <w:trPr>
          <w:cnfStyle w:val="100000000000" w:firstRow="1" w:lastRow="0" w:firstColumn="0" w:lastColumn="0" w:oddVBand="0" w:evenVBand="0" w:oddHBand="0" w:evenHBand="0" w:firstRowFirstColumn="0" w:firstRowLastColumn="0" w:lastRowFirstColumn="0" w:lastRowLastColumn="0"/>
        </w:trPr>
        <w:tc>
          <w:tcPr>
            <w:tcW w:w="2382" w:type="dxa"/>
          </w:tcPr>
          <w:p w:rsidR="00DE32B4" w:rsidRDefault="00DE32B4" w:rsidP="00D87BD6">
            <w:pPr>
              <w:rPr>
                <w:b w:val="0"/>
              </w:rPr>
            </w:pPr>
            <w:r>
              <w:t>Field</w:t>
            </w:r>
          </w:p>
        </w:tc>
        <w:tc>
          <w:tcPr>
            <w:tcW w:w="5792" w:type="dxa"/>
          </w:tcPr>
          <w:p w:rsidR="00DE32B4" w:rsidRDefault="00DE32B4" w:rsidP="00D87BD6">
            <w:pPr>
              <w:rPr>
                <w:b w:val="0"/>
              </w:rPr>
            </w:pPr>
            <w:r>
              <w:t>Description</w:t>
            </w:r>
          </w:p>
        </w:tc>
      </w:tr>
      <w:tr w:rsidR="00DE32B4" w:rsidTr="00401046">
        <w:trPr>
          <w:cnfStyle w:val="000000100000" w:firstRow="0" w:lastRow="0" w:firstColumn="0" w:lastColumn="0" w:oddVBand="0" w:evenVBand="0" w:oddHBand="1" w:evenHBand="0" w:firstRowFirstColumn="0" w:firstRowLastColumn="0" w:lastRowFirstColumn="0" w:lastRowLastColumn="0"/>
        </w:trPr>
        <w:tc>
          <w:tcPr>
            <w:tcW w:w="2382" w:type="dxa"/>
          </w:tcPr>
          <w:p w:rsidR="00DE32B4" w:rsidRDefault="00DE32B4" w:rsidP="00D87BD6">
            <w:proofErr w:type="spellStart"/>
            <w:r>
              <w:t>DepartmentCode</w:t>
            </w:r>
            <w:proofErr w:type="spellEnd"/>
          </w:p>
        </w:tc>
        <w:tc>
          <w:tcPr>
            <w:tcW w:w="5792" w:type="dxa"/>
          </w:tcPr>
          <w:p w:rsidR="00DE32B4" w:rsidRDefault="00DE32B4" w:rsidP="00D87BD6">
            <w:r>
              <w:t>Department for the work type</w:t>
            </w:r>
          </w:p>
        </w:tc>
      </w:tr>
      <w:tr w:rsidR="00DE32B4" w:rsidTr="00401046">
        <w:trPr>
          <w:cnfStyle w:val="000000010000" w:firstRow="0" w:lastRow="0" w:firstColumn="0" w:lastColumn="0" w:oddVBand="0" w:evenVBand="0" w:oddHBand="0" w:evenHBand="1" w:firstRowFirstColumn="0" w:firstRowLastColumn="0" w:lastRowFirstColumn="0" w:lastRowLastColumn="0"/>
        </w:trPr>
        <w:tc>
          <w:tcPr>
            <w:tcW w:w="2382" w:type="dxa"/>
          </w:tcPr>
          <w:p w:rsidR="00DE32B4" w:rsidRDefault="00DE32B4" w:rsidP="00D87BD6">
            <w:proofErr w:type="spellStart"/>
            <w:r>
              <w:t>WorkTypeCode</w:t>
            </w:r>
            <w:proofErr w:type="spellEnd"/>
          </w:p>
        </w:tc>
        <w:tc>
          <w:tcPr>
            <w:tcW w:w="5792" w:type="dxa"/>
          </w:tcPr>
          <w:p w:rsidR="00DE32B4" w:rsidRDefault="00DE32B4" w:rsidP="00D87BD6">
            <w:r>
              <w:t xml:space="preserve">The work type code. </w:t>
            </w:r>
            <w:proofErr w:type="spellStart"/>
            <w:r>
              <w:t>WorkTypeCode</w:t>
            </w:r>
            <w:proofErr w:type="spellEnd"/>
            <w:r>
              <w:t xml:space="preserve"> + </w:t>
            </w:r>
            <w:proofErr w:type="spellStart"/>
            <w:r>
              <w:t>DepartmentCode</w:t>
            </w:r>
            <w:proofErr w:type="spellEnd"/>
            <w:r>
              <w:t xml:space="preserve"> must form a unique reference code.</w:t>
            </w:r>
          </w:p>
        </w:tc>
      </w:tr>
      <w:tr w:rsidR="00DE32B4" w:rsidTr="00401046">
        <w:trPr>
          <w:cnfStyle w:val="000000100000" w:firstRow="0" w:lastRow="0" w:firstColumn="0" w:lastColumn="0" w:oddVBand="0" w:evenVBand="0" w:oddHBand="1" w:evenHBand="0" w:firstRowFirstColumn="0" w:firstRowLastColumn="0" w:lastRowFirstColumn="0" w:lastRowLastColumn="0"/>
        </w:trPr>
        <w:tc>
          <w:tcPr>
            <w:tcW w:w="2382" w:type="dxa"/>
          </w:tcPr>
          <w:p w:rsidR="00DE32B4" w:rsidRDefault="00DE32B4" w:rsidP="00D87BD6">
            <w:proofErr w:type="spellStart"/>
            <w:r>
              <w:t>WorkTypeDescription</w:t>
            </w:r>
            <w:proofErr w:type="spellEnd"/>
          </w:p>
        </w:tc>
        <w:tc>
          <w:tcPr>
            <w:tcW w:w="5792" w:type="dxa"/>
          </w:tcPr>
          <w:p w:rsidR="00DE32B4" w:rsidRDefault="00DE32B4" w:rsidP="00D87BD6">
            <w:r>
              <w:t>Description for the work type</w:t>
            </w:r>
          </w:p>
        </w:tc>
      </w:tr>
      <w:tr w:rsidR="00DE32B4" w:rsidTr="00401046">
        <w:trPr>
          <w:cnfStyle w:val="000000010000" w:firstRow="0" w:lastRow="0" w:firstColumn="0" w:lastColumn="0" w:oddVBand="0" w:evenVBand="0" w:oddHBand="0" w:evenHBand="1" w:firstRowFirstColumn="0" w:firstRowLastColumn="0" w:lastRowFirstColumn="0" w:lastRowLastColumn="0"/>
        </w:trPr>
        <w:tc>
          <w:tcPr>
            <w:tcW w:w="2382" w:type="dxa"/>
            <w:vAlign w:val="bottom"/>
          </w:tcPr>
          <w:p w:rsidR="00DE32B4" w:rsidRDefault="00DE32B4" w:rsidP="00D87BD6">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ChargeDescCode</w:t>
            </w:r>
            <w:proofErr w:type="spellEnd"/>
          </w:p>
        </w:tc>
        <w:tc>
          <w:tcPr>
            <w:tcW w:w="5792" w:type="dxa"/>
          </w:tcPr>
          <w:p w:rsidR="00DE32B4" w:rsidRDefault="00DE32B4" w:rsidP="00D87BD6">
            <w:r>
              <w:t>Charge header (rate table) the work type uses</w:t>
            </w:r>
          </w:p>
        </w:tc>
      </w:tr>
      <w:tr w:rsidR="001F2ACF" w:rsidTr="00401046">
        <w:trPr>
          <w:cnfStyle w:val="000000100000" w:firstRow="0" w:lastRow="0" w:firstColumn="0" w:lastColumn="0" w:oddVBand="0" w:evenVBand="0" w:oddHBand="1" w:evenHBand="0" w:firstRowFirstColumn="0" w:firstRowLastColumn="0" w:lastRowFirstColumn="0" w:lastRowLastColumn="0"/>
        </w:trPr>
        <w:tc>
          <w:tcPr>
            <w:tcW w:w="2382" w:type="dxa"/>
            <w:vAlign w:val="bottom"/>
          </w:tcPr>
          <w:p w:rsidR="001F2ACF" w:rsidRDefault="001F2ACF" w:rsidP="009051AF">
            <w:pPr>
              <w:rPr>
                <w:rFonts w:ascii="Calibri" w:eastAsia="Times New Roman" w:hAnsi="Calibri" w:cs="Times New Roman"/>
                <w:color w:val="000000"/>
                <w:lang w:eastAsia="en-GB"/>
              </w:rPr>
            </w:pPr>
            <w:proofErr w:type="spellStart"/>
            <w:r w:rsidRPr="001F2ACF">
              <w:rPr>
                <w:rFonts w:ascii="Calibri" w:eastAsia="Times New Roman" w:hAnsi="Calibri" w:cs="Times New Roman"/>
                <w:color w:val="000000"/>
                <w:lang w:eastAsia="en-GB"/>
              </w:rPr>
              <w:t>IsLegalAID</w:t>
            </w:r>
            <w:proofErr w:type="spellEnd"/>
          </w:p>
        </w:tc>
        <w:tc>
          <w:tcPr>
            <w:tcW w:w="5792" w:type="dxa"/>
          </w:tcPr>
          <w:p w:rsidR="001F2ACF" w:rsidRDefault="00C122DC" w:rsidP="005861BD">
            <w:r>
              <w:t>TRUE OR FALSE (No flag is added then by default it will assume FALSE)</w:t>
            </w:r>
          </w:p>
        </w:tc>
      </w:tr>
      <w:tr w:rsidR="001F2ACF" w:rsidTr="005727B3">
        <w:trPr>
          <w:cnfStyle w:val="000000010000" w:firstRow="0" w:lastRow="0" w:firstColumn="0" w:lastColumn="0" w:oddVBand="0" w:evenVBand="0" w:oddHBand="0" w:evenHBand="1" w:firstRowFirstColumn="0" w:firstRowLastColumn="0" w:lastRowFirstColumn="0" w:lastRowLastColumn="0"/>
        </w:trPr>
        <w:tc>
          <w:tcPr>
            <w:tcW w:w="2382" w:type="dxa"/>
          </w:tcPr>
          <w:p w:rsidR="001F2ACF" w:rsidRPr="001F2ACF" w:rsidRDefault="001F2ACF" w:rsidP="009051AF">
            <w:pPr>
              <w:rPr>
                <w:rFonts w:ascii="Calibri" w:eastAsia="Times New Roman" w:hAnsi="Calibri" w:cs="Times New Roman"/>
                <w:color w:val="000000"/>
                <w:lang w:eastAsia="en-GB"/>
              </w:rPr>
            </w:pPr>
            <w:proofErr w:type="spellStart"/>
            <w:r w:rsidRPr="001F2ACF">
              <w:rPr>
                <w:rFonts w:ascii="Calibri" w:eastAsia="Times New Roman" w:hAnsi="Calibri" w:cs="Times New Roman"/>
                <w:color w:val="000000"/>
                <w:lang w:eastAsia="en-GB"/>
              </w:rPr>
              <w:t>WorkCatDescription</w:t>
            </w:r>
            <w:proofErr w:type="spellEnd"/>
          </w:p>
        </w:tc>
        <w:tc>
          <w:tcPr>
            <w:tcW w:w="5792" w:type="dxa"/>
          </w:tcPr>
          <w:p w:rsidR="001F2ACF" w:rsidRDefault="001204DD" w:rsidP="005861BD">
            <w:r>
              <w:t xml:space="preserve">Valid for </w:t>
            </w:r>
            <w:proofErr w:type="spellStart"/>
            <w:r>
              <w:t>IsLegalAID</w:t>
            </w:r>
            <w:proofErr w:type="spellEnd"/>
            <w:r>
              <w:t xml:space="preserve"> = TRUE </w:t>
            </w:r>
          </w:p>
          <w:p w:rsidR="001204DD" w:rsidRDefault="001204DD" w:rsidP="005727B3">
            <w:r>
              <w:t xml:space="preserve">Refer </w:t>
            </w:r>
            <w:proofErr w:type="spellStart"/>
            <w:r>
              <w:t>WorkCatDescription</w:t>
            </w:r>
            <w:proofErr w:type="spellEnd"/>
            <w:r>
              <w:t xml:space="preserve"> from ILB </w:t>
            </w:r>
            <w:proofErr w:type="spellStart"/>
            <w:r>
              <w:t>dbo.WorkCat</w:t>
            </w:r>
            <w:proofErr w:type="spellEnd"/>
            <w:r>
              <w:t xml:space="preserve"> Static Data </w:t>
            </w:r>
          </w:p>
          <w:p w:rsidR="001204DD" w:rsidRDefault="001204DD">
            <w:pPr>
              <w:rPr>
                <w:sz w:val="20"/>
                <w:szCs w:val="20"/>
              </w:rPr>
            </w:pPr>
            <w:r>
              <w:t>1</w:t>
            </w:r>
            <w:r>
              <w:tab/>
              <w:t>Family</w:t>
            </w:r>
          </w:p>
          <w:p w:rsidR="001204DD" w:rsidRDefault="001204DD">
            <w:pPr>
              <w:rPr>
                <w:sz w:val="20"/>
                <w:szCs w:val="20"/>
              </w:rPr>
            </w:pPr>
            <w:r>
              <w:t>2</w:t>
            </w:r>
            <w:r>
              <w:tab/>
              <w:t>Housing</w:t>
            </w:r>
          </w:p>
          <w:p w:rsidR="001204DD" w:rsidRDefault="001204DD">
            <w:pPr>
              <w:rPr>
                <w:sz w:val="20"/>
                <w:szCs w:val="20"/>
              </w:rPr>
            </w:pPr>
            <w:r>
              <w:t>3</w:t>
            </w:r>
            <w:r>
              <w:tab/>
              <w:t>Debt</w:t>
            </w:r>
          </w:p>
          <w:p w:rsidR="001204DD" w:rsidRDefault="001204DD">
            <w:pPr>
              <w:rPr>
                <w:sz w:val="20"/>
                <w:szCs w:val="20"/>
              </w:rPr>
            </w:pPr>
            <w:r>
              <w:t>4</w:t>
            </w:r>
            <w:r>
              <w:tab/>
              <w:t>Welfare Benefits</w:t>
            </w:r>
          </w:p>
          <w:p w:rsidR="001204DD" w:rsidRDefault="001204DD">
            <w:pPr>
              <w:rPr>
                <w:sz w:val="20"/>
                <w:szCs w:val="20"/>
              </w:rPr>
            </w:pPr>
            <w:r>
              <w:t>5</w:t>
            </w:r>
            <w:r>
              <w:tab/>
              <w:t>Consumer and General Contract</w:t>
            </w:r>
          </w:p>
          <w:p w:rsidR="001204DD" w:rsidRDefault="001204DD">
            <w:pPr>
              <w:rPr>
                <w:sz w:val="20"/>
                <w:szCs w:val="20"/>
              </w:rPr>
            </w:pPr>
            <w:r>
              <w:t>6</w:t>
            </w:r>
            <w:r>
              <w:tab/>
              <w:t>Immigration - Asylum</w:t>
            </w:r>
          </w:p>
          <w:p w:rsidR="001204DD" w:rsidRDefault="001204DD">
            <w:pPr>
              <w:rPr>
                <w:sz w:val="20"/>
                <w:szCs w:val="20"/>
              </w:rPr>
            </w:pPr>
            <w:r>
              <w:lastRenderedPageBreak/>
              <w:t>7</w:t>
            </w:r>
            <w:r>
              <w:tab/>
              <w:t>Immigration - Other</w:t>
            </w:r>
          </w:p>
          <w:p w:rsidR="001204DD" w:rsidRDefault="001204DD">
            <w:pPr>
              <w:rPr>
                <w:sz w:val="20"/>
                <w:szCs w:val="20"/>
              </w:rPr>
            </w:pPr>
            <w:r>
              <w:t>8</w:t>
            </w:r>
            <w:r>
              <w:tab/>
              <w:t>Employment</w:t>
            </w:r>
          </w:p>
          <w:p w:rsidR="001204DD" w:rsidRDefault="001204DD">
            <w:pPr>
              <w:rPr>
                <w:sz w:val="20"/>
                <w:szCs w:val="20"/>
              </w:rPr>
            </w:pPr>
            <w:r>
              <w:t>9</w:t>
            </w:r>
            <w:r>
              <w:tab/>
              <w:t>Mental Health</w:t>
            </w:r>
          </w:p>
          <w:p w:rsidR="001204DD" w:rsidRDefault="001204DD">
            <w:pPr>
              <w:rPr>
                <w:sz w:val="20"/>
                <w:szCs w:val="20"/>
              </w:rPr>
            </w:pPr>
            <w:r>
              <w:t>10</w:t>
            </w:r>
            <w:r>
              <w:tab/>
              <w:t>Personal Injury</w:t>
            </w:r>
          </w:p>
          <w:p w:rsidR="001204DD" w:rsidRDefault="001204DD">
            <w:pPr>
              <w:rPr>
                <w:sz w:val="20"/>
                <w:szCs w:val="20"/>
              </w:rPr>
            </w:pPr>
            <w:r>
              <w:t>11</w:t>
            </w:r>
            <w:r>
              <w:tab/>
              <w:t>Clinical Negligence</w:t>
            </w:r>
          </w:p>
          <w:p w:rsidR="001204DD" w:rsidRDefault="001204DD">
            <w:pPr>
              <w:rPr>
                <w:sz w:val="20"/>
                <w:szCs w:val="20"/>
              </w:rPr>
            </w:pPr>
            <w:r>
              <w:t>12</w:t>
            </w:r>
            <w:r>
              <w:tab/>
              <w:t>Community Care</w:t>
            </w:r>
          </w:p>
          <w:p w:rsidR="001204DD" w:rsidRDefault="001204DD">
            <w:pPr>
              <w:rPr>
                <w:sz w:val="20"/>
                <w:szCs w:val="20"/>
              </w:rPr>
            </w:pPr>
            <w:r>
              <w:t>13</w:t>
            </w:r>
            <w:r>
              <w:tab/>
              <w:t>Actions Against the Police</w:t>
            </w:r>
          </w:p>
          <w:p w:rsidR="001204DD" w:rsidRDefault="001204DD">
            <w:pPr>
              <w:rPr>
                <w:sz w:val="20"/>
                <w:szCs w:val="20"/>
              </w:rPr>
            </w:pPr>
            <w:r>
              <w:t>14</w:t>
            </w:r>
            <w:r>
              <w:tab/>
              <w:t>Education</w:t>
            </w:r>
          </w:p>
          <w:p w:rsidR="001204DD" w:rsidRDefault="001204DD">
            <w:pPr>
              <w:rPr>
                <w:sz w:val="20"/>
                <w:szCs w:val="20"/>
              </w:rPr>
            </w:pPr>
            <w:r>
              <w:t>15</w:t>
            </w:r>
            <w:r>
              <w:tab/>
              <w:t>Public Law</w:t>
            </w:r>
          </w:p>
          <w:p w:rsidR="001204DD" w:rsidRDefault="001204DD">
            <w:pPr>
              <w:rPr>
                <w:sz w:val="20"/>
                <w:szCs w:val="20"/>
              </w:rPr>
            </w:pPr>
            <w:r>
              <w:t>16</w:t>
            </w:r>
            <w:r>
              <w:tab/>
              <w:t>Miscellaneous</w:t>
            </w:r>
          </w:p>
          <w:p w:rsidR="001204DD" w:rsidRDefault="001204DD">
            <w:pPr>
              <w:rPr>
                <w:sz w:val="20"/>
                <w:szCs w:val="20"/>
              </w:rPr>
            </w:pPr>
            <w:r>
              <w:t>17</w:t>
            </w:r>
            <w:r>
              <w:tab/>
              <w:t>Criminal</w:t>
            </w:r>
          </w:p>
          <w:p w:rsidR="001204DD" w:rsidRDefault="001204DD">
            <w:pPr>
              <w:rPr>
                <w:sz w:val="20"/>
                <w:szCs w:val="20"/>
              </w:rPr>
            </w:pPr>
            <w:r>
              <w:t>18</w:t>
            </w:r>
            <w:r>
              <w:tab/>
              <w:t>Other</w:t>
            </w:r>
          </w:p>
          <w:p w:rsidR="001204DD" w:rsidRDefault="001204DD">
            <w:pPr>
              <w:rPr>
                <w:sz w:val="20"/>
                <w:szCs w:val="20"/>
              </w:rPr>
            </w:pPr>
          </w:p>
        </w:tc>
      </w:tr>
    </w:tbl>
    <w:p w:rsidR="00DE32B4" w:rsidRDefault="00DE32B4" w:rsidP="00D8050C">
      <w:pPr>
        <w:pStyle w:val="NumHeading2"/>
      </w:pPr>
      <w:bookmarkStart w:id="165" w:name="_Toc309310455"/>
      <w:bookmarkStart w:id="166" w:name="_Toc309719381"/>
      <w:bookmarkStart w:id="167" w:name="_Toc310500391"/>
      <w:bookmarkStart w:id="168" w:name="_Toc310509513"/>
      <w:bookmarkStart w:id="169" w:name="_Toc310521724"/>
      <w:bookmarkStart w:id="170" w:name="_Toc310522509"/>
      <w:bookmarkStart w:id="171" w:name="_Toc260037658"/>
      <w:bookmarkStart w:id="172" w:name="_Toc423944096"/>
      <w:bookmarkEnd w:id="165"/>
      <w:bookmarkEnd w:id="166"/>
      <w:bookmarkEnd w:id="167"/>
      <w:bookmarkEnd w:id="168"/>
      <w:bookmarkEnd w:id="169"/>
      <w:bookmarkEnd w:id="170"/>
      <w:r>
        <w:lastRenderedPageBreak/>
        <w:t>Years.csv</w:t>
      </w:r>
      <w:bookmarkEnd w:id="171"/>
      <w:bookmarkEnd w:id="172"/>
    </w:p>
    <w:p w:rsidR="00DE32B4" w:rsidRDefault="00DE32B4" w:rsidP="00DE32B4">
      <w:pPr>
        <w:spacing w:after="0" w:line="240" w:lineRule="auto"/>
      </w:pPr>
      <w:r>
        <w:t>This holds a list of Years to be imported.</w:t>
      </w:r>
    </w:p>
    <w:p w:rsidR="00914801" w:rsidRDefault="00914801" w:rsidP="00DE32B4">
      <w:pPr>
        <w:spacing w:after="0" w:line="240" w:lineRule="auto"/>
      </w:pPr>
      <w:r>
        <w:t xml:space="preserve">Note: Actually this is period wise data, so please generate data accordingly </w:t>
      </w:r>
    </w:p>
    <w:p w:rsidR="00DE32B4" w:rsidRDefault="00DE32B4" w:rsidP="00DE32B4">
      <w:pPr>
        <w:spacing w:after="0" w:line="240" w:lineRule="auto"/>
      </w:pPr>
    </w:p>
    <w:tbl>
      <w:tblPr>
        <w:tblStyle w:val="TableGrid"/>
        <w:tblW w:w="0" w:type="auto"/>
        <w:tblLook w:val="04A0" w:firstRow="1" w:lastRow="0" w:firstColumn="1" w:lastColumn="0" w:noHBand="0" w:noVBand="1"/>
      </w:tblPr>
      <w:tblGrid>
        <w:gridCol w:w="3447"/>
        <w:gridCol w:w="5800"/>
      </w:tblGrid>
      <w:tr w:rsidR="00DE32B4" w:rsidTr="00D87BD6">
        <w:trPr>
          <w:cnfStyle w:val="100000000000" w:firstRow="1" w:lastRow="0" w:firstColumn="0" w:lastColumn="0" w:oddVBand="0" w:evenVBand="0" w:oddHBand="0" w:evenHBand="0" w:firstRowFirstColumn="0" w:firstRowLastColumn="0" w:lastRowFirstColumn="0" w:lastRowLastColumn="0"/>
        </w:trPr>
        <w:tc>
          <w:tcPr>
            <w:tcW w:w="3510" w:type="dxa"/>
          </w:tcPr>
          <w:p w:rsidR="00DE32B4" w:rsidRDefault="00DE32B4" w:rsidP="00D87BD6">
            <w:pPr>
              <w:rPr>
                <w:b w:val="0"/>
              </w:rPr>
            </w:pPr>
            <w:r>
              <w:t>Field</w:t>
            </w:r>
          </w:p>
        </w:tc>
        <w:tc>
          <w:tcPr>
            <w:tcW w:w="5954" w:type="dxa"/>
          </w:tcPr>
          <w:p w:rsidR="00DE32B4" w:rsidRDefault="00DE32B4" w:rsidP="00D87BD6">
            <w:pPr>
              <w:rPr>
                <w:b w:val="0"/>
              </w:rPr>
            </w:pPr>
            <w:r>
              <w:t>Description</w:t>
            </w:r>
          </w:p>
        </w:tc>
      </w:tr>
      <w:tr w:rsidR="00DE32B4" w:rsidTr="00D87BD6">
        <w:trPr>
          <w:cnfStyle w:val="000000100000" w:firstRow="0" w:lastRow="0" w:firstColumn="0" w:lastColumn="0" w:oddVBand="0" w:evenVBand="0" w:oddHBand="1" w:evenHBand="0" w:firstRowFirstColumn="0" w:firstRowLastColumn="0" w:lastRowFirstColumn="0" w:lastRowLastColumn="0"/>
        </w:trPr>
        <w:tc>
          <w:tcPr>
            <w:tcW w:w="3510" w:type="dxa"/>
          </w:tcPr>
          <w:p w:rsidR="00DE32B4" w:rsidRDefault="00DE32B4" w:rsidP="00D87BD6">
            <w:proofErr w:type="spellStart"/>
            <w:r w:rsidRPr="00B965BE">
              <w:t>YearNumber</w:t>
            </w:r>
            <w:proofErr w:type="spellEnd"/>
          </w:p>
        </w:tc>
        <w:tc>
          <w:tcPr>
            <w:tcW w:w="5954" w:type="dxa"/>
          </w:tcPr>
          <w:p w:rsidR="00DE32B4" w:rsidRDefault="00646BB2" w:rsidP="00B965BE">
            <w:r>
              <w:t xml:space="preserve">Period </w:t>
            </w:r>
            <w:r w:rsidR="00DE32B4">
              <w:t>number</w:t>
            </w:r>
            <w:r>
              <w:t xml:space="preserve"> </w:t>
            </w:r>
          </w:p>
        </w:tc>
      </w:tr>
      <w:tr w:rsidR="00887C4E" w:rsidTr="00D87BD6">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887C4E" w:rsidRPr="00B965BE" w:rsidRDefault="00887C4E" w:rsidP="00D87BD6">
            <w:proofErr w:type="spellStart"/>
            <w:r w:rsidRPr="00887C4E">
              <w:t>YearDescription</w:t>
            </w:r>
            <w:proofErr w:type="spellEnd"/>
          </w:p>
        </w:tc>
        <w:tc>
          <w:tcPr>
            <w:tcW w:w="5954" w:type="dxa"/>
          </w:tcPr>
          <w:p w:rsidR="00887C4E" w:rsidRDefault="00887C4E" w:rsidP="00D87BD6">
            <w:r>
              <w:t>Financial Year Description</w:t>
            </w:r>
          </w:p>
        </w:tc>
      </w:tr>
      <w:tr w:rsidR="00DE32B4" w:rsidTr="00D87BD6">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DE32B4" w:rsidRPr="00B965BE" w:rsidRDefault="00DE32B4" w:rsidP="00D87BD6">
            <w:proofErr w:type="spellStart"/>
            <w:r w:rsidRPr="00B965BE">
              <w:t>StartDate</w:t>
            </w:r>
            <w:proofErr w:type="spellEnd"/>
          </w:p>
        </w:tc>
        <w:tc>
          <w:tcPr>
            <w:tcW w:w="5954" w:type="dxa"/>
          </w:tcPr>
          <w:p w:rsidR="00DE32B4" w:rsidRDefault="00DE32B4" w:rsidP="00D87BD6">
            <w:r>
              <w:t>Start Date</w:t>
            </w:r>
          </w:p>
        </w:tc>
      </w:tr>
      <w:tr w:rsidR="00DE32B4" w:rsidTr="00D87BD6">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DE32B4" w:rsidRPr="00B965BE" w:rsidRDefault="00DE32B4" w:rsidP="00D87BD6">
            <w:proofErr w:type="spellStart"/>
            <w:r w:rsidRPr="00B965BE">
              <w:t>EndDate</w:t>
            </w:r>
            <w:proofErr w:type="spellEnd"/>
          </w:p>
        </w:tc>
        <w:tc>
          <w:tcPr>
            <w:tcW w:w="5954" w:type="dxa"/>
          </w:tcPr>
          <w:p w:rsidR="00DE32B4" w:rsidRDefault="00DE32B4" w:rsidP="00D87BD6">
            <w:r>
              <w:t>&lt;Not used&gt;</w:t>
            </w:r>
          </w:p>
        </w:tc>
      </w:tr>
      <w:tr w:rsidR="00DE32B4" w:rsidTr="00D87BD6">
        <w:trPr>
          <w:cnfStyle w:val="000000100000" w:firstRow="0" w:lastRow="0" w:firstColumn="0" w:lastColumn="0" w:oddVBand="0" w:evenVBand="0" w:oddHBand="1" w:evenHBand="0" w:firstRowFirstColumn="0" w:firstRowLastColumn="0" w:lastRowFirstColumn="0" w:lastRowLastColumn="0"/>
        </w:trPr>
        <w:tc>
          <w:tcPr>
            <w:tcW w:w="3510" w:type="dxa"/>
            <w:vAlign w:val="bottom"/>
          </w:tcPr>
          <w:p w:rsidR="00DE32B4" w:rsidRPr="00B965BE" w:rsidRDefault="00DE32B4" w:rsidP="00D87BD6">
            <w:proofErr w:type="spellStart"/>
            <w:r w:rsidRPr="00B965BE">
              <w:t>PeriodEndDate</w:t>
            </w:r>
            <w:proofErr w:type="spellEnd"/>
          </w:p>
        </w:tc>
        <w:tc>
          <w:tcPr>
            <w:tcW w:w="5954" w:type="dxa"/>
          </w:tcPr>
          <w:p w:rsidR="00DE32B4" w:rsidRDefault="00DE32B4" w:rsidP="00D87BD6">
            <w:r>
              <w:t>End Date</w:t>
            </w:r>
          </w:p>
        </w:tc>
      </w:tr>
      <w:tr w:rsidR="00DE32B4" w:rsidTr="00D87BD6">
        <w:trPr>
          <w:cnfStyle w:val="000000010000" w:firstRow="0" w:lastRow="0" w:firstColumn="0" w:lastColumn="0" w:oddVBand="0" w:evenVBand="0" w:oddHBand="0" w:evenHBand="1" w:firstRowFirstColumn="0" w:firstRowLastColumn="0" w:lastRowFirstColumn="0" w:lastRowLastColumn="0"/>
        </w:trPr>
        <w:tc>
          <w:tcPr>
            <w:tcW w:w="3510" w:type="dxa"/>
            <w:vAlign w:val="bottom"/>
          </w:tcPr>
          <w:p w:rsidR="00DE32B4" w:rsidRPr="00B965BE" w:rsidRDefault="00DE32B4" w:rsidP="00D87BD6">
            <w:proofErr w:type="spellStart"/>
            <w:r w:rsidRPr="00B965BE">
              <w:t>VatQuarter</w:t>
            </w:r>
            <w:proofErr w:type="spellEnd"/>
          </w:p>
        </w:tc>
        <w:tc>
          <w:tcPr>
            <w:tcW w:w="5954" w:type="dxa"/>
          </w:tcPr>
          <w:p w:rsidR="00DE32B4" w:rsidRDefault="00DE32B4" w:rsidP="00D87BD6">
            <w:r>
              <w:t>&lt;Not used&gt;</w:t>
            </w:r>
          </w:p>
        </w:tc>
      </w:tr>
    </w:tbl>
    <w:p w:rsidR="00BD6288" w:rsidRPr="00816C1B" w:rsidRDefault="00BD6288" w:rsidP="00626828">
      <w:bookmarkStart w:id="173" w:name="_Toc309310457"/>
      <w:bookmarkStart w:id="174" w:name="_Toc309719383"/>
      <w:bookmarkStart w:id="175" w:name="_Toc310500393"/>
      <w:bookmarkStart w:id="176" w:name="_Toc310509515"/>
      <w:bookmarkStart w:id="177" w:name="_Toc310521726"/>
      <w:bookmarkStart w:id="178" w:name="_Toc301796423"/>
      <w:bookmarkStart w:id="179" w:name="_Toc301796576"/>
      <w:bookmarkStart w:id="180" w:name="_Toc301796424"/>
      <w:bookmarkStart w:id="181" w:name="_Toc301796577"/>
      <w:bookmarkStart w:id="182" w:name="_Toc301796425"/>
      <w:bookmarkStart w:id="183" w:name="_Toc301796578"/>
      <w:bookmarkStart w:id="184" w:name="_Toc301796435"/>
      <w:bookmarkStart w:id="185" w:name="_Toc301796588"/>
      <w:bookmarkStart w:id="186" w:name="_Toc302558968"/>
      <w:bookmarkEnd w:id="50"/>
      <w:bookmarkEnd w:id="51"/>
      <w:bookmarkEnd w:id="5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sectPr w:rsidR="00BD6288" w:rsidRPr="00816C1B" w:rsidSect="009051AF">
      <w:footerReference w:type="default" r:id="rId40"/>
      <w:pgSz w:w="12240" w:h="15840" w:code="9"/>
      <w:pgMar w:top="1440" w:right="1440" w:bottom="1440" w:left="1440" w:header="709"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0E3" w:rsidRDefault="008C00E3">
      <w:r>
        <w:separator/>
      </w:r>
    </w:p>
  </w:endnote>
  <w:endnote w:type="continuationSeparator" w:id="0">
    <w:p w:rsidR="008C00E3" w:rsidRDefault="008C0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Condensed">
    <w:charset w:val="00"/>
    <w:family w:val="swiss"/>
    <w:pitch w:val="variable"/>
    <w:sig w:usb0="00000287" w:usb1="00000000" w:usb2="00000000" w:usb3="00000000" w:csb0="0000009F" w:csb1="00000000"/>
  </w:font>
  <w:font w:name="Segoe">
    <w:altName w:val="Century Gothic"/>
    <w:charset w:val="00"/>
    <w:family w:val="swiss"/>
    <w:pitch w:val="variable"/>
    <w:sig w:usb0="00000087" w:usb1="00000000" w:usb2="00000000" w:usb3="00000000" w:csb0="0000009B"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2B1" w:rsidRPr="006B44E6" w:rsidRDefault="00C642B1" w:rsidP="00392D92">
    <w:pPr>
      <w:pStyle w:val="Footer"/>
      <w:pBdr>
        <w:top w:val="single" w:sz="4" w:space="1" w:color="auto"/>
      </w:pBdr>
      <w:jc w:val="right"/>
    </w:pPr>
    <w:r w:rsidRPr="006B44E6">
      <w:t xml:space="preserve">Page </w:t>
    </w:r>
    <w:r>
      <w:fldChar w:fldCharType="begin"/>
    </w:r>
    <w:r>
      <w:instrText xml:space="preserve"> PAGE  \* roman  \* MERGEFORMAT </w:instrText>
    </w:r>
    <w:r>
      <w:fldChar w:fldCharType="separate"/>
    </w:r>
    <w:r>
      <w:rPr>
        <w:noProof/>
      </w:rPr>
      <w:t>ii</w:t>
    </w:r>
    <w:r>
      <w:fldChar w:fldCharType="end"/>
    </w:r>
  </w:p>
  <w:tbl>
    <w:tblPr>
      <w:tblW w:w="9288" w:type="dxa"/>
      <w:tblLayout w:type="fixed"/>
      <w:tblLook w:val="01E0" w:firstRow="1" w:lastRow="1" w:firstColumn="1" w:lastColumn="1" w:noHBand="0" w:noVBand="0"/>
    </w:tblPr>
    <w:tblGrid>
      <w:gridCol w:w="2088"/>
      <w:gridCol w:w="7200"/>
    </w:tblGrid>
    <w:tr w:rsidR="00C642B1">
      <w:tc>
        <w:tcPr>
          <w:tcW w:w="2088" w:type="dxa"/>
        </w:tcPr>
        <w:p w:rsidR="00C642B1" w:rsidRDefault="00C642B1" w:rsidP="00142AE8">
          <w:pPr>
            <w:pStyle w:val="Footer"/>
          </w:pPr>
          <w:r>
            <w:rPr>
              <w:noProof/>
              <w:lang w:eastAsia="en-GB"/>
            </w:rPr>
            <w:drawing>
              <wp:inline distT="0" distB="0" distL="0" distR="0" wp14:anchorId="68A6D873" wp14:editId="63CAA957">
                <wp:extent cx="1190625" cy="400050"/>
                <wp:effectExtent l="0" t="0" r="9525" b="0"/>
                <wp:docPr id="3" name="Picture 3" descr="I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r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400050"/>
                        </a:xfrm>
                        <a:prstGeom prst="rect">
                          <a:avLst/>
                        </a:prstGeom>
                        <a:noFill/>
                        <a:ln>
                          <a:noFill/>
                        </a:ln>
                      </pic:spPr>
                    </pic:pic>
                  </a:graphicData>
                </a:graphic>
              </wp:inline>
            </w:drawing>
          </w:r>
        </w:p>
      </w:tc>
      <w:tc>
        <w:tcPr>
          <w:tcW w:w="7200" w:type="dxa"/>
        </w:tcPr>
        <w:p w:rsidR="00C642B1" w:rsidRDefault="00C642B1" w:rsidP="00A61A29">
          <w:pPr>
            <w:pStyle w:val="FooterSmall"/>
            <w:jc w:val="right"/>
            <w:rPr>
              <w:sz w:val="16"/>
              <w:szCs w:val="16"/>
            </w:rPr>
          </w:pPr>
        </w:p>
        <w:p w:rsidR="00C642B1" w:rsidRDefault="00C642B1" w:rsidP="00A61A29">
          <w:pPr>
            <w:pStyle w:val="FooterSmall"/>
            <w:jc w:val="right"/>
            <w:rPr>
              <w:sz w:val="16"/>
              <w:szCs w:val="16"/>
            </w:rPr>
          </w:pPr>
          <w:r w:rsidRPr="00A61A29">
            <w:rPr>
              <w:sz w:val="16"/>
              <w:szCs w:val="16"/>
            </w:rPr>
            <w:t>"</w:t>
          </w:r>
          <w:r w:rsidR="00771569">
            <w:fldChar w:fldCharType="begin"/>
          </w:r>
          <w:r w:rsidR="00771569">
            <w:instrText xml:space="preserve"> FILENAME   \* MERGEFORMAT </w:instrText>
          </w:r>
          <w:r w:rsidR="00771569">
            <w:fldChar w:fldCharType="separate"/>
          </w:r>
          <w:r>
            <w:rPr>
              <w:noProof/>
              <w:sz w:val="16"/>
              <w:szCs w:val="16"/>
            </w:rPr>
            <w:t>001-BI-Installation and Configuration Guide.doc</w:t>
          </w:r>
          <w:r w:rsidR="00771569">
            <w:rPr>
              <w:noProof/>
              <w:sz w:val="16"/>
              <w:szCs w:val="16"/>
            </w:rPr>
            <w:fldChar w:fldCharType="end"/>
          </w:r>
          <w:r w:rsidRPr="00A61A29">
            <w:rPr>
              <w:sz w:val="16"/>
              <w:szCs w:val="16"/>
            </w:rPr>
            <w:t xml:space="preserve">" last modified on </w:t>
          </w:r>
          <w:r w:rsidRPr="00A61A29">
            <w:rPr>
              <w:sz w:val="16"/>
              <w:szCs w:val="16"/>
            </w:rPr>
            <w:fldChar w:fldCharType="begin"/>
          </w:r>
          <w:r w:rsidRPr="00A61A29">
            <w:rPr>
              <w:sz w:val="16"/>
              <w:szCs w:val="16"/>
            </w:rPr>
            <w:instrText xml:space="preserve"> SAVEDATE  \@ "d MMM. yy"  \* MERGEFORMAT </w:instrText>
          </w:r>
          <w:r w:rsidRPr="00A61A29">
            <w:rPr>
              <w:sz w:val="16"/>
              <w:szCs w:val="16"/>
            </w:rPr>
            <w:fldChar w:fldCharType="separate"/>
          </w:r>
          <w:r w:rsidR="00A56AF0">
            <w:rPr>
              <w:noProof/>
              <w:sz w:val="16"/>
              <w:szCs w:val="16"/>
            </w:rPr>
            <w:t>15 Aug. 16</w:t>
          </w:r>
          <w:r w:rsidRPr="00A61A29">
            <w:rPr>
              <w:sz w:val="16"/>
              <w:szCs w:val="16"/>
            </w:rPr>
            <w:fldChar w:fldCharType="end"/>
          </w:r>
        </w:p>
        <w:p w:rsidR="00C642B1" w:rsidRPr="00A61A29" w:rsidRDefault="00C642B1" w:rsidP="003A3679">
          <w:pPr>
            <w:pStyle w:val="Footer"/>
            <w:spacing w:after="120"/>
            <w:jc w:val="right"/>
          </w:pPr>
          <w:r w:rsidRPr="00D53D5F">
            <w:t>©</w:t>
          </w:r>
          <w:r>
            <w:t>2007 Iris Software</w:t>
          </w:r>
          <w:r w:rsidRPr="00D53D5F">
            <w:t>. All rights reserved</w:t>
          </w:r>
          <w:r>
            <w:t>.</w:t>
          </w:r>
        </w:p>
      </w:tc>
    </w:tr>
  </w:tbl>
  <w:p w:rsidR="00C642B1" w:rsidRPr="00D33689" w:rsidRDefault="00C642B1" w:rsidP="00392D92">
    <w:pPr>
      <w:pStyle w:val="FooterSmal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2B1" w:rsidRDefault="00C642B1" w:rsidP="00D30E55">
    <w:pPr>
      <w:pStyle w:val="Footer"/>
      <w:ind w:right="-567"/>
      <w:jc w:val="right"/>
    </w:pPr>
  </w:p>
  <w:p w:rsidR="00C642B1" w:rsidRDefault="00C642B1" w:rsidP="00142AE8">
    <w:pPr>
      <w:pStyle w:val="Footer"/>
      <w:jc w:val="right"/>
    </w:pPr>
    <w:r>
      <w:rPr>
        <w:noProof/>
        <w:lang w:eastAsia="en-GB"/>
      </w:rPr>
      <w:drawing>
        <wp:inline distT="0" distB="0" distL="0" distR="0" wp14:anchorId="0135C409" wp14:editId="06AE4D43">
          <wp:extent cx="2228850" cy="742950"/>
          <wp:effectExtent l="0" t="0" r="0" b="0"/>
          <wp:docPr id="4" name="Picture 4" descr="I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r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8850" cy="742950"/>
                  </a:xfrm>
                  <a:prstGeom prst="rect">
                    <a:avLst/>
                  </a:prstGeom>
                  <a:noFill/>
                  <a:ln>
                    <a:noFill/>
                  </a:ln>
                </pic:spPr>
              </pic:pic>
            </a:graphicData>
          </a:graphic>
        </wp:inline>
      </w:drawing>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2B1" w:rsidRPr="006B44E6" w:rsidRDefault="00C642B1" w:rsidP="00392D92">
    <w:pPr>
      <w:pStyle w:val="Footer"/>
      <w:pBdr>
        <w:top w:val="single" w:sz="4" w:space="1" w:color="auto"/>
      </w:pBdr>
      <w:jc w:val="right"/>
    </w:pPr>
    <w:r w:rsidRPr="006B44E6">
      <w:t xml:space="preserve">Page </w:t>
    </w:r>
    <w:r w:rsidRPr="006B44E6">
      <w:fldChar w:fldCharType="begin"/>
    </w:r>
    <w:r w:rsidRPr="006B44E6">
      <w:instrText xml:space="preserve"> PAGE  \* Arabic  \* MERGEFORMAT </w:instrText>
    </w:r>
    <w:r w:rsidRPr="006B44E6">
      <w:fldChar w:fldCharType="separate"/>
    </w:r>
    <w:r w:rsidR="00771569">
      <w:rPr>
        <w:noProof/>
      </w:rPr>
      <w:t>46</w:t>
    </w:r>
    <w:r w:rsidRPr="006B44E6">
      <w:fldChar w:fldCharType="end"/>
    </w:r>
  </w:p>
  <w:tbl>
    <w:tblPr>
      <w:tblW w:w="9546" w:type="dxa"/>
      <w:tblLayout w:type="fixed"/>
      <w:tblLook w:val="01E0" w:firstRow="1" w:lastRow="1" w:firstColumn="1" w:lastColumn="1" w:noHBand="0" w:noVBand="0"/>
    </w:tblPr>
    <w:tblGrid>
      <w:gridCol w:w="2088"/>
      <w:gridCol w:w="7458"/>
    </w:tblGrid>
    <w:tr w:rsidR="00C642B1">
      <w:tc>
        <w:tcPr>
          <w:tcW w:w="2088" w:type="dxa"/>
        </w:tcPr>
        <w:p w:rsidR="00C642B1" w:rsidRDefault="00C642B1" w:rsidP="00EE5FD0">
          <w:pPr>
            <w:pStyle w:val="Footer"/>
            <w:ind w:left="-180"/>
          </w:pPr>
          <w:r>
            <w:rPr>
              <w:noProof/>
              <w:lang w:eastAsia="en-GB"/>
            </w:rPr>
            <w:drawing>
              <wp:inline distT="0" distB="0" distL="0" distR="0" wp14:anchorId="4D0FACF5" wp14:editId="6D6B1741">
                <wp:extent cx="1190625" cy="400050"/>
                <wp:effectExtent l="0" t="0" r="9525" b="0"/>
                <wp:docPr id="13" name="Picture 13" descr="I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r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400050"/>
                        </a:xfrm>
                        <a:prstGeom prst="rect">
                          <a:avLst/>
                        </a:prstGeom>
                        <a:noFill/>
                        <a:ln>
                          <a:noFill/>
                        </a:ln>
                      </pic:spPr>
                    </pic:pic>
                  </a:graphicData>
                </a:graphic>
              </wp:inline>
            </w:drawing>
          </w:r>
        </w:p>
      </w:tc>
      <w:tc>
        <w:tcPr>
          <w:tcW w:w="7458" w:type="dxa"/>
        </w:tcPr>
        <w:p w:rsidR="00C642B1" w:rsidRDefault="00C642B1" w:rsidP="00EE5FD0">
          <w:pPr>
            <w:pStyle w:val="FooterSmall"/>
          </w:pPr>
        </w:p>
        <w:p w:rsidR="00C642B1" w:rsidRPr="00A61A29" w:rsidRDefault="00C642B1" w:rsidP="00A61A29">
          <w:pPr>
            <w:pStyle w:val="FooterSmall"/>
            <w:jc w:val="right"/>
            <w:rPr>
              <w:sz w:val="16"/>
              <w:szCs w:val="16"/>
            </w:rPr>
          </w:pPr>
          <w:r w:rsidRPr="00A61A29">
            <w:rPr>
              <w:sz w:val="16"/>
              <w:szCs w:val="16"/>
            </w:rPr>
            <w:t>"</w:t>
          </w:r>
          <w:r w:rsidR="00771569">
            <w:fldChar w:fldCharType="begin"/>
          </w:r>
          <w:r w:rsidR="00771569">
            <w:instrText xml:space="preserve"> FILENAME   \* MERGEFORMAT </w:instrText>
          </w:r>
          <w:r w:rsidR="00771569">
            <w:fldChar w:fldCharType="separate"/>
          </w:r>
          <w:r w:rsidRPr="00BC3D55">
            <w:rPr>
              <w:noProof/>
              <w:sz w:val="16"/>
              <w:szCs w:val="16"/>
            </w:rPr>
            <w:t>006 - IDMF_CSV_Format.docx</w:t>
          </w:r>
          <w:r w:rsidR="00771569">
            <w:rPr>
              <w:noProof/>
              <w:sz w:val="16"/>
              <w:szCs w:val="16"/>
            </w:rPr>
            <w:fldChar w:fldCharType="end"/>
          </w:r>
          <w:r w:rsidRPr="00A61A29">
            <w:rPr>
              <w:sz w:val="16"/>
              <w:szCs w:val="16"/>
            </w:rPr>
            <w:t xml:space="preserve">" last modified on </w:t>
          </w:r>
          <w:r w:rsidRPr="00A61A29">
            <w:rPr>
              <w:sz w:val="16"/>
              <w:szCs w:val="16"/>
            </w:rPr>
            <w:fldChar w:fldCharType="begin"/>
          </w:r>
          <w:r w:rsidRPr="00A61A29">
            <w:rPr>
              <w:sz w:val="16"/>
              <w:szCs w:val="16"/>
            </w:rPr>
            <w:instrText xml:space="preserve"> SAVEDATE  \@ "d MMM. yy"  \* MERGEFORMAT </w:instrText>
          </w:r>
          <w:r w:rsidRPr="00A61A29">
            <w:rPr>
              <w:sz w:val="16"/>
              <w:szCs w:val="16"/>
            </w:rPr>
            <w:fldChar w:fldCharType="separate"/>
          </w:r>
          <w:r w:rsidR="00A56AF0">
            <w:rPr>
              <w:noProof/>
              <w:sz w:val="16"/>
              <w:szCs w:val="16"/>
            </w:rPr>
            <w:t>15 Aug. 16</w:t>
          </w:r>
          <w:r w:rsidRPr="00A61A29">
            <w:rPr>
              <w:sz w:val="16"/>
              <w:szCs w:val="16"/>
            </w:rPr>
            <w:fldChar w:fldCharType="end"/>
          </w:r>
        </w:p>
      </w:tc>
    </w:tr>
  </w:tbl>
  <w:p w:rsidR="00C642B1" w:rsidRPr="00D33689" w:rsidRDefault="00C642B1" w:rsidP="00392D92">
    <w:pPr>
      <w:pStyle w:val="FooterSmal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0E3" w:rsidRDefault="008C00E3">
      <w:r>
        <w:separator/>
      </w:r>
    </w:p>
  </w:footnote>
  <w:footnote w:type="continuationSeparator" w:id="0">
    <w:p w:rsidR="008C00E3" w:rsidRDefault="008C00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2B1" w:rsidRPr="00A61A29" w:rsidRDefault="00771569" w:rsidP="00A61A29">
    <w:pPr>
      <w:pStyle w:val="Header"/>
      <w:jc w:val="left"/>
      <w:rPr>
        <w:sz w:val="20"/>
        <w:szCs w:val="20"/>
      </w:rPr>
    </w:pPr>
    <w:r>
      <w:fldChar w:fldCharType="begin"/>
    </w:r>
    <w:r>
      <w:instrText xml:space="preserve"> TITLE   \* MERGEFORMAT </w:instrText>
    </w:r>
    <w:r>
      <w:fldChar w:fldCharType="separate"/>
    </w:r>
    <w:r w:rsidR="00C642B1" w:rsidRPr="0014417D">
      <w:rPr>
        <w:sz w:val="20"/>
        <w:szCs w:val="20"/>
      </w:rPr>
      <w:t>IDMF CSV File Formats Mapping Guide</w:t>
    </w:r>
    <w:r>
      <w:rPr>
        <w:sz w:val="20"/>
        <w:szCs w:val="20"/>
      </w:rPr>
      <w:fldChar w:fldCharType="end"/>
    </w:r>
    <w:r w:rsidR="00C642B1">
      <w:rPr>
        <w:sz w:val="20"/>
        <w:szCs w:val="20"/>
      </w:rPr>
      <w:t xml:space="preserve">   </w:t>
    </w:r>
    <w:r w:rsidR="00C642B1">
      <w:rPr>
        <w:sz w:val="20"/>
        <w:szCs w:val="20"/>
      </w:rPr>
      <w:tab/>
    </w:r>
    <w:r w:rsidR="00C642B1">
      <w:rPr>
        <w:sz w:val="20"/>
        <w:szCs w:val="20"/>
      </w:rPr>
      <w:tab/>
    </w:r>
    <w:r w:rsidR="00C642B1">
      <w:rPr>
        <w:sz w:val="20"/>
        <w:szCs w:val="20"/>
      </w:rPr>
      <w:tab/>
    </w:r>
    <w:r w:rsidR="00C642B1">
      <w:rPr>
        <w:sz w:val="20"/>
        <w:szCs w:val="20"/>
      </w:rPr>
      <w:tab/>
    </w:r>
    <w:r w:rsidR="00C642B1">
      <w:rPr>
        <w:sz w:val="20"/>
        <w:szCs w:val="20"/>
      </w:rPr>
      <w:tab/>
    </w:r>
    <w:r w:rsidR="00C642B1">
      <w:rPr>
        <w:sz w:val="20"/>
        <w:szCs w:val="20"/>
      </w:rPr>
      <w:tab/>
    </w:r>
    <w:r w:rsidR="00C642B1">
      <w:rPr>
        <w:sz w:val="20"/>
        <w:szCs w:val="20"/>
      </w:rPr>
      <w:tab/>
    </w:r>
    <w:r w:rsidR="00C642B1" w:rsidRPr="00A61A29">
      <w:rPr>
        <w:sz w:val="20"/>
        <w:szCs w:val="20"/>
      </w:rPr>
      <w:t xml:space="preserve">Version </w:t>
    </w:r>
    <w:r>
      <w:fldChar w:fldCharType="begin"/>
    </w:r>
    <w:r>
      <w:instrText xml:space="preserve"> DOCPROPERTY  Version  \* MERGEFORMAT </w:instrText>
    </w:r>
    <w:r>
      <w:fldChar w:fldCharType="separate"/>
    </w:r>
    <w:r w:rsidR="00C642B1" w:rsidRPr="00BA64DF">
      <w:rPr>
        <w:sz w:val="20"/>
        <w:szCs w:val="20"/>
      </w:rPr>
      <w:t>.6</w:t>
    </w:r>
    <w:r>
      <w:rPr>
        <w:sz w:val="20"/>
        <w:szCs w:val="20"/>
      </w:rPr>
      <w:fldChar w:fldCharType="end"/>
    </w:r>
    <w:r w:rsidR="00C642B1" w:rsidRPr="00A61A29">
      <w:rPr>
        <w:sz w:val="20"/>
        <w:szCs w:val="20"/>
      </w:rPr>
      <w:t xml:space="preserve"> </w:t>
    </w:r>
    <w:r>
      <w:fldChar w:fldCharType="begin"/>
    </w:r>
    <w:r>
      <w:instrText xml:space="preserve"> DOCPROPERTY  Status  \* MERGEFORMAT </w:instrText>
    </w:r>
    <w:r>
      <w:fldChar w:fldCharType="separate"/>
    </w:r>
    <w:r w:rsidR="00C642B1">
      <w:rPr>
        <w:sz w:val="20"/>
        <w:szCs w:val="20"/>
      </w:rPr>
      <w:t>Draft</w:t>
    </w:r>
    <w:r>
      <w:rPr>
        <w:sz w:val="20"/>
        <w:szCs w:val="20"/>
      </w:rPr>
      <w:fldChar w:fldCharType="end"/>
    </w:r>
    <w:r w:rsidR="00C642B1">
      <w:rPr>
        <w:sz w:val="20"/>
        <w:szCs w:val="20"/>
      </w:rPr>
      <w:t xml:space="preserve">  </w:t>
    </w:r>
    <w:r w:rsidR="00C642B1" w:rsidRPr="00A61A29">
      <w:rPr>
        <w:sz w:val="20"/>
        <w:szCs w:val="20"/>
      </w:rPr>
      <w:fldChar w:fldCharType="begin"/>
    </w:r>
    <w:r w:rsidR="00C642B1" w:rsidRPr="00A61A29">
      <w:rPr>
        <w:sz w:val="20"/>
        <w:szCs w:val="20"/>
      </w:rPr>
      <w:instrText xml:space="preserve"> SUBJECT   \* MERGEFORMAT </w:instrText>
    </w:r>
    <w:r w:rsidR="00C642B1" w:rsidRPr="00A61A29">
      <w:rPr>
        <w:sz w:val="20"/>
        <w:szCs w:val="20"/>
      </w:rPr>
      <w:fldChar w:fldCharType="end"/>
    </w:r>
    <w:r w:rsidR="00C642B1" w:rsidRPr="00A61A29">
      <w:rPr>
        <w:sz w:val="20"/>
        <w:szCs w:val="20"/>
      </w:rPr>
      <w:fldChar w:fldCharType="begin"/>
    </w:r>
    <w:r w:rsidR="00C642B1" w:rsidRPr="00A61A29">
      <w:rPr>
        <w:sz w:val="20"/>
        <w:szCs w:val="20"/>
      </w:rPr>
      <w:instrText xml:space="preserve"> IF </w:instrText>
    </w:r>
    <w:r>
      <w:fldChar w:fldCharType="begin"/>
    </w:r>
    <w:r>
      <w:instrText xml:space="preserve"> DOCPROPERTY  Confidential  \* MERGEFORMAT </w:instrText>
    </w:r>
    <w:r>
      <w:fldChar w:fldCharType="separate"/>
    </w:r>
    <w:r w:rsidR="00C642B1">
      <w:rPr>
        <w:sz w:val="20"/>
        <w:szCs w:val="20"/>
      </w:rPr>
      <w:instrText>0</w:instrText>
    </w:r>
    <w:r>
      <w:rPr>
        <w:sz w:val="20"/>
        <w:szCs w:val="20"/>
      </w:rPr>
      <w:fldChar w:fldCharType="end"/>
    </w:r>
    <w:r w:rsidR="00C642B1" w:rsidRPr="00A61A29">
      <w:rPr>
        <w:sz w:val="20"/>
        <w:szCs w:val="20"/>
      </w:rPr>
      <w:instrText xml:space="preserve"> &lt;&gt; 0 " Confidential" "" \* MERGEFORMAT </w:instrText>
    </w:r>
    <w:r w:rsidR="00C642B1" w:rsidRPr="00A61A29">
      <w:rPr>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2B1" w:rsidRDefault="00C642B1" w:rsidP="000A1D2F">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516"/>
    <w:multiLevelType w:val="multilevel"/>
    <w:tmpl w:val="9B78E552"/>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ascii="Tahoma" w:hAnsi="Tahoma" w:cs="Tahoma" w:hint="default"/>
        <w:sz w:val="24"/>
        <w:szCs w:val="24"/>
      </w:rPr>
    </w:lvl>
    <w:lvl w:ilvl="2">
      <w:start w:val="1"/>
      <w:numFmt w:val="decimal"/>
      <w:pStyle w:val="NumHeading3"/>
      <w:lvlText w:val="%1.%2.%3"/>
      <w:lvlJc w:val="left"/>
      <w:pPr>
        <w:tabs>
          <w:tab w:val="num" w:pos="1021"/>
        </w:tabs>
        <w:ind w:left="1021" w:hanging="1021"/>
      </w:pPr>
      <w:rPr>
        <w:rFonts w:ascii="Tahoma" w:hAnsi="Tahoma" w:cs="Tahoma" w:hint="default"/>
        <w:sz w:val="22"/>
        <w:szCs w:val="22"/>
      </w:rPr>
    </w:lvl>
    <w:lvl w:ilvl="3">
      <w:start w:val="1"/>
      <w:numFmt w:val="decimal"/>
      <w:pStyle w:val="NumHeading4"/>
      <w:lvlText w:val="%1.%2.%3.%4"/>
      <w:lvlJc w:val="left"/>
      <w:pPr>
        <w:tabs>
          <w:tab w:val="num" w:pos="1815"/>
        </w:tabs>
        <w:ind w:left="1815" w:hanging="1247"/>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nsid w:val="0FA60B96"/>
    <w:multiLevelType w:val="hybridMultilevel"/>
    <w:tmpl w:val="37E83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BE020E"/>
    <w:multiLevelType w:val="hybridMultilevel"/>
    <w:tmpl w:val="E06A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0A38DC"/>
    <w:multiLevelType w:val="hybridMultilevel"/>
    <w:tmpl w:val="75E42D3E"/>
    <w:lvl w:ilvl="0" w:tplc="0674E3BC">
      <w:start w:val="1"/>
      <w:numFmt w:val="bullet"/>
      <w:pStyle w:val="ListBullet"/>
      <w:lvlText w:val=""/>
      <w:lvlJc w:val="left"/>
      <w:pPr>
        <w:tabs>
          <w:tab w:val="num" w:pos="1872"/>
        </w:tabs>
        <w:ind w:left="1872" w:hanging="360"/>
      </w:pPr>
      <w:rPr>
        <w:rFonts w:ascii="Symbol" w:hAnsi="Symbol" w:hint="default"/>
        <w:sz w:val="20"/>
      </w:rPr>
    </w:lvl>
    <w:lvl w:ilvl="1" w:tplc="04090003" w:tentative="1">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4">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2B0404E4"/>
    <w:multiLevelType w:val="hybridMultilevel"/>
    <w:tmpl w:val="8F121462"/>
    <w:lvl w:ilvl="0" w:tplc="0809000F">
      <w:start w:val="1"/>
      <w:numFmt w:val="decimal"/>
      <w:lvlText w:val="%1."/>
      <w:lvlJc w:val="left"/>
      <w:pPr>
        <w:ind w:left="947" w:hanging="360"/>
      </w:p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6">
    <w:nsid w:val="36A64D04"/>
    <w:multiLevelType w:val="hybridMultilevel"/>
    <w:tmpl w:val="DAE4FE10"/>
    <w:lvl w:ilvl="0" w:tplc="7F101F02">
      <w:numFmt w:val="bullet"/>
      <w:lvlText w:val="•"/>
      <w:lvlJc w:val="left"/>
      <w:pPr>
        <w:ind w:left="1125" w:hanging="765"/>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428953F2"/>
    <w:multiLevelType w:val="hybridMultilevel"/>
    <w:tmpl w:val="6E761E0C"/>
    <w:lvl w:ilvl="0" w:tplc="66D2F8DA">
      <w:start w:val="5"/>
      <w:numFmt w:val="lowerLetter"/>
      <w:lvlText w:val="%1"/>
      <w:lvlJc w:val="left"/>
      <w:pPr>
        <w:ind w:left="722" w:hanging="495"/>
      </w:pPr>
      <w:rPr>
        <w:rFonts w:hint="default"/>
        <w:b/>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9">
    <w:nsid w:val="45B03573"/>
    <w:multiLevelType w:val="hybridMultilevel"/>
    <w:tmpl w:val="2864C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095527"/>
    <w:multiLevelType w:val="multilevel"/>
    <w:tmpl w:val="4C1E9172"/>
    <w:styleLink w:val="NumberedListTable"/>
    <w:lvl w:ilvl="0">
      <w:start w:val="1"/>
      <w:numFmt w:val="decimal"/>
      <w:lvlText w:val="%1."/>
      <w:lvlJc w:val="left"/>
      <w:pPr>
        <w:tabs>
          <w:tab w:val="num" w:pos="227"/>
        </w:tabs>
        <w:ind w:left="227" w:hanging="227"/>
      </w:pPr>
      <w:rPr>
        <w:rFonts w:ascii="Arial" w:eastAsia="Segoe Condensed" w:hAnsi="Arial"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1">
    <w:nsid w:val="49E51617"/>
    <w:multiLevelType w:val="hybridMultilevel"/>
    <w:tmpl w:val="2A72C47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34E31B0"/>
    <w:multiLevelType w:val="hybridMultilevel"/>
    <w:tmpl w:val="8E0CD840"/>
    <w:lvl w:ilvl="0" w:tplc="977E26CA">
      <w:start w:val="5"/>
      <w:numFmt w:val="lowerLetter"/>
      <w:lvlText w:val="%1"/>
      <w:lvlJc w:val="left"/>
      <w:pPr>
        <w:ind w:left="722" w:hanging="495"/>
      </w:pPr>
      <w:rPr>
        <w:rFonts w:hint="default"/>
        <w:b/>
        <w:sz w:val="18"/>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13">
    <w:nsid w:val="5DC81919"/>
    <w:multiLevelType w:val="hybridMultilevel"/>
    <w:tmpl w:val="1332E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7016CF9"/>
    <w:multiLevelType w:val="singleLevel"/>
    <w:tmpl w:val="46581290"/>
    <w:lvl w:ilvl="0">
      <w:start w:val="1"/>
      <w:numFmt w:val="bullet"/>
      <w:pStyle w:val="Bulletpointtype1"/>
      <w:lvlText w:val=""/>
      <w:lvlJc w:val="left"/>
      <w:pPr>
        <w:tabs>
          <w:tab w:val="num" w:pos="360"/>
        </w:tabs>
        <w:ind w:left="360" w:hanging="360"/>
      </w:pPr>
      <w:rPr>
        <w:rFonts w:ascii="Symbol" w:hAnsi="Symbol" w:hint="default"/>
        <w:sz w:val="28"/>
      </w:rPr>
    </w:lvl>
  </w:abstractNum>
  <w:abstractNum w:abstractNumId="15">
    <w:nsid w:val="67126E64"/>
    <w:multiLevelType w:val="hybridMultilevel"/>
    <w:tmpl w:val="A34AE530"/>
    <w:lvl w:ilvl="0" w:tplc="08090001">
      <w:start w:val="1"/>
      <w:numFmt w:val="bullet"/>
      <w:lvlText w:val=""/>
      <w:lvlJc w:val="left"/>
      <w:pPr>
        <w:ind w:left="587" w:hanging="360"/>
      </w:pPr>
      <w:rPr>
        <w:rFonts w:ascii="Symbol" w:hAnsi="Symbol"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16">
    <w:nsid w:val="69F53201"/>
    <w:multiLevelType w:val="multilevel"/>
    <w:tmpl w:val="8F647CC0"/>
    <w:styleLink w:val="NumberedList"/>
    <w:lvl w:ilvl="0">
      <w:start w:val="1"/>
      <w:numFmt w:val="decimal"/>
      <w:lvlText w:val="%1."/>
      <w:lvlJc w:val="left"/>
      <w:pPr>
        <w:tabs>
          <w:tab w:val="num" w:pos="907"/>
        </w:tabs>
        <w:ind w:left="907" w:hanging="340"/>
      </w:pPr>
      <w:rPr>
        <w:rFonts w:ascii="Arial" w:eastAsia="Segoe" w:hAnsi="Arial"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17">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70FB0CB2"/>
    <w:multiLevelType w:val="hybridMultilevel"/>
    <w:tmpl w:val="785A731E"/>
    <w:lvl w:ilvl="0" w:tplc="6C38FB46">
      <w:start w:val="5"/>
      <w:numFmt w:val="lowerLetter"/>
      <w:lvlText w:val="%1"/>
      <w:lvlJc w:val="left"/>
      <w:pPr>
        <w:ind w:left="722" w:hanging="495"/>
      </w:pPr>
      <w:rPr>
        <w:rFonts w:hint="default"/>
        <w:b/>
        <w:sz w:val="18"/>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19">
    <w:nsid w:val="743018AD"/>
    <w:multiLevelType w:val="multilevel"/>
    <w:tmpl w:val="08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0">
    <w:nsid w:val="776F25BE"/>
    <w:multiLevelType w:val="hybridMultilevel"/>
    <w:tmpl w:val="62F23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0"/>
  </w:num>
  <w:num w:numId="4">
    <w:abstractNumId w:val="17"/>
  </w:num>
  <w:num w:numId="5">
    <w:abstractNumId w:val="7"/>
  </w:num>
  <w:num w:numId="6">
    <w:abstractNumId w:val="16"/>
  </w:num>
  <w:num w:numId="7">
    <w:abstractNumId w:val="14"/>
  </w:num>
  <w:num w:numId="8">
    <w:abstractNumId w:val="3"/>
  </w:num>
  <w:num w:numId="9">
    <w:abstractNumId w:val="19"/>
  </w:num>
  <w:num w:numId="10">
    <w:abstractNumId w:val="13"/>
  </w:num>
  <w:num w:numId="11">
    <w:abstractNumId w:val="1"/>
  </w:num>
  <w:num w:numId="12">
    <w:abstractNumId w:val="11"/>
  </w:num>
  <w:num w:numId="13">
    <w:abstractNumId w:val="0"/>
  </w:num>
  <w:num w:numId="14">
    <w:abstractNumId w:val="0"/>
  </w:num>
  <w:num w:numId="15">
    <w:abstractNumId w:val="5"/>
  </w:num>
  <w:num w:numId="16">
    <w:abstractNumId w:val="9"/>
  </w:num>
  <w:num w:numId="17">
    <w:abstractNumId w:val="0"/>
  </w:num>
  <w:num w:numId="18">
    <w:abstractNumId w:val="20"/>
  </w:num>
  <w:num w:numId="19">
    <w:abstractNumId w:val="15"/>
  </w:num>
  <w:num w:numId="20">
    <w:abstractNumId w:val="2"/>
  </w:num>
  <w:num w:numId="21">
    <w:abstractNumId w:val="6"/>
  </w:num>
  <w:num w:numId="22">
    <w:abstractNumId w:val="0"/>
  </w:num>
  <w:num w:numId="23">
    <w:abstractNumId w:val="0"/>
  </w:num>
  <w:num w:numId="24">
    <w:abstractNumId w:val="18"/>
  </w:num>
  <w:num w:numId="25">
    <w:abstractNumId w:val="12"/>
  </w:num>
  <w:num w:numId="26">
    <w:abstractNumId w:val="8"/>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lesh Desai">
    <w15:presenceInfo w15:providerId="AD" w15:userId="S-1-5-21-752306275-884557073-1544898942-12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78"/>
  <w:displayHorizont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docVars>
    <w:docVar w:name="ForceOverwriteVersion" w:val="False"/>
  </w:docVars>
  <w:rsids>
    <w:rsidRoot w:val="001232D2"/>
    <w:rsid w:val="00000D7C"/>
    <w:rsid w:val="00001E94"/>
    <w:rsid w:val="00002466"/>
    <w:rsid w:val="0000306C"/>
    <w:rsid w:val="00004E23"/>
    <w:rsid w:val="000059C4"/>
    <w:rsid w:val="00005C22"/>
    <w:rsid w:val="00006105"/>
    <w:rsid w:val="00007499"/>
    <w:rsid w:val="00007645"/>
    <w:rsid w:val="00007E4B"/>
    <w:rsid w:val="00010BBB"/>
    <w:rsid w:val="00011A5F"/>
    <w:rsid w:val="00012482"/>
    <w:rsid w:val="00012BCE"/>
    <w:rsid w:val="000131D8"/>
    <w:rsid w:val="00013FEA"/>
    <w:rsid w:val="000141CE"/>
    <w:rsid w:val="00014F8B"/>
    <w:rsid w:val="000158C1"/>
    <w:rsid w:val="00015EBC"/>
    <w:rsid w:val="00016005"/>
    <w:rsid w:val="000179D1"/>
    <w:rsid w:val="00017F6F"/>
    <w:rsid w:val="00020D2E"/>
    <w:rsid w:val="00021E96"/>
    <w:rsid w:val="00022D5B"/>
    <w:rsid w:val="00022DB0"/>
    <w:rsid w:val="00022EAC"/>
    <w:rsid w:val="00023C4D"/>
    <w:rsid w:val="00024717"/>
    <w:rsid w:val="00024CCA"/>
    <w:rsid w:val="000273A2"/>
    <w:rsid w:val="00027458"/>
    <w:rsid w:val="0002798D"/>
    <w:rsid w:val="00030CB5"/>
    <w:rsid w:val="00031861"/>
    <w:rsid w:val="0003262A"/>
    <w:rsid w:val="00032670"/>
    <w:rsid w:val="000347FE"/>
    <w:rsid w:val="000349C3"/>
    <w:rsid w:val="0003574F"/>
    <w:rsid w:val="00035812"/>
    <w:rsid w:val="00035FBE"/>
    <w:rsid w:val="00040528"/>
    <w:rsid w:val="0004121F"/>
    <w:rsid w:val="00042ECB"/>
    <w:rsid w:val="0004383E"/>
    <w:rsid w:val="00043E66"/>
    <w:rsid w:val="00044C65"/>
    <w:rsid w:val="0004642F"/>
    <w:rsid w:val="000467A8"/>
    <w:rsid w:val="000473D5"/>
    <w:rsid w:val="0005008C"/>
    <w:rsid w:val="000520C6"/>
    <w:rsid w:val="000527ED"/>
    <w:rsid w:val="00053038"/>
    <w:rsid w:val="00055D76"/>
    <w:rsid w:val="00056516"/>
    <w:rsid w:val="00060168"/>
    <w:rsid w:val="00060871"/>
    <w:rsid w:val="00060DDE"/>
    <w:rsid w:val="00061B8A"/>
    <w:rsid w:val="00062F29"/>
    <w:rsid w:val="00062F76"/>
    <w:rsid w:val="00063220"/>
    <w:rsid w:val="00063326"/>
    <w:rsid w:val="00064052"/>
    <w:rsid w:val="00065616"/>
    <w:rsid w:val="00066121"/>
    <w:rsid w:val="00072298"/>
    <w:rsid w:val="000722FC"/>
    <w:rsid w:val="00072C0B"/>
    <w:rsid w:val="00072CB6"/>
    <w:rsid w:val="000740DA"/>
    <w:rsid w:val="0007571B"/>
    <w:rsid w:val="00075A14"/>
    <w:rsid w:val="00076999"/>
    <w:rsid w:val="00076F15"/>
    <w:rsid w:val="00077D27"/>
    <w:rsid w:val="00081FE2"/>
    <w:rsid w:val="0008375E"/>
    <w:rsid w:val="00085798"/>
    <w:rsid w:val="00085865"/>
    <w:rsid w:val="000863A3"/>
    <w:rsid w:val="00086529"/>
    <w:rsid w:val="00087A72"/>
    <w:rsid w:val="000900D2"/>
    <w:rsid w:val="00091D2D"/>
    <w:rsid w:val="00092A52"/>
    <w:rsid w:val="00092D97"/>
    <w:rsid w:val="00092E66"/>
    <w:rsid w:val="000930AE"/>
    <w:rsid w:val="00093BD7"/>
    <w:rsid w:val="00094410"/>
    <w:rsid w:val="0009473F"/>
    <w:rsid w:val="00095097"/>
    <w:rsid w:val="000975FC"/>
    <w:rsid w:val="000A1A86"/>
    <w:rsid w:val="000A1AD7"/>
    <w:rsid w:val="000A1CB1"/>
    <w:rsid w:val="000A1D2F"/>
    <w:rsid w:val="000A3101"/>
    <w:rsid w:val="000A6A7B"/>
    <w:rsid w:val="000A6BDD"/>
    <w:rsid w:val="000A7932"/>
    <w:rsid w:val="000B056E"/>
    <w:rsid w:val="000B0C50"/>
    <w:rsid w:val="000B136C"/>
    <w:rsid w:val="000B21C2"/>
    <w:rsid w:val="000B24C4"/>
    <w:rsid w:val="000B2BC4"/>
    <w:rsid w:val="000B3E3E"/>
    <w:rsid w:val="000B4013"/>
    <w:rsid w:val="000B45A6"/>
    <w:rsid w:val="000B4AE2"/>
    <w:rsid w:val="000B4F4D"/>
    <w:rsid w:val="000B57B3"/>
    <w:rsid w:val="000B666A"/>
    <w:rsid w:val="000B7455"/>
    <w:rsid w:val="000B7B87"/>
    <w:rsid w:val="000C00E3"/>
    <w:rsid w:val="000C0279"/>
    <w:rsid w:val="000C0BC2"/>
    <w:rsid w:val="000C17AE"/>
    <w:rsid w:val="000C2716"/>
    <w:rsid w:val="000C4EB8"/>
    <w:rsid w:val="000C5B6C"/>
    <w:rsid w:val="000C5E04"/>
    <w:rsid w:val="000C61D6"/>
    <w:rsid w:val="000C6D20"/>
    <w:rsid w:val="000C7131"/>
    <w:rsid w:val="000D0446"/>
    <w:rsid w:val="000D058D"/>
    <w:rsid w:val="000D0A71"/>
    <w:rsid w:val="000D0A92"/>
    <w:rsid w:val="000D0B2F"/>
    <w:rsid w:val="000D120D"/>
    <w:rsid w:val="000D17D8"/>
    <w:rsid w:val="000D181E"/>
    <w:rsid w:val="000D1AC0"/>
    <w:rsid w:val="000D1AE0"/>
    <w:rsid w:val="000D1D53"/>
    <w:rsid w:val="000D1E5F"/>
    <w:rsid w:val="000D28B4"/>
    <w:rsid w:val="000D2F38"/>
    <w:rsid w:val="000D31AD"/>
    <w:rsid w:val="000D33CF"/>
    <w:rsid w:val="000D3D4E"/>
    <w:rsid w:val="000D526F"/>
    <w:rsid w:val="000D5937"/>
    <w:rsid w:val="000D59F1"/>
    <w:rsid w:val="000D6780"/>
    <w:rsid w:val="000D6AF6"/>
    <w:rsid w:val="000D6F90"/>
    <w:rsid w:val="000D760E"/>
    <w:rsid w:val="000D7B34"/>
    <w:rsid w:val="000D7D0D"/>
    <w:rsid w:val="000E16C5"/>
    <w:rsid w:val="000E21AA"/>
    <w:rsid w:val="000E2314"/>
    <w:rsid w:val="000E27D3"/>
    <w:rsid w:val="000E3BBA"/>
    <w:rsid w:val="000E6752"/>
    <w:rsid w:val="000E6A94"/>
    <w:rsid w:val="000E6F4D"/>
    <w:rsid w:val="000E7DF1"/>
    <w:rsid w:val="000F0A23"/>
    <w:rsid w:val="000F3362"/>
    <w:rsid w:val="000F38EA"/>
    <w:rsid w:val="000F4A98"/>
    <w:rsid w:val="000F4C78"/>
    <w:rsid w:val="000F553B"/>
    <w:rsid w:val="000F57AB"/>
    <w:rsid w:val="000F6285"/>
    <w:rsid w:val="000F718A"/>
    <w:rsid w:val="00100297"/>
    <w:rsid w:val="00100B7A"/>
    <w:rsid w:val="00103AF5"/>
    <w:rsid w:val="00103C72"/>
    <w:rsid w:val="00103EE7"/>
    <w:rsid w:val="00104AD0"/>
    <w:rsid w:val="001052E4"/>
    <w:rsid w:val="001057E1"/>
    <w:rsid w:val="00105996"/>
    <w:rsid w:val="00105A71"/>
    <w:rsid w:val="00106255"/>
    <w:rsid w:val="00106259"/>
    <w:rsid w:val="00107321"/>
    <w:rsid w:val="00107756"/>
    <w:rsid w:val="001077A7"/>
    <w:rsid w:val="0011071E"/>
    <w:rsid w:val="00113D7D"/>
    <w:rsid w:val="0011430D"/>
    <w:rsid w:val="00114D4D"/>
    <w:rsid w:val="0011504D"/>
    <w:rsid w:val="00116221"/>
    <w:rsid w:val="00116F1E"/>
    <w:rsid w:val="00117FBD"/>
    <w:rsid w:val="001204DD"/>
    <w:rsid w:val="00120FF0"/>
    <w:rsid w:val="00121A54"/>
    <w:rsid w:val="001229FD"/>
    <w:rsid w:val="001232D2"/>
    <w:rsid w:val="00126987"/>
    <w:rsid w:val="001271BE"/>
    <w:rsid w:val="0013309C"/>
    <w:rsid w:val="00133195"/>
    <w:rsid w:val="00133721"/>
    <w:rsid w:val="00133A9B"/>
    <w:rsid w:val="00133AAF"/>
    <w:rsid w:val="00136164"/>
    <w:rsid w:val="00136B2D"/>
    <w:rsid w:val="00137498"/>
    <w:rsid w:val="00137660"/>
    <w:rsid w:val="00137A6E"/>
    <w:rsid w:val="0014055C"/>
    <w:rsid w:val="00140D39"/>
    <w:rsid w:val="001416ED"/>
    <w:rsid w:val="00141AB1"/>
    <w:rsid w:val="0014259C"/>
    <w:rsid w:val="00142AE8"/>
    <w:rsid w:val="00143118"/>
    <w:rsid w:val="00143456"/>
    <w:rsid w:val="0014417D"/>
    <w:rsid w:val="00146661"/>
    <w:rsid w:val="001471E4"/>
    <w:rsid w:val="00147E21"/>
    <w:rsid w:val="001503C9"/>
    <w:rsid w:val="0015156B"/>
    <w:rsid w:val="001517BC"/>
    <w:rsid w:val="001519C8"/>
    <w:rsid w:val="0015480D"/>
    <w:rsid w:val="0015545C"/>
    <w:rsid w:val="001562ED"/>
    <w:rsid w:val="00157865"/>
    <w:rsid w:val="001609B3"/>
    <w:rsid w:val="0016186E"/>
    <w:rsid w:val="00162DDE"/>
    <w:rsid w:val="00163B4C"/>
    <w:rsid w:val="00164018"/>
    <w:rsid w:val="001662F3"/>
    <w:rsid w:val="00166944"/>
    <w:rsid w:val="001671E5"/>
    <w:rsid w:val="00167A83"/>
    <w:rsid w:val="001720B1"/>
    <w:rsid w:val="0017237B"/>
    <w:rsid w:val="001746F2"/>
    <w:rsid w:val="00174802"/>
    <w:rsid w:val="00174C84"/>
    <w:rsid w:val="00175F81"/>
    <w:rsid w:val="00176D3C"/>
    <w:rsid w:val="00177825"/>
    <w:rsid w:val="00177E8C"/>
    <w:rsid w:val="00181FF1"/>
    <w:rsid w:val="00182A5E"/>
    <w:rsid w:val="00184BC9"/>
    <w:rsid w:val="00185697"/>
    <w:rsid w:val="00191323"/>
    <w:rsid w:val="001926E7"/>
    <w:rsid w:val="001929A7"/>
    <w:rsid w:val="001931D4"/>
    <w:rsid w:val="001937B9"/>
    <w:rsid w:val="001941FF"/>
    <w:rsid w:val="00194347"/>
    <w:rsid w:val="00194786"/>
    <w:rsid w:val="001956E8"/>
    <w:rsid w:val="00196D14"/>
    <w:rsid w:val="001A0CF0"/>
    <w:rsid w:val="001A0F2C"/>
    <w:rsid w:val="001A1603"/>
    <w:rsid w:val="001A31C9"/>
    <w:rsid w:val="001A3A93"/>
    <w:rsid w:val="001A5636"/>
    <w:rsid w:val="001A5D23"/>
    <w:rsid w:val="001A5F17"/>
    <w:rsid w:val="001A7F46"/>
    <w:rsid w:val="001B0581"/>
    <w:rsid w:val="001B099A"/>
    <w:rsid w:val="001B10C0"/>
    <w:rsid w:val="001B1683"/>
    <w:rsid w:val="001B214D"/>
    <w:rsid w:val="001B3A6E"/>
    <w:rsid w:val="001B3EFE"/>
    <w:rsid w:val="001B41C7"/>
    <w:rsid w:val="001B62FA"/>
    <w:rsid w:val="001C047E"/>
    <w:rsid w:val="001C13BC"/>
    <w:rsid w:val="001C1883"/>
    <w:rsid w:val="001C351D"/>
    <w:rsid w:val="001C3E75"/>
    <w:rsid w:val="001C3F10"/>
    <w:rsid w:val="001C6732"/>
    <w:rsid w:val="001C6CFB"/>
    <w:rsid w:val="001C6EAF"/>
    <w:rsid w:val="001C7826"/>
    <w:rsid w:val="001C7A36"/>
    <w:rsid w:val="001D00EE"/>
    <w:rsid w:val="001D0245"/>
    <w:rsid w:val="001D03CC"/>
    <w:rsid w:val="001D23A2"/>
    <w:rsid w:val="001D24B7"/>
    <w:rsid w:val="001D24F4"/>
    <w:rsid w:val="001D3081"/>
    <w:rsid w:val="001D40F3"/>
    <w:rsid w:val="001D491F"/>
    <w:rsid w:val="001D54D1"/>
    <w:rsid w:val="001E16B4"/>
    <w:rsid w:val="001E176C"/>
    <w:rsid w:val="001E2FDC"/>
    <w:rsid w:val="001E3967"/>
    <w:rsid w:val="001E4598"/>
    <w:rsid w:val="001E4F71"/>
    <w:rsid w:val="001E544E"/>
    <w:rsid w:val="001E5552"/>
    <w:rsid w:val="001E71B8"/>
    <w:rsid w:val="001E7E95"/>
    <w:rsid w:val="001F0D8F"/>
    <w:rsid w:val="001F2ACF"/>
    <w:rsid w:val="001F46A0"/>
    <w:rsid w:val="001F5C21"/>
    <w:rsid w:val="001F6005"/>
    <w:rsid w:val="001F6547"/>
    <w:rsid w:val="001F72C8"/>
    <w:rsid w:val="001F7EE9"/>
    <w:rsid w:val="0020013F"/>
    <w:rsid w:val="00200333"/>
    <w:rsid w:val="002038A9"/>
    <w:rsid w:val="00203FD4"/>
    <w:rsid w:val="00210D5E"/>
    <w:rsid w:val="002115F8"/>
    <w:rsid w:val="0021199B"/>
    <w:rsid w:val="00212650"/>
    <w:rsid w:val="00212FDE"/>
    <w:rsid w:val="002132DB"/>
    <w:rsid w:val="002171ED"/>
    <w:rsid w:val="0022033D"/>
    <w:rsid w:val="0022096E"/>
    <w:rsid w:val="00221776"/>
    <w:rsid w:val="0022264B"/>
    <w:rsid w:val="00222762"/>
    <w:rsid w:val="00224A29"/>
    <w:rsid w:val="00225822"/>
    <w:rsid w:val="002258DE"/>
    <w:rsid w:val="0022706B"/>
    <w:rsid w:val="00231391"/>
    <w:rsid w:val="002319A6"/>
    <w:rsid w:val="00232FD8"/>
    <w:rsid w:val="00233659"/>
    <w:rsid w:val="00233F5E"/>
    <w:rsid w:val="0023455B"/>
    <w:rsid w:val="00235348"/>
    <w:rsid w:val="00235ADA"/>
    <w:rsid w:val="00236CB3"/>
    <w:rsid w:val="0023702F"/>
    <w:rsid w:val="002374BF"/>
    <w:rsid w:val="002404EB"/>
    <w:rsid w:val="002407E7"/>
    <w:rsid w:val="00240D08"/>
    <w:rsid w:val="00241754"/>
    <w:rsid w:val="00243427"/>
    <w:rsid w:val="002440AE"/>
    <w:rsid w:val="00244526"/>
    <w:rsid w:val="00245298"/>
    <w:rsid w:val="00245EAB"/>
    <w:rsid w:val="00246251"/>
    <w:rsid w:val="002475F6"/>
    <w:rsid w:val="0025005E"/>
    <w:rsid w:val="00251140"/>
    <w:rsid w:val="002514F5"/>
    <w:rsid w:val="00252758"/>
    <w:rsid w:val="00253016"/>
    <w:rsid w:val="002535A9"/>
    <w:rsid w:val="00254036"/>
    <w:rsid w:val="0025465B"/>
    <w:rsid w:val="00254AD0"/>
    <w:rsid w:val="00255A0B"/>
    <w:rsid w:val="00256042"/>
    <w:rsid w:val="00256E9E"/>
    <w:rsid w:val="0026020D"/>
    <w:rsid w:val="00262627"/>
    <w:rsid w:val="00263029"/>
    <w:rsid w:val="00263B26"/>
    <w:rsid w:val="002640A6"/>
    <w:rsid w:val="002652A7"/>
    <w:rsid w:val="00265751"/>
    <w:rsid w:val="002669C5"/>
    <w:rsid w:val="00270660"/>
    <w:rsid w:val="00271766"/>
    <w:rsid w:val="00272318"/>
    <w:rsid w:val="0027263E"/>
    <w:rsid w:val="00272F6F"/>
    <w:rsid w:val="002736B3"/>
    <w:rsid w:val="00273C2B"/>
    <w:rsid w:val="002740D8"/>
    <w:rsid w:val="00274829"/>
    <w:rsid w:val="00274C32"/>
    <w:rsid w:val="00275E75"/>
    <w:rsid w:val="00275EDE"/>
    <w:rsid w:val="00277CF0"/>
    <w:rsid w:val="00280177"/>
    <w:rsid w:val="00280BC5"/>
    <w:rsid w:val="00280C7E"/>
    <w:rsid w:val="00281608"/>
    <w:rsid w:val="00281DF2"/>
    <w:rsid w:val="00282DF5"/>
    <w:rsid w:val="002836DE"/>
    <w:rsid w:val="00283820"/>
    <w:rsid w:val="00285F62"/>
    <w:rsid w:val="00286614"/>
    <w:rsid w:val="00286E4B"/>
    <w:rsid w:val="00287137"/>
    <w:rsid w:val="00287CCE"/>
    <w:rsid w:val="00287CEF"/>
    <w:rsid w:val="00290C10"/>
    <w:rsid w:val="00291688"/>
    <w:rsid w:val="00291E6A"/>
    <w:rsid w:val="00292FB8"/>
    <w:rsid w:val="002930E9"/>
    <w:rsid w:val="002944A4"/>
    <w:rsid w:val="002950F7"/>
    <w:rsid w:val="002953A4"/>
    <w:rsid w:val="0029570D"/>
    <w:rsid w:val="0029653E"/>
    <w:rsid w:val="00296825"/>
    <w:rsid w:val="00296940"/>
    <w:rsid w:val="00296E97"/>
    <w:rsid w:val="0029766F"/>
    <w:rsid w:val="0029772E"/>
    <w:rsid w:val="00297A96"/>
    <w:rsid w:val="00297C35"/>
    <w:rsid w:val="00297F11"/>
    <w:rsid w:val="002A13E0"/>
    <w:rsid w:val="002A3D0C"/>
    <w:rsid w:val="002A42B9"/>
    <w:rsid w:val="002A4FFB"/>
    <w:rsid w:val="002A66ED"/>
    <w:rsid w:val="002B064A"/>
    <w:rsid w:val="002B16A3"/>
    <w:rsid w:val="002B1F6D"/>
    <w:rsid w:val="002B272E"/>
    <w:rsid w:val="002B2C6E"/>
    <w:rsid w:val="002B4F37"/>
    <w:rsid w:val="002B5E06"/>
    <w:rsid w:val="002B65E2"/>
    <w:rsid w:val="002B6F61"/>
    <w:rsid w:val="002B75B6"/>
    <w:rsid w:val="002C03A4"/>
    <w:rsid w:val="002C145B"/>
    <w:rsid w:val="002C20A1"/>
    <w:rsid w:val="002C2122"/>
    <w:rsid w:val="002C3C39"/>
    <w:rsid w:val="002C492B"/>
    <w:rsid w:val="002C59F6"/>
    <w:rsid w:val="002C5B64"/>
    <w:rsid w:val="002C7153"/>
    <w:rsid w:val="002D0A39"/>
    <w:rsid w:val="002D0B81"/>
    <w:rsid w:val="002D1757"/>
    <w:rsid w:val="002D35CE"/>
    <w:rsid w:val="002D3727"/>
    <w:rsid w:val="002D3EC9"/>
    <w:rsid w:val="002D5C01"/>
    <w:rsid w:val="002D6B3F"/>
    <w:rsid w:val="002E0B0F"/>
    <w:rsid w:val="002E0FCA"/>
    <w:rsid w:val="002E1C3E"/>
    <w:rsid w:val="002E1F6D"/>
    <w:rsid w:val="002E45C2"/>
    <w:rsid w:val="002E51CB"/>
    <w:rsid w:val="002E6E6B"/>
    <w:rsid w:val="002E6F47"/>
    <w:rsid w:val="002E76AB"/>
    <w:rsid w:val="002E77A2"/>
    <w:rsid w:val="002E77E5"/>
    <w:rsid w:val="002F042A"/>
    <w:rsid w:val="002F096A"/>
    <w:rsid w:val="002F1288"/>
    <w:rsid w:val="002F14C7"/>
    <w:rsid w:val="002F161A"/>
    <w:rsid w:val="002F1950"/>
    <w:rsid w:val="002F338A"/>
    <w:rsid w:val="002F3F8C"/>
    <w:rsid w:val="002F6100"/>
    <w:rsid w:val="00300BEA"/>
    <w:rsid w:val="0030184A"/>
    <w:rsid w:val="003020AD"/>
    <w:rsid w:val="003024AA"/>
    <w:rsid w:val="0030418B"/>
    <w:rsid w:val="00304344"/>
    <w:rsid w:val="003046F4"/>
    <w:rsid w:val="00305057"/>
    <w:rsid w:val="003055DA"/>
    <w:rsid w:val="003062C0"/>
    <w:rsid w:val="003063E8"/>
    <w:rsid w:val="003143E7"/>
    <w:rsid w:val="0031457B"/>
    <w:rsid w:val="00314776"/>
    <w:rsid w:val="00315253"/>
    <w:rsid w:val="00317AB9"/>
    <w:rsid w:val="0032006C"/>
    <w:rsid w:val="0032137F"/>
    <w:rsid w:val="003227D3"/>
    <w:rsid w:val="003227E0"/>
    <w:rsid w:val="003238D0"/>
    <w:rsid w:val="00323D64"/>
    <w:rsid w:val="00323ED0"/>
    <w:rsid w:val="0032412D"/>
    <w:rsid w:val="0032541A"/>
    <w:rsid w:val="00325568"/>
    <w:rsid w:val="003257CC"/>
    <w:rsid w:val="00326F3C"/>
    <w:rsid w:val="003277D6"/>
    <w:rsid w:val="00327F5F"/>
    <w:rsid w:val="00330AD8"/>
    <w:rsid w:val="00330F9E"/>
    <w:rsid w:val="00331709"/>
    <w:rsid w:val="00331979"/>
    <w:rsid w:val="00332B12"/>
    <w:rsid w:val="003348EF"/>
    <w:rsid w:val="00335A12"/>
    <w:rsid w:val="00335A39"/>
    <w:rsid w:val="00335ADE"/>
    <w:rsid w:val="003401C5"/>
    <w:rsid w:val="003421B8"/>
    <w:rsid w:val="00342963"/>
    <w:rsid w:val="00343702"/>
    <w:rsid w:val="00343CA5"/>
    <w:rsid w:val="003452A4"/>
    <w:rsid w:val="0034618C"/>
    <w:rsid w:val="003461BC"/>
    <w:rsid w:val="00347295"/>
    <w:rsid w:val="00347326"/>
    <w:rsid w:val="00347402"/>
    <w:rsid w:val="00351160"/>
    <w:rsid w:val="00351401"/>
    <w:rsid w:val="003517BD"/>
    <w:rsid w:val="00351DC3"/>
    <w:rsid w:val="00351EC5"/>
    <w:rsid w:val="00351F14"/>
    <w:rsid w:val="00352C1F"/>
    <w:rsid w:val="0035440D"/>
    <w:rsid w:val="003552FE"/>
    <w:rsid w:val="003557BE"/>
    <w:rsid w:val="003566FE"/>
    <w:rsid w:val="00357075"/>
    <w:rsid w:val="00357C09"/>
    <w:rsid w:val="00361027"/>
    <w:rsid w:val="003616E8"/>
    <w:rsid w:val="003619CF"/>
    <w:rsid w:val="003627B7"/>
    <w:rsid w:val="003629F7"/>
    <w:rsid w:val="003633A4"/>
    <w:rsid w:val="003633CB"/>
    <w:rsid w:val="00363B4F"/>
    <w:rsid w:val="0036416D"/>
    <w:rsid w:val="0036431B"/>
    <w:rsid w:val="003646C1"/>
    <w:rsid w:val="00364826"/>
    <w:rsid w:val="00365B17"/>
    <w:rsid w:val="00366529"/>
    <w:rsid w:val="003668BB"/>
    <w:rsid w:val="00367381"/>
    <w:rsid w:val="00367778"/>
    <w:rsid w:val="00371CED"/>
    <w:rsid w:val="0037226A"/>
    <w:rsid w:val="00373050"/>
    <w:rsid w:val="00374494"/>
    <w:rsid w:val="00375748"/>
    <w:rsid w:val="00375BA4"/>
    <w:rsid w:val="00375CEB"/>
    <w:rsid w:val="0037750A"/>
    <w:rsid w:val="003804E5"/>
    <w:rsid w:val="00380C61"/>
    <w:rsid w:val="003813A7"/>
    <w:rsid w:val="00381674"/>
    <w:rsid w:val="00381798"/>
    <w:rsid w:val="00381957"/>
    <w:rsid w:val="003819B2"/>
    <w:rsid w:val="00382CB0"/>
    <w:rsid w:val="003850CD"/>
    <w:rsid w:val="00385B7C"/>
    <w:rsid w:val="003922B9"/>
    <w:rsid w:val="003922BA"/>
    <w:rsid w:val="00392D92"/>
    <w:rsid w:val="0039400D"/>
    <w:rsid w:val="00394D64"/>
    <w:rsid w:val="003954DE"/>
    <w:rsid w:val="003959EB"/>
    <w:rsid w:val="00395B67"/>
    <w:rsid w:val="00395BF7"/>
    <w:rsid w:val="00397B4E"/>
    <w:rsid w:val="003A15CD"/>
    <w:rsid w:val="003A1C1F"/>
    <w:rsid w:val="003A2071"/>
    <w:rsid w:val="003A2BAF"/>
    <w:rsid w:val="003A3679"/>
    <w:rsid w:val="003A39B8"/>
    <w:rsid w:val="003A448A"/>
    <w:rsid w:val="003A6435"/>
    <w:rsid w:val="003A6D33"/>
    <w:rsid w:val="003A6D51"/>
    <w:rsid w:val="003A7B28"/>
    <w:rsid w:val="003B1937"/>
    <w:rsid w:val="003B2082"/>
    <w:rsid w:val="003B4682"/>
    <w:rsid w:val="003B515D"/>
    <w:rsid w:val="003B538B"/>
    <w:rsid w:val="003B55C3"/>
    <w:rsid w:val="003B75DD"/>
    <w:rsid w:val="003B7C27"/>
    <w:rsid w:val="003C0230"/>
    <w:rsid w:val="003C048F"/>
    <w:rsid w:val="003C0CEE"/>
    <w:rsid w:val="003C1F26"/>
    <w:rsid w:val="003C20FC"/>
    <w:rsid w:val="003C3639"/>
    <w:rsid w:val="003C3A0A"/>
    <w:rsid w:val="003C483E"/>
    <w:rsid w:val="003C4ADA"/>
    <w:rsid w:val="003C5E34"/>
    <w:rsid w:val="003C61BF"/>
    <w:rsid w:val="003C675A"/>
    <w:rsid w:val="003D0A29"/>
    <w:rsid w:val="003D0D88"/>
    <w:rsid w:val="003D1184"/>
    <w:rsid w:val="003D2B12"/>
    <w:rsid w:val="003D2E64"/>
    <w:rsid w:val="003D3275"/>
    <w:rsid w:val="003D4DB2"/>
    <w:rsid w:val="003D53D9"/>
    <w:rsid w:val="003D60C7"/>
    <w:rsid w:val="003D632A"/>
    <w:rsid w:val="003D6AEA"/>
    <w:rsid w:val="003D7838"/>
    <w:rsid w:val="003E0EB4"/>
    <w:rsid w:val="003E0ECD"/>
    <w:rsid w:val="003E1080"/>
    <w:rsid w:val="003E146A"/>
    <w:rsid w:val="003E19D1"/>
    <w:rsid w:val="003E1CD8"/>
    <w:rsid w:val="003E23E7"/>
    <w:rsid w:val="003E4074"/>
    <w:rsid w:val="003E4C64"/>
    <w:rsid w:val="003E5123"/>
    <w:rsid w:val="003E51B7"/>
    <w:rsid w:val="003E5498"/>
    <w:rsid w:val="003E579F"/>
    <w:rsid w:val="003E60AD"/>
    <w:rsid w:val="003E7458"/>
    <w:rsid w:val="003E748E"/>
    <w:rsid w:val="003E7BFC"/>
    <w:rsid w:val="003F05C7"/>
    <w:rsid w:val="003F1D8F"/>
    <w:rsid w:val="003F27FC"/>
    <w:rsid w:val="003F3B29"/>
    <w:rsid w:val="003F3E5A"/>
    <w:rsid w:val="003F43FB"/>
    <w:rsid w:val="003F4B27"/>
    <w:rsid w:val="003F4C38"/>
    <w:rsid w:val="003F580C"/>
    <w:rsid w:val="003F6AC0"/>
    <w:rsid w:val="003F6B5A"/>
    <w:rsid w:val="003F6DA7"/>
    <w:rsid w:val="003F7EBB"/>
    <w:rsid w:val="00400896"/>
    <w:rsid w:val="00400B20"/>
    <w:rsid w:val="00400BC2"/>
    <w:rsid w:val="00401046"/>
    <w:rsid w:val="00401943"/>
    <w:rsid w:val="00401A64"/>
    <w:rsid w:val="0040204A"/>
    <w:rsid w:val="0040252A"/>
    <w:rsid w:val="00402C5D"/>
    <w:rsid w:val="00403343"/>
    <w:rsid w:val="0040343A"/>
    <w:rsid w:val="004037D0"/>
    <w:rsid w:val="0040383D"/>
    <w:rsid w:val="00403C76"/>
    <w:rsid w:val="004045E8"/>
    <w:rsid w:val="00404A63"/>
    <w:rsid w:val="00404A85"/>
    <w:rsid w:val="00405717"/>
    <w:rsid w:val="00405A59"/>
    <w:rsid w:val="00405BF9"/>
    <w:rsid w:val="00410B95"/>
    <w:rsid w:val="004117D4"/>
    <w:rsid w:val="00413F9F"/>
    <w:rsid w:val="00414F69"/>
    <w:rsid w:val="00415080"/>
    <w:rsid w:val="0041771C"/>
    <w:rsid w:val="00422B27"/>
    <w:rsid w:val="00423436"/>
    <w:rsid w:val="00424542"/>
    <w:rsid w:val="00424669"/>
    <w:rsid w:val="004248D3"/>
    <w:rsid w:val="00424FF1"/>
    <w:rsid w:val="00425CE4"/>
    <w:rsid w:val="0042797A"/>
    <w:rsid w:val="00430EF6"/>
    <w:rsid w:val="00431D0B"/>
    <w:rsid w:val="00432A8B"/>
    <w:rsid w:val="00434030"/>
    <w:rsid w:val="00434AF0"/>
    <w:rsid w:val="00435D7C"/>
    <w:rsid w:val="0043619E"/>
    <w:rsid w:val="004364EB"/>
    <w:rsid w:val="00436D3A"/>
    <w:rsid w:val="00437408"/>
    <w:rsid w:val="00440C28"/>
    <w:rsid w:val="004412A4"/>
    <w:rsid w:val="004414C2"/>
    <w:rsid w:val="0044240F"/>
    <w:rsid w:val="00443B48"/>
    <w:rsid w:val="0044676A"/>
    <w:rsid w:val="00446B8A"/>
    <w:rsid w:val="00446E39"/>
    <w:rsid w:val="004477CF"/>
    <w:rsid w:val="004512BA"/>
    <w:rsid w:val="004530DF"/>
    <w:rsid w:val="00453832"/>
    <w:rsid w:val="00453EB3"/>
    <w:rsid w:val="0045466A"/>
    <w:rsid w:val="00455D5B"/>
    <w:rsid w:val="004565E9"/>
    <w:rsid w:val="0045786C"/>
    <w:rsid w:val="00461451"/>
    <w:rsid w:val="0046234B"/>
    <w:rsid w:val="0046279C"/>
    <w:rsid w:val="00463BAC"/>
    <w:rsid w:val="004640D5"/>
    <w:rsid w:val="00464BCB"/>
    <w:rsid w:val="00464FEC"/>
    <w:rsid w:val="004651CC"/>
    <w:rsid w:val="00465A10"/>
    <w:rsid w:val="00466BB8"/>
    <w:rsid w:val="00472193"/>
    <w:rsid w:val="0047248B"/>
    <w:rsid w:val="00472546"/>
    <w:rsid w:val="00472FBB"/>
    <w:rsid w:val="00472FDB"/>
    <w:rsid w:val="004743D4"/>
    <w:rsid w:val="00475E03"/>
    <w:rsid w:val="00476950"/>
    <w:rsid w:val="004777F4"/>
    <w:rsid w:val="0048095F"/>
    <w:rsid w:val="00480B73"/>
    <w:rsid w:val="00481116"/>
    <w:rsid w:val="00481D1C"/>
    <w:rsid w:val="004831CC"/>
    <w:rsid w:val="00485426"/>
    <w:rsid w:val="0048720B"/>
    <w:rsid w:val="004903F6"/>
    <w:rsid w:val="00490AED"/>
    <w:rsid w:val="00490D9D"/>
    <w:rsid w:val="00491040"/>
    <w:rsid w:val="004911F1"/>
    <w:rsid w:val="00492169"/>
    <w:rsid w:val="00495F16"/>
    <w:rsid w:val="00496A53"/>
    <w:rsid w:val="00496AAB"/>
    <w:rsid w:val="00497100"/>
    <w:rsid w:val="004A0356"/>
    <w:rsid w:val="004A047C"/>
    <w:rsid w:val="004A16E1"/>
    <w:rsid w:val="004A1AB2"/>
    <w:rsid w:val="004A21C2"/>
    <w:rsid w:val="004A43D1"/>
    <w:rsid w:val="004A442A"/>
    <w:rsid w:val="004A4803"/>
    <w:rsid w:val="004A7998"/>
    <w:rsid w:val="004A7F09"/>
    <w:rsid w:val="004B04BA"/>
    <w:rsid w:val="004B1834"/>
    <w:rsid w:val="004B352A"/>
    <w:rsid w:val="004B3A45"/>
    <w:rsid w:val="004B400B"/>
    <w:rsid w:val="004B5B42"/>
    <w:rsid w:val="004B5CD0"/>
    <w:rsid w:val="004B6221"/>
    <w:rsid w:val="004B6D04"/>
    <w:rsid w:val="004B7423"/>
    <w:rsid w:val="004B74BC"/>
    <w:rsid w:val="004C00C5"/>
    <w:rsid w:val="004C14D1"/>
    <w:rsid w:val="004C1654"/>
    <w:rsid w:val="004C25F0"/>
    <w:rsid w:val="004C2DF0"/>
    <w:rsid w:val="004C3B2F"/>
    <w:rsid w:val="004C4D2F"/>
    <w:rsid w:val="004C5042"/>
    <w:rsid w:val="004D1261"/>
    <w:rsid w:val="004D38A7"/>
    <w:rsid w:val="004D3E8C"/>
    <w:rsid w:val="004D4B2B"/>
    <w:rsid w:val="004D52A1"/>
    <w:rsid w:val="004D5ABB"/>
    <w:rsid w:val="004D5AE9"/>
    <w:rsid w:val="004D5AEF"/>
    <w:rsid w:val="004D7A50"/>
    <w:rsid w:val="004E026F"/>
    <w:rsid w:val="004E02F5"/>
    <w:rsid w:val="004E0FA0"/>
    <w:rsid w:val="004E1212"/>
    <w:rsid w:val="004E16FA"/>
    <w:rsid w:val="004E1FCF"/>
    <w:rsid w:val="004E203F"/>
    <w:rsid w:val="004E3840"/>
    <w:rsid w:val="004E3AF0"/>
    <w:rsid w:val="004E3CEF"/>
    <w:rsid w:val="004E4935"/>
    <w:rsid w:val="004E52F7"/>
    <w:rsid w:val="004E6B4F"/>
    <w:rsid w:val="004E72F8"/>
    <w:rsid w:val="004E74F7"/>
    <w:rsid w:val="004F0326"/>
    <w:rsid w:val="004F33F4"/>
    <w:rsid w:val="004F3B0B"/>
    <w:rsid w:val="004F46E5"/>
    <w:rsid w:val="004F47F7"/>
    <w:rsid w:val="004F4C31"/>
    <w:rsid w:val="004F5774"/>
    <w:rsid w:val="004F767E"/>
    <w:rsid w:val="0050010C"/>
    <w:rsid w:val="00501040"/>
    <w:rsid w:val="00501E07"/>
    <w:rsid w:val="005025D6"/>
    <w:rsid w:val="005026F8"/>
    <w:rsid w:val="005027F4"/>
    <w:rsid w:val="00502F07"/>
    <w:rsid w:val="00504A10"/>
    <w:rsid w:val="0050507C"/>
    <w:rsid w:val="005052BF"/>
    <w:rsid w:val="005055BC"/>
    <w:rsid w:val="005067E7"/>
    <w:rsid w:val="00507B3A"/>
    <w:rsid w:val="00507EED"/>
    <w:rsid w:val="0051026E"/>
    <w:rsid w:val="00510702"/>
    <w:rsid w:val="00513BB1"/>
    <w:rsid w:val="005152CE"/>
    <w:rsid w:val="00515E0E"/>
    <w:rsid w:val="00516D0C"/>
    <w:rsid w:val="00517223"/>
    <w:rsid w:val="00520B3C"/>
    <w:rsid w:val="005212A4"/>
    <w:rsid w:val="00521A8B"/>
    <w:rsid w:val="005227B8"/>
    <w:rsid w:val="00524736"/>
    <w:rsid w:val="00525758"/>
    <w:rsid w:val="00530233"/>
    <w:rsid w:val="005310B5"/>
    <w:rsid w:val="005317E4"/>
    <w:rsid w:val="00532354"/>
    <w:rsid w:val="00532BDA"/>
    <w:rsid w:val="00533533"/>
    <w:rsid w:val="00533F6C"/>
    <w:rsid w:val="005345DC"/>
    <w:rsid w:val="005349F0"/>
    <w:rsid w:val="005353FA"/>
    <w:rsid w:val="005363B1"/>
    <w:rsid w:val="005369FE"/>
    <w:rsid w:val="00537963"/>
    <w:rsid w:val="00537D05"/>
    <w:rsid w:val="005420AE"/>
    <w:rsid w:val="00543A9F"/>
    <w:rsid w:val="00543D57"/>
    <w:rsid w:val="00544DF6"/>
    <w:rsid w:val="00544F62"/>
    <w:rsid w:val="00545CBA"/>
    <w:rsid w:val="00545D58"/>
    <w:rsid w:val="00545F6B"/>
    <w:rsid w:val="00546197"/>
    <w:rsid w:val="00546712"/>
    <w:rsid w:val="005468ED"/>
    <w:rsid w:val="00547051"/>
    <w:rsid w:val="00547645"/>
    <w:rsid w:val="00547707"/>
    <w:rsid w:val="005503B2"/>
    <w:rsid w:val="00550569"/>
    <w:rsid w:val="0055189D"/>
    <w:rsid w:val="005522B2"/>
    <w:rsid w:val="00552DB6"/>
    <w:rsid w:val="00553089"/>
    <w:rsid w:val="00553AD0"/>
    <w:rsid w:val="00553B38"/>
    <w:rsid w:val="00555D8C"/>
    <w:rsid w:val="00556393"/>
    <w:rsid w:val="005577E8"/>
    <w:rsid w:val="00557D19"/>
    <w:rsid w:val="005608C8"/>
    <w:rsid w:val="005619AE"/>
    <w:rsid w:val="005640E4"/>
    <w:rsid w:val="00564437"/>
    <w:rsid w:val="00565060"/>
    <w:rsid w:val="00565637"/>
    <w:rsid w:val="00566687"/>
    <w:rsid w:val="0056684E"/>
    <w:rsid w:val="005669F3"/>
    <w:rsid w:val="005673A5"/>
    <w:rsid w:val="005701A7"/>
    <w:rsid w:val="00570875"/>
    <w:rsid w:val="00571D61"/>
    <w:rsid w:val="005727B3"/>
    <w:rsid w:val="005737CA"/>
    <w:rsid w:val="005739AA"/>
    <w:rsid w:val="00573AF6"/>
    <w:rsid w:val="0057587F"/>
    <w:rsid w:val="005765D3"/>
    <w:rsid w:val="005778C2"/>
    <w:rsid w:val="00577DCC"/>
    <w:rsid w:val="00580AAB"/>
    <w:rsid w:val="00581046"/>
    <w:rsid w:val="005810A5"/>
    <w:rsid w:val="00581195"/>
    <w:rsid w:val="00581D02"/>
    <w:rsid w:val="00582921"/>
    <w:rsid w:val="00582BEC"/>
    <w:rsid w:val="0058305F"/>
    <w:rsid w:val="00583574"/>
    <w:rsid w:val="00584E26"/>
    <w:rsid w:val="005861BD"/>
    <w:rsid w:val="00587FF6"/>
    <w:rsid w:val="005900B2"/>
    <w:rsid w:val="00590605"/>
    <w:rsid w:val="00590A55"/>
    <w:rsid w:val="00591EE8"/>
    <w:rsid w:val="00594E7A"/>
    <w:rsid w:val="0059548C"/>
    <w:rsid w:val="00595663"/>
    <w:rsid w:val="005963C9"/>
    <w:rsid w:val="00596B25"/>
    <w:rsid w:val="0059730D"/>
    <w:rsid w:val="005A1988"/>
    <w:rsid w:val="005A1C69"/>
    <w:rsid w:val="005A23EA"/>
    <w:rsid w:val="005A4F90"/>
    <w:rsid w:val="005A57C1"/>
    <w:rsid w:val="005A5AE8"/>
    <w:rsid w:val="005A6910"/>
    <w:rsid w:val="005A6A6E"/>
    <w:rsid w:val="005A701E"/>
    <w:rsid w:val="005A73D7"/>
    <w:rsid w:val="005B00F9"/>
    <w:rsid w:val="005B0482"/>
    <w:rsid w:val="005B0899"/>
    <w:rsid w:val="005B1188"/>
    <w:rsid w:val="005B1281"/>
    <w:rsid w:val="005B1703"/>
    <w:rsid w:val="005B17EE"/>
    <w:rsid w:val="005B2217"/>
    <w:rsid w:val="005B2E87"/>
    <w:rsid w:val="005B4DE1"/>
    <w:rsid w:val="005B5360"/>
    <w:rsid w:val="005B56F8"/>
    <w:rsid w:val="005B7C5E"/>
    <w:rsid w:val="005C1443"/>
    <w:rsid w:val="005C3249"/>
    <w:rsid w:val="005C3294"/>
    <w:rsid w:val="005C44E1"/>
    <w:rsid w:val="005C76A0"/>
    <w:rsid w:val="005D2849"/>
    <w:rsid w:val="005D2862"/>
    <w:rsid w:val="005D30CC"/>
    <w:rsid w:val="005D3BBC"/>
    <w:rsid w:val="005D566B"/>
    <w:rsid w:val="005D56C9"/>
    <w:rsid w:val="005D5E96"/>
    <w:rsid w:val="005D5ED6"/>
    <w:rsid w:val="005D5FDB"/>
    <w:rsid w:val="005D655E"/>
    <w:rsid w:val="005D7B17"/>
    <w:rsid w:val="005E01CC"/>
    <w:rsid w:val="005E032F"/>
    <w:rsid w:val="005E07CD"/>
    <w:rsid w:val="005E0BA2"/>
    <w:rsid w:val="005E22FB"/>
    <w:rsid w:val="005E2B2D"/>
    <w:rsid w:val="005E4D18"/>
    <w:rsid w:val="005E6743"/>
    <w:rsid w:val="005E72FD"/>
    <w:rsid w:val="005E78D9"/>
    <w:rsid w:val="005F14FD"/>
    <w:rsid w:val="005F157C"/>
    <w:rsid w:val="005F4ECE"/>
    <w:rsid w:val="005F5415"/>
    <w:rsid w:val="005F58A3"/>
    <w:rsid w:val="005F5ED4"/>
    <w:rsid w:val="005F6EED"/>
    <w:rsid w:val="005F71A9"/>
    <w:rsid w:val="0060039F"/>
    <w:rsid w:val="006005B2"/>
    <w:rsid w:val="006018D5"/>
    <w:rsid w:val="00604B71"/>
    <w:rsid w:val="00605F98"/>
    <w:rsid w:val="006068D6"/>
    <w:rsid w:val="00607BF7"/>
    <w:rsid w:val="00607CCC"/>
    <w:rsid w:val="0061062A"/>
    <w:rsid w:val="00611BC4"/>
    <w:rsid w:val="00611DAA"/>
    <w:rsid w:val="00611E6E"/>
    <w:rsid w:val="00613348"/>
    <w:rsid w:val="00613C1F"/>
    <w:rsid w:val="00614399"/>
    <w:rsid w:val="0062137F"/>
    <w:rsid w:val="006216F5"/>
    <w:rsid w:val="00621F15"/>
    <w:rsid w:val="006222C5"/>
    <w:rsid w:val="006223DB"/>
    <w:rsid w:val="006224B0"/>
    <w:rsid w:val="00623FF1"/>
    <w:rsid w:val="00624154"/>
    <w:rsid w:val="00624420"/>
    <w:rsid w:val="006244FB"/>
    <w:rsid w:val="0062485C"/>
    <w:rsid w:val="00625020"/>
    <w:rsid w:val="006250E3"/>
    <w:rsid w:val="00625AFB"/>
    <w:rsid w:val="00625B11"/>
    <w:rsid w:val="006263B0"/>
    <w:rsid w:val="00626828"/>
    <w:rsid w:val="006309A6"/>
    <w:rsid w:val="006309DC"/>
    <w:rsid w:val="006319BE"/>
    <w:rsid w:val="00631B43"/>
    <w:rsid w:val="0063253C"/>
    <w:rsid w:val="006328B4"/>
    <w:rsid w:val="00634091"/>
    <w:rsid w:val="00634854"/>
    <w:rsid w:val="006359A3"/>
    <w:rsid w:val="00635A30"/>
    <w:rsid w:val="00635EE3"/>
    <w:rsid w:val="006364F1"/>
    <w:rsid w:val="00637F01"/>
    <w:rsid w:val="006406E5"/>
    <w:rsid w:val="00642057"/>
    <w:rsid w:val="00644040"/>
    <w:rsid w:val="006443AF"/>
    <w:rsid w:val="00644553"/>
    <w:rsid w:val="00644CD8"/>
    <w:rsid w:val="00645114"/>
    <w:rsid w:val="006457F6"/>
    <w:rsid w:val="006467D9"/>
    <w:rsid w:val="00646848"/>
    <w:rsid w:val="006468D4"/>
    <w:rsid w:val="00646BB2"/>
    <w:rsid w:val="00647269"/>
    <w:rsid w:val="00647A68"/>
    <w:rsid w:val="00650280"/>
    <w:rsid w:val="00650696"/>
    <w:rsid w:val="00650969"/>
    <w:rsid w:val="00650A39"/>
    <w:rsid w:val="00650CF9"/>
    <w:rsid w:val="00651633"/>
    <w:rsid w:val="00651D0C"/>
    <w:rsid w:val="00651D1B"/>
    <w:rsid w:val="00652ADF"/>
    <w:rsid w:val="0065364D"/>
    <w:rsid w:val="006552D2"/>
    <w:rsid w:val="006553E5"/>
    <w:rsid w:val="00655797"/>
    <w:rsid w:val="00656519"/>
    <w:rsid w:val="0065665E"/>
    <w:rsid w:val="00656D1A"/>
    <w:rsid w:val="00656E60"/>
    <w:rsid w:val="00657A08"/>
    <w:rsid w:val="006602AB"/>
    <w:rsid w:val="006613B1"/>
    <w:rsid w:val="006622A2"/>
    <w:rsid w:val="0066358F"/>
    <w:rsid w:val="00663603"/>
    <w:rsid w:val="00663C8B"/>
    <w:rsid w:val="00664969"/>
    <w:rsid w:val="00666A44"/>
    <w:rsid w:val="00666DB5"/>
    <w:rsid w:val="0066780C"/>
    <w:rsid w:val="006700B1"/>
    <w:rsid w:val="0067037F"/>
    <w:rsid w:val="00672073"/>
    <w:rsid w:val="006726CB"/>
    <w:rsid w:val="00673EBB"/>
    <w:rsid w:val="006744A0"/>
    <w:rsid w:val="00674928"/>
    <w:rsid w:val="006764EF"/>
    <w:rsid w:val="006811BB"/>
    <w:rsid w:val="00681B69"/>
    <w:rsid w:val="00682FCC"/>
    <w:rsid w:val="0068300D"/>
    <w:rsid w:val="006838C0"/>
    <w:rsid w:val="006839D0"/>
    <w:rsid w:val="0068418E"/>
    <w:rsid w:val="006852C9"/>
    <w:rsid w:val="00685C2B"/>
    <w:rsid w:val="006862F0"/>
    <w:rsid w:val="00686406"/>
    <w:rsid w:val="0068650C"/>
    <w:rsid w:val="00686F5C"/>
    <w:rsid w:val="00690A71"/>
    <w:rsid w:val="00691C2B"/>
    <w:rsid w:val="00691F1D"/>
    <w:rsid w:val="00692222"/>
    <w:rsid w:val="00693145"/>
    <w:rsid w:val="0069322D"/>
    <w:rsid w:val="0069372A"/>
    <w:rsid w:val="00693D94"/>
    <w:rsid w:val="00694FF3"/>
    <w:rsid w:val="00695DB7"/>
    <w:rsid w:val="00696EDD"/>
    <w:rsid w:val="00697244"/>
    <w:rsid w:val="00697437"/>
    <w:rsid w:val="00697AE7"/>
    <w:rsid w:val="00697DB1"/>
    <w:rsid w:val="006A15EF"/>
    <w:rsid w:val="006A2377"/>
    <w:rsid w:val="006A291D"/>
    <w:rsid w:val="006A2F40"/>
    <w:rsid w:val="006A3B3F"/>
    <w:rsid w:val="006A459D"/>
    <w:rsid w:val="006A486C"/>
    <w:rsid w:val="006A4AE4"/>
    <w:rsid w:val="006A6018"/>
    <w:rsid w:val="006A6547"/>
    <w:rsid w:val="006A6D44"/>
    <w:rsid w:val="006A7337"/>
    <w:rsid w:val="006B0060"/>
    <w:rsid w:val="006B0972"/>
    <w:rsid w:val="006B18D3"/>
    <w:rsid w:val="006B1F7F"/>
    <w:rsid w:val="006B20BA"/>
    <w:rsid w:val="006B2A51"/>
    <w:rsid w:val="006B30F3"/>
    <w:rsid w:val="006B3380"/>
    <w:rsid w:val="006B3388"/>
    <w:rsid w:val="006B3A4E"/>
    <w:rsid w:val="006B4641"/>
    <w:rsid w:val="006B5E92"/>
    <w:rsid w:val="006B6853"/>
    <w:rsid w:val="006B6D4C"/>
    <w:rsid w:val="006B6FF5"/>
    <w:rsid w:val="006B7C65"/>
    <w:rsid w:val="006C011F"/>
    <w:rsid w:val="006C09D3"/>
    <w:rsid w:val="006C0FE9"/>
    <w:rsid w:val="006C1811"/>
    <w:rsid w:val="006C1DB6"/>
    <w:rsid w:val="006C23F4"/>
    <w:rsid w:val="006C27FE"/>
    <w:rsid w:val="006C2BB2"/>
    <w:rsid w:val="006C38DB"/>
    <w:rsid w:val="006C3E7D"/>
    <w:rsid w:val="006C5614"/>
    <w:rsid w:val="006C5CE3"/>
    <w:rsid w:val="006C619A"/>
    <w:rsid w:val="006C677B"/>
    <w:rsid w:val="006D080D"/>
    <w:rsid w:val="006D1B1C"/>
    <w:rsid w:val="006D21F6"/>
    <w:rsid w:val="006D2E7D"/>
    <w:rsid w:val="006D2F19"/>
    <w:rsid w:val="006D3663"/>
    <w:rsid w:val="006D44ED"/>
    <w:rsid w:val="006D5277"/>
    <w:rsid w:val="006D57F6"/>
    <w:rsid w:val="006D5BDA"/>
    <w:rsid w:val="006D65D2"/>
    <w:rsid w:val="006E0F87"/>
    <w:rsid w:val="006E211A"/>
    <w:rsid w:val="006E2203"/>
    <w:rsid w:val="006E24D8"/>
    <w:rsid w:val="006E4486"/>
    <w:rsid w:val="006E5B9A"/>
    <w:rsid w:val="006E7825"/>
    <w:rsid w:val="006F06B6"/>
    <w:rsid w:val="006F1043"/>
    <w:rsid w:val="006F1D02"/>
    <w:rsid w:val="006F1D71"/>
    <w:rsid w:val="006F32B8"/>
    <w:rsid w:val="006F36DE"/>
    <w:rsid w:val="006F45B6"/>
    <w:rsid w:val="006F4641"/>
    <w:rsid w:val="006F4CBF"/>
    <w:rsid w:val="006F5A14"/>
    <w:rsid w:val="007017E6"/>
    <w:rsid w:val="00701891"/>
    <w:rsid w:val="007021C7"/>
    <w:rsid w:val="00702A39"/>
    <w:rsid w:val="00702DB9"/>
    <w:rsid w:val="00704129"/>
    <w:rsid w:val="007048E1"/>
    <w:rsid w:val="00704BDB"/>
    <w:rsid w:val="007050CE"/>
    <w:rsid w:val="00705317"/>
    <w:rsid w:val="0070668F"/>
    <w:rsid w:val="007075AF"/>
    <w:rsid w:val="00707DF4"/>
    <w:rsid w:val="00707E29"/>
    <w:rsid w:val="0071207B"/>
    <w:rsid w:val="00717BA0"/>
    <w:rsid w:val="00720D85"/>
    <w:rsid w:val="007217AC"/>
    <w:rsid w:val="00721C8A"/>
    <w:rsid w:val="007224A4"/>
    <w:rsid w:val="0072283E"/>
    <w:rsid w:val="00723160"/>
    <w:rsid w:val="00723849"/>
    <w:rsid w:val="00724A9A"/>
    <w:rsid w:val="00725286"/>
    <w:rsid w:val="007259A2"/>
    <w:rsid w:val="00726774"/>
    <w:rsid w:val="00727021"/>
    <w:rsid w:val="00727263"/>
    <w:rsid w:val="00727494"/>
    <w:rsid w:val="00727526"/>
    <w:rsid w:val="00727732"/>
    <w:rsid w:val="00730C32"/>
    <w:rsid w:val="00730EF5"/>
    <w:rsid w:val="0073183B"/>
    <w:rsid w:val="00731A21"/>
    <w:rsid w:val="00731E66"/>
    <w:rsid w:val="00731E85"/>
    <w:rsid w:val="007329A1"/>
    <w:rsid w:val="00732D36"/>
    <w:rsid w:val="007339B2"/>
    <w:rsid w:val="00733C80"/>
    <w:rsid w:val="00733EBE"/>
    <w:rsid w:val="00733F5E"/>
    <w:rsid w:val="0073401D"/>
    <w:rsid w:val="00734855"/>
    <w:rsid w:val="0073550A"/>
    <w:rsid w:val="00735BAF"/>
    <w:rsid w:val="007369C3"/>
    <w:rsid w:val="00736B1C"/>
    <w:rsid w:val="007375BE"/>
    <w:rsid w:val="00737A22"/>
    <w:rsid w:val="007404AD"/>
    <w:rsid w:val="007416DD"/>
    <w:rsid w:val="00743C95"/>
    <w:rsid w:val="00744BDE"/>
    <w:rsid w:val="0074655B"/>
    <w:rsid w:val="00747A22"/>
    <w:rsid w:val="00747C65"/>
    <w:rsid w:val="00750064"/>
    <w:rsid w:val="0075015A"/>
    <w:rsid w:val="007511A1"/>
    <w:rsid w:val="007515D4"/>
    <w:rsid w:val="00751675"/>
    <w:rsid w:val="00752D5D"/>
    <w:rsid w:val="00755ABA"/>
    <w:rsid w:val="00760D77"/>
    <w:rsid w:val="00760E15"/>
    <w:rsid w:val="00761A2C"/>
    <w:rsid w:val="00761AC3"/>
    <w:rsid w:val="00762042"/>
    <w:rsid w:val="00762B73"/>
    <w:rsid w:val="00763325"/>
    <w:rsid w:val="00764ACE"/>
    <w:rsid w:val="00764D6E"/>
    <w:rsid w:val="00764E74"/>
    <w:rsid w:val="00766631"/>
    <w:rsid w:val="00766A92"/>
    <w:rsid w:val="00766D24"/>
    <w:rsid w:val="00767198"/>
    <w:rsid w:val="007709CB"/>
    <w:rsid w:val="007714E3"/>
    <w:rsid w:val="00771569"/>
    <w:rsid w:val="00773497"/>
    <w:rsid w:val="00773626"/>
    <w:rsid w:val="00773E12"/>
    <w:rsid w:val="00774602"/>
    <w:rsid w:val="00774DD6"/>
    <w:rsid w:val="00775967"/>
    <w:rsid w:val="00776BA8"/>
    <w:rsid w:val="0077752C"/>
    <w:rsid w:val="00781471"/>
    <w:rsid w:val="0078216B"/>
    <w:rsid w:val="007824EE"/>
    <w:rsid w:val="00782F6B"/>
    <w:rsid w:val="00784A58"/>
    <w:rsid w:val="007853B7"/>
    <w:rsid w:val="00786249"/>
    <w:rsid w:val="007867A1"/>
    <w:rsid w:val="007869B9"/>
    <w:rsid w:val="007871AB"/>
    <w:rsid w:val="00787A2F"/>
    <w:rsid w:val="007915AF"/>
    <w:rsid w:val="007918B2"/>
    <w:rsid w:val="007920C5"/>
    <w:rsid w:val="00792620"/>
    <w:rsid w:val="00792875"/>
    <w:rsid w:val="00792BBF"/>
    <w:rsid w:val="0079347D"/>
    <w:rsid w:val="0079391C"/>
    <w:rsid w:val="0079429F"/>
    <w:rsid w:val="00794774"/>
    <w:rsid w:val="007961AF"/>
    <w:rsid w:val="00796C42"/>
    <w:rsid w:val="00797037"/>
    <w:rsid w:val="007976F0"/>
    <w:rsid w:val="007A03D8"/>
    <w:rsid w:val="007A18C5"/>
    <w:rsid w:val="007A1B81"/>
    <w:rsid w:val="007A4159"/>
    <w:rsid w:val="007A43DF"/>
    <w:rsid w:val="007A6B84"/>
    <w:rsid w:val="007A7241"/>
    <w:rsid w:val="007A7D66"/>
    <w:rsid w:val="007B1B1F"/>
    <w:rsid w:val="007B28F1"/>
    <w:rsid w:val="007B2C18"/>
    <w:rsid w:val="007B31EC"/>
    <w:rsid w:val="007B35CD"/>
    <w:rsid w:val="007B3C5C"/>
    <w:rsid w:val="007B4DA6"/>
    <w:rsid w:val="007B72E0"/>
    <w:rsid w:val="007B7754"/>
    <w:rsid w:val="007B77DB"/>
    <w:rsid w:val="007C14C0"/>
    <w:rsid w:val="007C1A71"/>
    <w:rsid w:val="007C2715"/>
    <w:rsid w:val="007C2728"/>
    <w:rsid w:val="007C2C4D"/>
    <w:rsid w:val="007C3E4A"/>
    <w:rsid w:val="007C5336"/>
    <w:rsid w:val="007C5F34"/>
    <w:rsid w:val="007C6560"/>
    <w:rsid w:val="007C74AC"/>
    <w:rsid w:val="007C7633"/>
    <w:rsid w:val="007C7D3A"/>
    <w:rsid w:val="007D0B5C"/>
    <w:rsid w:val="007D2D8B"/>
    <w:rsid w:val="007D2E64"/>
    <w:rsid w:val="007D3FF3"/>
    <w:rsid w:val="007D50B2"/>
    <w:rsid w:val="007D6D71"/>
    <w:rsid w:val="007D7966"/>
    <w:rsid w:val="007E00C7"/>
    <w:rsid w:val="007E0E90"/>
    <w:rsid w:val="007E3169"/>
    <w:rsid w:val="007E33EA"/>
    <w:rsid w:val="007E3972"/>
    <w:rsid w:val="007E3BA0"/>
    <w:rsid w:val="007E3DB2"/>
    <w:rsid w:val="007E3FF1"/>
    <w:rsid w:val="007E453F"/>
    <w:rsid w:val="007E49CE"/>
    <w:rsid w:val="007E5CB5"/>
    <w:rsid w:val="007E61BD"/>
    <w:rsid w:val="007E639A"/>
    <w:rsid w:val="007E6C04"/>
    <w:rsid w:val="007E716D"/>
    <w:rsid w:val="007E7465"/>
    <w:rsid w:val="007E774D"/>
    <w:rsid w:val="007E7CA2"/>
    <w:rsid w:val="007F1BC3"/>
    <w:rsid w:val="007F1D95"/>
    <w:rsid w:val="007F3506"/>
    <w:rsid w:val="007F36BF"/>
    <w:rsid w:val="007F40F2"/>
    <w:rsid w:val="007F4132"/>
    <w:rsid w:val="007F4457"/>
    <w:rsid w:val="007F5155"/>
    <w:rsid w:val="007F51C1"/>
    <w:rsid w:val="007F5ECE"/>
    <w:rsid w:val="007F5F08"/>
    <w:rsid w:val="007F7DB4"/>
    <w:rsid w:val="00800202"/>
    <w:rsid w:val="0080063D"/>
    <w:rsid w:val="008007E2"/>
    <w:rsid w:val="00800CB6"/>
    <w:rsid w:val="00801B02"/>
    <w:rsid w:val="00802261"/>
    <w:rsid w:val="00802D38"/>
    <w:rsid w:val="008049F0"/>
    <w:rsid w:val="00805982"/>
    <w:rsid w:val="0080697E"/>
    <w:rsid w:val="00806C40"/>
    <w:rsid w:val="00807110"/>
    <w:rsid w:val="00807929"/>
    <w:rsid w:val="008105F9"/>
    <w:rsid w:val="00810920"/>
    <w:rsid w:val="00810C05"/>
    <w:rsid w:val="00810E25"/>
    <w:rsid w:val="008110FA"/>
    <w:rsid w:val="00814134"/>
    <w:rsid w:val="008148FA"/>
    <w:rsid w:val="00814BE2"/>
    <w:rsid w:val="00815DFB"/>
    <w:rsid w:val="00816602"/>
    <w:rsid w:val="00816C1B"/>
    <w:rsid w:val="008175FD"/>
    <w:rsid w:val="00821030"/>
    <w:rsid w:val="00821A73"/>
    <w:rsid w:val="008226D2"/>
    <w:rsid w:val="00822CB7"/>
    <w:rsid w:val="00822CE0"/>
    <w:rsid w:val="00822DD4"/>
    <w:rsid w:val="00824B5E"/>
    <w:rsid w:val="008251D3"/>
    <w:rsid w:val="00825521"/>
    <w:rsid w:val="008267BC"/>
    <w:rsid w:val="008269A2"/>
    <w:rsid w:val="00826AF8"/>
    <w:rsid w:val="00827780"/>
    <w:rsid w:val="00830A34"/>
    <w:rsid w:val="0083132E"/>
    <w:rsid w:val="00832AD2"/>
    <w:rsid w:val="0083315E"/>
    <w:rsid w:val="008334E4"/>
    <w:rsid w:val="00834820"/>
    <w:rsid w:val="00834C72"/>
    <w:rsid w:val="008357B7"/>
    <w:rsid w:val="00836816"/>
    <w:rsid w:val="00837885"/>
    <w:rsid w:val="00837B9C"/>
    <w:rsid w:val="00840C96"/>
    <w:rsid w:val="008413F8"/>
    <w:rsid w:val="008432A7"/>
    <w:rsid w:val="00843702"/>
    <w:rsid w:val="00844E39"/>
    <w:rsid w:val="008468BD"/>
    <w:rsid w:val="00846B61"/>
    <w:rsid w:val="008509FA"/>
    <w:rsid w:val="00850E47"/>
    <w:rsid w:val="008512D9"/>
    <w:rsid w:val="008522A6"/>
    <w:rsid w:val="0085235E"/>
    <w:rsid w:val="008527D1"/>
    <w:rsid w:val="00852EE0"/>
    <w:rsid w:val="00853385"/>
    <w:rsid w:val="00854A92"/>
    <w:rsid w:val="00854C5F"/>
    <w:rsid w:val="00854E67"/>
    <w:rsid w:val="00855542"/>
    <w:rsid w:val="00855E5E"/>
    <w:rsid w:val="00860154"/>
    <w:rsid w:val="0086120F"/>
    <w:rsid w:val="00861C9B"/>
    <w:rsid w:val="0086222F"/>
    <w:rsid w:val="008624CA"/>
    <w:rsid w:val="00864BAD"/>
    <w:rsid w:val="00864F18"/>
    <w:rsid w:val="00865695"/>
    <w:rsid w:val="00866241"/>
    <w:rsid w:val="00867070"/>
    <w:rsid w:val="008676A8"/>
    <w:rsid w:val="0086794C"/>
    <w:rsid w:val="0087036C"/>
    <w:rsid w:val="00870FD3"/>
    <w:rsid w:val="00871102"/>
    <w:rsid w:val="00871187"/>
    <w:rsid w:val="008725D0"/>
    <w:rsid w:val="00873367"/>
    <w:rsid w:val="00873878"/>
    <w:rsid w:val="00873F32"/>
    <w:rsid w:val="00874400"/>
    <w:rsid w:val="00874EEB"/>
    <w:rsid w:val="0087516D"/>
    <w:rsid w:val="0087520D"/>
    <w:rsid w:val="00876DF4"/>
    <w:rsid w:val="00877CC2"/>
    <w:rsid w:val="00877CD2"/>
    <w:rsid w:val="00880D3A"/>
    <w:rsid w:val="00881622"/>
    <w:rsid w:val="00881740"/>
    <w:rsid w:val="00881B19"/>
    <w:rsid w:val="0088276F"/>
    <w:rsid w:val="008829A6"/>
    <w:rsid w:val="00883CD5"/>
    <w:rsid w:val="00883FBB"/>
    <w:rsid w:val="00884212"/>
    <w:rsid w:val="00885A5D"/>
    <w:rsid w:val="00885C9E"/>
    <w:rsid w:val="00887562"/>
    <w:rsid w:val="00887C4E"/>
    <w:rsid w:val="00887D9A"/>
    <w:rsid w:val="00887E04"/>
    <w:rsid w:val="00890D12"/>
    <w:rsid w:val="00892587"/>
    <w:rsid w:val="008937CF"/>
    <w:rsid w:val="00893A4E"/>
    <w:rsid w:val="00893AFC"/>
    <w:rsid w:val="00894E95"/>
    <w:rsid w:val="00895FD0"/>
    <w:rsid w:val="008965C4"/>
    <w:rsid w:val="00896D23"/>
    <w:rsid w:val="0089708E"/>
    <w:rsid w:val="008977B5"/>
    <w:rsid w:val="00897C85"/>
    <w:rsid w:val="00897D25"/>
    <w:rsid w:val="008A0384"/>
    <w:rsid w:val="008A0A5F"/>
    <w:rsid w:val="008A23E9"/>
    <w:rsid w:val="008A25DC"/>
    <w:rsid w:val="008A2FEC"/>
    <w:rsid w:val="008A3508"/>
    <w:rsid w:val="008A3D33"/>
    <w:rsid w:val="008A4410"/>
    <w:rsid w:val="008A5213"/>
    <w:rsid w:val="008A5D42"/>
    <w:rsid w:val="008A64E7"/>
    <w:rsid w:val="008A797F"/>
    <w:rsid w:val="008B10CB"/>
    <w:rsid w:val="008B2615"/>
    <w:rsid w:val="008B4FA7"/>
    <w:rsid w:val="008B542E"/>
    <w:rsid w:val="008B621C"/>
    <w:rsid w:val="008B69E9"/>
    <w:rsid w:val="008C00E3"/>
    <w:rsid w:val="008C09CF"/>
    <w:rsid w:val="008C43A3"/>
    <w:rsid w:val="008C43BE"/>
    <w:rsid w:val="008C44E4"/>
    <w:rsid w:val="008C459A"/>
    <w:rsid w:val="008C51D0"/>
    <w:rsid w:val="008C60A7"/>
    <w:rsid w:val="008C6347"/>
    <w:rsid w:val="008C7119"/>
    <w:rsid w:val="008D01E9"/>
    <w:rsid w:val="008D0B48"/>
    <w:rsid w:val="008D0EDD"/>
    <w:rsid w:val="008D14E8"/>
    <w:rsid w:val="008D1527"/>
    <w:rsid w:val="008D2435"/>
    <w:rsid w:val="008D246E"/>
    <w:rsid w:val="008D24CC"/>
    <w:rsid w:val="008D2F95"/>
    <w:rsid w:val="008D34E1"/>
    <w:rsid w:val="008D43E8"/>
    <w:rsid w:val="008D4937"/>
    <w:rsid w:val="008D6186"/>
    <w:rsid w:val="008D6EF4"/>
    <w:rsid w:val="008D6EFA"/>
    <w:rsid w:val="008D6FC6"/>
    <w:rsid w:val="008E090E"/>
    <w:rsid w:val="008E0E66"/>
    <w:rsid w:val="008E146F"/>
    <w:rsid w:val="008E1547"/>
    <w:rsid w:val="008E2B24"/>
    <w:rsid w:val="008E2BF2"/>
    <w:rsid w:val="008E4A89"/>
    <w:rsid w:val="008E5595"/>
    <w:rsid w:val="008E694E"/>
    <w:rsid w:val="008E69DE"/>
    <w:rsid w:val="008E79B8"/>
    <w:rsid w:val="008F060B"/>
    <w:rsid w:val="008F0B09"/>
    <w:rsid w:val="008F0C24"/>
    <w:rsid w:val="008F36C9"/>
    <w:rsid w:val="008F43AD"/>
    <w:rsid w:val="008F4C28"/>
    <w:rsid w:val="008F4DD2"/>
    <w:rsid w:val="008F4DF7"/>
    <w:rsid w:val="008F5406"/>
    <w:rsid w:val="008F6144"/>
    <w:rsid w:val="008F6C81"/>
    <w:rsid w:val="008F78A7"/>
    <w:rsid w:val="00900294"/>
    <w:rsid w:val="0090080A"/>
    <w:rsid w:val="00900BB7"/>
    <w:rsid w:val="009010BD"/>
    <w:rsid w:val="00902849"/>
    <w:rsid w:val="00902B9B"/>
    <w:rsid w:val="009033C3"/>
    <w:rsid w:val="00903E19"/>
    <w:rsid w:val="0090457B"/>
    <w:rsid w:val="0090479C"/>
    <w:rsid w:val="009051AF"/>
    <w:rsid w:val="00905738"/>
    <w:rsid w:val="00905862"/>
    <w:rsid w:val="00905B67"/>
    <w:rsid w:val="00906CCC"/>
    <w:rsid w:val="00906D19"/>
    <w:rsid w:val="00907C69"/>
    <w:rsid w:val="00907D47"/>
    <w:rsid w:val="00907FA4"/>
    <w:rsid w:val="00912E6C"/>
    <w:rsid w:val="009142C3"/>
    <w:rsid w:val="009144F7"/>
    <w:rsid w:val="00914801"/>
    <w:rsid w:val="00914EB3"/>
    <w:rsid w:val="00914EBB"/>
    <w:rsid w:val="0091516C"/>
    <w:rsid w:val="00916383"/>
    <w:rsid w:val="00916EF0"/>
    <w:rsid w:val="00917AC7"/>
    <w:rsid w:val="00920474"/>
    <w:rsid w:val="009208FF"/>
    <w:rsid w:val="00921A90"/>
    <w:rsid w:val="00923BBD"/>
    <w:rsid w:val="0092494B"/>
    <w:rsid w:val="00924981"/>
    <w:rsid w:val="00924BEF"/>
    <w:rsid w:val="00925746"/>
    <w:rsid w:val="00926373"/>
    <w:rsid w:val="00927CA2"/>
    <w:rsid w:val="0093087A"/>
    <w:rsid w:val="009309A4"/>
    <w:rsid w:val="00931DEB"/>
    <w:rsid w:val="00931DFE"/>
    <w:rsid w:val="00933AAA"/>
    <w:rsid w:val="00934DF1"/>
    <w:rsid w:val="0094050C"/>
    <w:rsid w:val="00941070"/>
    <w:rsid w:val="00941B8E"/>
    <w:rsid w:val="00942A24"/>
    <w:rsid w:val="00943484"/>
    <w:rsid w:val="009435B5"/>
    <w:rsid w:val="009445F3"/>
    <w:rsid w:val="00945835"/>
    <w:rsid w:val="00947C35"/>
    <w:rsid w:val="00947F7D"/>
    <w:rsid w:val="00950661"/>
    <w:rsid w:val="00951010"/>
    <w:rsid w:val="009515A6"/>
    <w:rsid w:val="00951713"/>
    <w:rsid w:val="0095211D"/>
    <w:rsid w:val="00952C74"/>
    <w:rsid w:val="00953351"/>
    <w:rsid w:val="009535D6"/>
    <w:rsid w:val="00955AD3"/>
    <w:rsid w:val="009568EA"/>
    <w:rsid w:val="00957027"/>
    <w:rsid w:val="00957372"/>
    <w:rsid w:val="00957AF6"/>
    <w:rsid w:val="00957FD3"/>
    <w:rsid w:val="009613BA"/>
    <w:rsid w:val="00961448"/>
    <w:rsid w:val="0096246B"/>
    <w:rsid w:val="00962780"/>
    <w:rsid w:val="0096436C"/>
    <w:rsid w:val="0096554C"/>
    <w:rsid w:val="00965EF2"/>
    <w:rsid w:val="0096611B"/>
    <w:rsid w:val="00966A95"/>
    <w:rsid w:val="009671E0"/>
    <w:rsid w:val="0096742B"/>
    <w:rsid w:val="009676B0"/>
    <w:rsid w:val="009711C4"/>
    <w:rsid w:val="009729F5"/>
    <w:rsid w:val="00972F97"/>
    <w:rsid w:val="00973234"/>
    <w:rsid w:val="00973335"/>
    <w:rsid w:val="0097393F"/>
    <w:rsid w:val="00974D54"/>
    <w:rsid w:val="00975091"/>
    <w:rsid w:val="009754FE"/>
    <w:rsid w:val="00976418"/>
    <w:rsid w:val="00976BFD"/>
    <w:rsid w:val="00976C38"/>
    <w:rsid w:val="0097762E"/>
    <w:rsid w:val="009777EE"/>
    <w:rsid w:val="00977B56"/>
    <w:rsid w:val="0098055E"/>
    <w:rsid w:val="00981EFC"/>
    <w:rsid w:val="00982B66"/>
    <w:rsid w:val="009836D1"/>
    <w:rsid w:val="0098450F"/>
    <w:rsid w:val="00984549"/>
    <w:rsid w:val="0098471A"/>
    <w:rsid w:val="00984FF9"/>
    <w:rsid w:val="009851CB"/>
    <w:rsid w:val="00985244"/>
    <w:rsid w:val="009868A7"/>
    <w:rsid w:val="00986CB0"/>
    <w:rsid w:val="00987446"/>
    <w:rsid w:val="00987DE3"/>
    <w:rsid w:val="00992164"/>
    <w:rsid w:val="009929E6"/>
    <w:rsid w:val="00992B39"/>
    <w:rsid w:val="009937A0"/>
    <w:rsid w:val="00993FF5"/>
    <w:rsid w:val="00994D9C"/>
    <w:rsid w:val="00995261"/>
    <w:rsid w:val="00996268"/>
    <w:rsid w:val="009A1F7B"/>
    <w:rsid w:val="009A2AE7"/>
    <w:rsid w:val="009A49F5"/>
    <w:rsid w:val="009A4B01"/>
    <w:rsid w:val="009A5EAF"/>
    <w:rsid w:val="009A7081"/>
    <w:rsid w:val="009A7B02"/>
    <w:rsid w:val="009A7F51"/>
    <w:rsid w:val="009B15CC"/>
    <w:rsid w:val="009B1783"/>
    <w:rsid w:val="009B186B"/>
    <w:rsid w:val="009B1F02"/>
    <w:rsid w:val="009B33D7"/>
    <w:rsid w:val="009B35A5"/>
    <w:rsid w:val="009B3C7A"/>
    <w:rsid w:val="009B414E"/>
    <w:rsid w:val="009B4631"/>
    <w:rsid w:val="009B50FD"/>
    <w:rsid w:val="009B51DF"/>
    <w:rsid w:val="009B5721"/>
    <w:rsid w:val="009B5B7A"/>
    <w:rsid w:val="009B720C"/>
    <w:rsid w:val="009B74F4"/>
    <w:rsid w:val="009B7523"/>
    <w:rsid w:val="009B7A2C"/>
    <w:rsid w:val="009B7C0E"/>
    <w:rsid w:val="009C062F"/>
    <w:rsid w:val="009C06C7"/>
    <w:rsid w:val="009C12E5"/>
    <w:rsid w:val="009C1499"/>
    <w:rsid w:val="009C2A21"/>
    <w:rsid w:val="009C4157"/>
    <w:rsid w:val="009C473C"/>
    <w:rsid w:val="009C642C"/>
    <w:rsid w:val="009D2D27"/>
    <w:rsid w:val="009D2F18"/>
    <w:rsid w:val="009D32F8"/>
    <w:rsid w:val="009D3E98"/>
    <w:rsid w:val="009D446C"/>
    <w:rsid w:val="009D65D8"/>
    <w:rsid w:val="009D66E0"/>
    <w:rsid w:val="009D73A8"/>
    <w:rsid w:val="009E16DD"/>
    <w:rsid w:val="009E186E"/>
    <w:rsid w:val="009E1DD2"/>
    <w:rsid w:val="009E2F75"/>
    <w:rsid w:val="009E3446"/>
    <w:rsid w:val="009E3730"/>
    <w:rsid w:val="009E6367"/>
    <w:rsid w:val="009E63F5"/>
    <w:rsid w:val="009E774F"/>
    <w:rsid w:val="009F009E"/>
    <w:rsid w:val="009F0376"/>
    <w:rsid w:val="009F176C"/>
    <w:rsid w:val="009F1F3B"/>
    <w:rsid w:val="009F2CA8"/>
    <w:rsid w:val="009F356B"/>
    <w:rsid w:val="009F4A2B"/>
    <w:rsid w:val="009F58EE"/>
    <w:rsid w:val="009F635F"/>
    <w:rsid w:val="009F7D49"/>
    <w:rsid w:val="00A013D8"/>
    <w:rsid w:val="00A01A5E"/>
    <w:rsid w:val="00A02AD1"/>
    <w:rsid w:val="00A03921"/>
    <w:rsid w:val="00A0419E"/>
    <w:rsid w:val="00A04646"/>
    <w:rsid w:val="00A05078"/>
    <w:rsid w:val="00A059EC"/>
    <w:rsid w:val="00A061C2"/>
    <w:rsid w:val="00A0655A"/>
    <w:rsid w:val="00A06B36"/>
    <w:rsid w:val="00A06BF4"/>
    <w:rsid w:val="00A1005B"/>
    <w:rsid w:val="00A10ADC"/>
    <w:rsid w:val="00A10B0C"/>
    <w:rsid w:val="00A11449"/>
    <w:rsid w:val="00A124AE"/>
    <w:rsid w:val="00A12500"/>
    <w:rsid w:val="00A12C00"/>
    <w:rsid w:val="00A12D5A"/>
    <w:rsid w:val="00A15D49"/>
    <w:rsid w:val="00A2012C"/>
    <w:rsid w:val="00A2124B"/>
    <w:rsid w:val="00A226AA"/>
    <w:rsid w:val="00A232C4"/>
    <w:rsid w:val="00A240A8"/>
    <w:rsid w:val="00A30746"/>
    <w:rsid w:val="00A3103F"/>
    <w:rsid w:val="00A31712"/>
    <w:rsid w:val="00A31990"/>
    <w:rsid w:val="00A31F4A"/>
    <w:rsid w:val="00A336D5"/>
    <w:rsid w:val="00A336E8"/>
    <w:rsid w:val="00A3533B"/>
    <w:rsid w:val="00A35CB0"/>
    <w:rsid w:val="00A372D8"/>
    <w:rsid w:val="00A37346"/>
    <w:rsid w:val="00A37564"/>
    <w:rsid w:val="00A414EE"/>
    <w:rsid w:val="00A41AE3"/>
    <w:rsid w:val="00A42022"/>
    <w:rsid w:val="00A425AA"/>
    <w:rsid w:val="00A42705"/>
    <w:rsid w:val="00A42838"/>
    <w:rsid w:val="00A4289F"/>
    <w:rsid w:val="00A4349E"/>
    <w:rsid w:val="00A4359C"/>
    <w:rsid w:val="00A43ABF"/>
    <w:rsid w:val="00A446D8"/>
    <w:rsid w:val="00A45569"/>
    <w:rsid w:val="00A455C3"/>
    <w:rsid w:val="00A46C23"/>
    <w:rsid w:val="00A46D07"/>
    <w:rsid w:val="00A47E5C"/>
    <w:rsid w:val="00A501C4"/>
    <w:rsid w:val="00A50449"/>
    <w:rsid w:val="00A52375"/>
    <w:rsid w:val="00A53BF0"/>
    <w:rsid w:val="00A53C39"/>
    <w:rsid w:val="00A543DC"/>
    <w:rsid w:val="00A5466C"/>
    <w:rsid w:val="00A549F4"/>
    <w:rsid w:val="00A54A2D"/>
    <w:rsid w:val="00A55531"/>
    <w:rsid w:val="00A56981"/>
    <w:rsid w:val="00A569C2"/>
    <w:rsid w:val="00A56AF0"/>
    <w:rsid w:val="00A61A29"/>
    <w:rsid w:val="00A61A37"/>
    <w:rsid w:val="00A61D34"/>
    <w:rsid w:val="00A62DDE"/>
    <w:rsid w:val="00A6328C"/>
    <w:rsid w:val="00A652B1"/>
    <w:rsid w:val="00A66FB1"/>
    <w:rsid w:val="00A66FE6"/>
    <w:rsid w:val="00A71931"/>
    <w:rsid w:val="00A72B54"/>
    <w:rsid w:val="00A733D7"/>
    <w:rsid w:val="00A756C5"/>
    <w:rsid w:val="00A75B2D"/>
    <w:rsid w:val="00A76565"/>
    <w:rsid w:val="00A76D52"/>
    <w:rsid w:val="00A80F08"/>
    <w:rsid w:val="00A81C78"/>
    <w:rsid w:val="00A82529"/>
    <w:rsid w:val="00A82830"/>
    <w:rsid w:val="00A831F4"/>
    <w:rsid w:val="00A84317"/>
    <w:rsid w:val="00A84764"/>
    <w:rsid w:val="00A849C4"/>
    <w:rsid w:val="00A85425"/>
    <w:rsid w:val="00A857DC"/>
    <w:rsid w:val="00A8652D"/>
    <w:rsid w:val="00A86AC4"/>
    <w:rsid w:val="00A8728D"/>
    <w:rsid w:val="00A910F5"/>
    <w:rsid w:val="00A91D9F"/>
    <w:rsid w:val="00A92BC0"/>
    <w:rsid w:val="00A92CC3"/>
    <w:rsid w:val="00A94315"/>
    <w:rsid w:val="00A94741"/>
    <w:rsid w:val="00A95F1B"/>
    <w:rsid w:val="00A970A4"/>
    <w:rsid w:val="00A973AB"/>
    <w:rsid w:val="00A97BB9"/>
    <w:rsid w:val="00AA173E"/>
    <w:rsid w:val="00AA2DD8"/>
    <w:rsid w:val="00AA4702"/>
    <w:rsid w:val="00AA7400"/>
    <w:rsid w:val="00AA7789"/>
    <w:rsid w:val="00AA7832"/>
    <w:rsid w:val="00AB1F24"/>
    <w:rsid w:val="00AB263A"/>
    <w:rsid w:val="00AB269C"/>
    <w:rsid w:val="00AB2A5D"/>
    <w:rsid w:val="00AB3499"/>
    <w:rsid w:val="00AB3CD6"/>
    <w:rsid w:val="00AB3EF3"/>
    <w:rsid w:val="00AB3F70"/>
    <w:rsid w:val="00AB44D6"/>
    <w:rsid w:val="00AB4D20"/>
    <w:rsid w:val="00AB6D46"/>
    <w:rsid w:val="00AB731F"/>
    <w:rsid w:val="00AC0767"/>
    <w:rsid w:val="00AC193B"/>
    <w:rsid w:val="00AC1B22"/>
    <w:rsid w:val="00AC2460"/>
    <w:rsid w:val="00AC3260"/>
    <w:rsid w:val="00AC3D4B"/>
    <w:rsid w:val="00AC3E62"/>
    <w:rsid w:val="00AC40E6"/>
    <w:rsid w:val="00AC4145"/>
    <w:rsid w:val="00AC4267"/>
    <w:rsid w:val="00AC511C"/>
    <w:rsid w:val="00AC55D0"/>
    <w:rsid w:val="00AC5853"/>
    <w:rsid w:val="00AC5A4A"/>
    <w:rsid w:val="00AC768B"/>
    <w:rsid w:val="00AD12FD"/>
    <w:rsid w:val="00AD1D73"/>
    <w:rsid w:val="00AD413F"/>
    <w:rsid w:val="00AD4D43"/>
    <w:rsid w:val="00AD4E1F"/>
    <w:rsid w:val="00AD51AA"/>
    <w:rsid w:val="00AD53A2"/>
    <w:rsid w:val="00AE0985"/>
    <w:rsid w:val="00AE11D5"/>
    <w:rsid w:val="00AE1B74"/>
    <w:rsid w:val="00AE1BD1"/>
    <w:rsid w:val="00AE3C44"/>
    <w:rsid w:val="00AE3F20"/>
    <w:rsid w:val="00AE4087"/>
    <w:rsid w:val="00AE40E0"/>
    <w:rsid w:val="00AE4D91"/>
    <w:rsid w:val="00AE613C"/>
    <w:rsid w:val="00AF110C"/>
    <w:rsid w:val="00AF1BFF"/>
    <w:rsid w:val="00AF28AA"/>
    <w:rsid w:val="00AF2C60"/>
    <w:rsid w:val="00AF4152"/>
    <w:rsid w:val="00AF5A13"/>
    <w:rsid w:val="00AF7484"/>
    <w:rsid w:val="00AF7C27"/>
    <w:rsid w:val="00AF7C5F"/>
    <w:rsid w:val="00B00804"/>
    <w:rsid w:val="00B0137C"/>
    <w:rsid w:val="00B01A34"/>
    <w:rsid w:val="00B03091"/>
    <w:rsid w:val="00B03209"/>
    <w:rsid w:val="00B03E8C"/>
    <w:rsid w:val="00B040A7"/>
    <w:rsid w:val="00B0503B"/>
    <w:rsid w:val="00B05BFA"/>
    <w:rsid w:val="00B05C7B"/>
    <w:rsid w:val="00B06699"/>
    <w:rsid w:val="00B07188"/>
    <w:rsid w:val="00B100E4"/>
    <w:rsid w:val="00B104EC"/>
    <w:rsid w:val="00B11597"/>
    <w:rsid w:val="00B1262A"/>
    <w:rsid w:val="00B157D2"/>
    <w:rsid w:val="00B1662F"/>
    <w:rsid w:val="00B16F09"/>
    <w:rsid w:val="00B17D1A"/>
    <w:rsid w:val="00B206D1"/>
    <w:rsid w:val="00B2075C"/>
    <w:rsid w:val="00B2371C"/>
    <w:rsid w:val="00B23FD3"/>
    <w:rsid w:val="00B24618"/>
    <w:rsid w:val="00B24D91"/>
    <w:rsid w:val="00B26A8B"/>
    <w:rsid w:val="00B279BE"/>
    <w:rsid w:val="00B27BD4"/>
    <w:rsid w:val="00B30CC6"/>
    <w:rsid w:val="00B32F05"/>
    <w:rsid w:val="00B33245"/>
    <w:rsid w:val="00B336FF"/>
    <w:rsid w:val="00B33BE8"/>
    <w:rsid w:val="00B3443A"/>
    <w:rsid w:val="00B353D1"/>
    <w:rsid w:val="00B355D0"/>
    <w:rsid w:val="00B36041"/>
    <w:rsid w:val="00B36A87"/>
    <w:rsid w:val="00B371F0"/>
    <w:rsid w:val="00B376B7"/>
    <w:rsid w:val="00B37B77"/>
    <w:rsid w:val="00B37E31"/>
    <w:rsid w:val="00B401AC"/>
    <w:rsid w:val="00B4056A"/>
    <w:rsid w:val="00B4060A"/>
    <w:rsid w:val="00B40CBC"/>
    <w:rsid w:val="00B41632"/>
    <w:rsid w:val="00B41B74"/>
    <w:rsid w:val="00B41D10"/>
    <w:rsid w:val="00B42797"/>
    <w:rsid w:val="00B42CF0"/>
    <w:rsid w:val="00B42D84"/>
    <w:rsid w:val="00B43693"/>
    <w:rsid w:val="00B440ED"/>
    <w:rsid w:val="00B44183"/>
    <w:rsid w:val="00B4470A"/>
    <w:rsid w:val="00B44F1C"/>
    <w:rsid w:val="00B457C0"/>
    <w:rsid w:val="00B4663E"/>
    <w:rsid w:val="00B47DC0"/>
    <w:rsid w:val="00B50492"/>
    <w:rsid w:val="00B5052D"/>
    <w:rsid w:val="00B506EB"/>
    <w:rsid w:val="00B51388"/>
    <w:rsid w:val="00B51B03"/>
    <w:rsid w:val="00B51FE0"/>
    <w:rsid w:val="00B53375"/>
    <w:rsid w:val="00B534B7"/>
    <w:rsid w:val="00B54725"/>
    <w:rsid w:val="00B54F06"/>
    <w:rsid w:val="00B55712"/>
    <w:rsid w:val="00B56AD9"/>
    <w:rsid w:val="00B579F6"/>
    <w:rsid w:val="00B6076F"/>
    <w:rsid w:val="00B612D1"/>
    <w:rsid w:val="00B6155D"/>
    <w:rsid w:val="00B61BBF"/>
    <w:rsid w:val="00B61ECA"/>
    <w:rsid w:val="00B626A5"/>
    <w:rsid w:val="00B62D09"/>
    <w:rsid w:val="00B639EC"/>
    <w:rsid w:val="00B63D6C"/>
    <w:rsid w:val="00B64715"/>
    <w:rsid w:val="00B648ED"/>
    <w:rsid w:val="00B65B5F"/>
    <w:rsid w:val="00B66037"/>
    <w:rsid w:val="00B672EB"/>
    <w:rsid w:val="00B6758A"/>
    <w:rsid w:val="00B702A4"/>
    <w:rsid w:val="00B7063A"/>
    <w:rsid w:val="00B71A7D"/>
    <w:rsid w:val="00B72B4E"/>
    <w:rsid w:val="00B73C53"/>
    <w:rsid w:val="00B744E5"/>
    <w:rsid w:val="00B74FDB"/>
    <w:rsid w:val="00B7535B"/>
    <w:rsid w:val="00B75A36"/>
    <w:rsid w:val="00B8066F"/>
    <w:rsid w:val="00B845D4"/>
    <w:rsid w:val="00B8546E"/>
    <w:rsid w:val="00B864F4"/>
    <w:rsid w:val="00B87611"/>
    <w:rsid w:val="00B9008D"/>
    <w:rsid w:val="00B90D07"/>
    <w:rsid w:val="00B91DE1"/>
    <w:rsid w:val="00B929C5"/>
    <w:rsid w:val="00B965BE"/>
    <w:rsid w:val="00B97C32"/>
    <w:rsid w:val="00BA0B9D"/>
    <w:rsid w:val="00BA3962"/>
    <w:rsid w:val="00BA3B69"/>
    <w:rsid w:val="00BA4437"/>
    <w:rsid w:val="00BA47E8"/>
    <w:rsid w:val="00BA4CBA"/>
    <w:rsid w:val="00BA5717"/>
    <w:rsid w:val="00BA59D4"/>
    <w:rsid w:val="00BA5A98"/>
    <w:rsid w:val="00BA64DF"/>
    <w:rsid w:val="00BA6588"/>
    <w:rsid w:val="00BA71BB"/>
    <w:rsid w:val="00BA7734"/>
    <w:rsid w:val="00BA7F44"/>
    <w:rsid w:val="00BB00B5"/>
    <w:rsid w:val="00BB3E4A"/>
    <w:rsid w:val="00BB4560"/>
    <w:rsid w:val="00BB5672"/>
    <w:rsid w:val="00BB6CA5"/>
    <w:rsid w:val="00BB6D8D"/>
    <w:rsid w:val="00BB77CF"/>
    <w:rsid w:val="00BC04F3"/>
    <w:rsid w:val="00BC0AD9"/>
    <w:rsid w:val="00BC0B0F"/>
    <w:rsid w:val="00BC1D78"/>
    <w:rsid w:val="00BC26EA"/>
    <w:rsid w:val="00BC3425"/>
    <w:rsid w:val="00BC3D55"/>
    <w:rsid w:val="00BC4055"/>
    <w:rsid w:val="00BC4EB0"/>
    <w:rsid w:val="00BC697C"/>
    <w:rsid w:val="00BC7F36"/>
    <w:rsid w:val="00BD073B"/>
    <w:rsid w:val="00BD19FC"/>
    <w:rsid w:val="00BD351D"/>
    <w:rsid w:val="00BD3792"/>
    <w:rsid w:val="00BD3918"/>
    <w:rsid w:val="00BD3950"/>
    <w:rsid w:val="00BD39F1"/>
    <w:rsid w:val="00BD44B5"/>
    <w:rsid w:val="00BD5A62"/>
    <w:rsid w:val="00BD600B"/>
    <w:rsid w:val="00BD6288"/>
    <w:rsid w:val="00BD73F6"/>
    <w:rsid w:val="00BE082C"/>
    <w:rsid w:val="00BE1A66"/>
    <w:rsid w:val="00BE5E16"/>
    <w:rsid w:val="00BE6171"/>
    <w:rsid w:val="00BE638C"/>
    <w:rsid w:val="00BE6690"/>
    <w:rsid w:val="00BE6C48"/>
    <w:rsid w:val="00BE72FC"/>
    <w:rsid w:val="00BF011A"/>
    <w:rsid w:val="00BF04BE"/>
    <w:rsid w:val="00BF1417"/>
    <w:rsid w:val="00BF4288"/>
    <w:rsid w:val="00BF5A45"/>
    <w:rsid w:val="00BF683E"/>
    <w:rsid w:val="00BF6B69"/>
    <w:rsid w:val="00BF6FB4"/>
    <w:rsid w:val="00BF7123"/>
    <w:rsid w:val="00BF7E04"/>
    <w:rsid w:val="00C006B8"/>
    <w:rsid w:val="00C00E81"/>
    <w:rsid w:val="00C02D2C"/>
    <w:rsid w:val="00C04D02"/>
    <w:rsid w:val="00C04FDE"/>
    <w:rsid w:val="00C06E1B"/>
    <w:rsid w:val="00C072FA"/>
    <w:rsid w:val="00C07434"/>
    <w:rsid w:val="00C078C1"/>
    <w:rsid w:val="00C1201B"/>
    <w:rsid w:val="00C122DC"/>
    <w:rsid w:val="00C12C69"/>
    <w:rsid w:val="00C13477"/>
    <w:rsid w:val="00C14CF7"/>
    <w:rsid w:val="00C154B0"/>
    <w:rsid w:val="00C15844"/>
    <w:rsid w:val="00C15ADD"/>
    <w:rsid w:val="00C15CDA"/>
    <w:rsid w:val="00C17636"/>
    <w:rsid w:val="00C2124A"/>
    <w:rsid w:val="00C21754"/>
    <w:rsid w:val="00C21A24"/>
    <w:rsid w:val="00C21AF8"/>
    <w:rsid w:val="00C23DB3"/>
    <w:rsid w:val="00C2470B"/>
    <w:rsid w:val="00C249C6"/>
    <w:rsid w:val="00C253CB"/>
    <w:rsid w:val="00C2615D"/>
    <w:rsid w:val="00C267C6"/>
    <w:rsid w:val="00C26A5E"/>
    <w:rsid w:val="00C2735D"/>
    <w:rsid w:val="00C27C23"/>
    <w:rsid w:val="00C3000A"/>
    <w:rsid w:val="00C30205"/>
    <w:rsid w:val="00C31460"/>
    <w:rsid w:val="00C31645"/>
    <w:rsid w:val="00C32ACC"/>
    <w:rsid w:val="00C336B7"/>
    <w:rsid w:val="00C341D2"/>
    <w:rsid w:val="00C342B3"/>
    <w:rsid w:val="00C34FB4"/>
    <w:rsid w:val="00C35B90"/>
    <w:rsid w:val="00C40A70"/>
    <w:rsid w:val="00C41DB7"/>
    <w:rsid w:val="00C429D2"/>
    <w:rsid w:val="00C42A0E"/>
    <w:rsid w:val="00C42D67"/>
    <w:rsid w:val="00C436EC"/>
    <w:rsid w:val="00C43F4D"/>
    <w:rsid w:val="00C442BE"/>
    <w:rsid w:val="00C44AF7"/>
    <w:rsid w:val="00C45F47"/>
    <w:rsid w:val="00C46697"/>
    <w:rsid w:val="00C47D6C"/>
    <w:rsid w:val="00C51228"/>
    <w:rsid w:val="00C52582"/>
    <w:rsid w:val="00C5290C"/>
    <w:rsid w:val="00C52B07"/>
    <w:rsid w:val="00C536DE"/>
    <w:rsid w:val="00C53A2B"/>
    <w:rsid w:val="00C53F96"/>
    <w:rsid w:val="00C5420F"/>
    <w:rsid w:val="00C55C1E"/>
    <w:rsid w:val="00C56827"/>
    <w:rsid w:val="00C56873"/>
    <w:rsid w:val="00C57C30"/>
    <w:rsid w:val="00C57E94"/>
    <w:rsid w:val="00C608E0"/>
    <w:rsid w:val="00C61623"/>
    <w:rsid w:val="00C61D5D"/>
    <w:rsid w:val="00C61F73"/>
    <w:rsid w:val="00C6211B"/>
    <w:rsid w:val="00C623FB"/>
    <w:rsid w:val="00C62A34"/>
    <w:rsid w:val="00C642B1"/>
    <w:rsid w:val="00C64A8E"/>
    <w:rsid w:val="00C65D96"/>
    <w:rsid w:val="00C66313"/>
    <w:rsid w:val="00C67BFC"/>
    <w:rsid w:val="00C717E9"/>
    <w:rsid w:val="00C73BC9"/>
    <w:rsid w:val="00C7620B"/>
    <w:rsid w:val="00C76DCC"/>
    <w:rsid w:val="00C770AB"/>
    <w:rsid w:val="00C804AE"/>
    <w:rsid w:val="00C80EC0"/>
    <w:rsid w:val="00C8289D"/>
    <w:rsid w:val="00C83180"/>
    <w:rsid w:val="00C84B6A"/>
    <w:rsid w:val="00C8596C"/>
    <w:rsid w:val="00C8684B"/>
    <w:rsid w:val="00C87943"/>
    <w:rsid w:val="00C87F66"/>
    <w:rsid w:val="00C90507"/>
    <w:rsid w:val="00C917B4"/>
    <w:rsid w:val="00C9314F"/>
    <w:rsid w:val="00C93F70"/>
    <w:rsid w:val="00C9520F"/>
    <w:rsid w:val="00C95475"/>
    <w:rsid w:val="00C9604D"/>
    <w:rsid w:val="00C975D3"/>
    <w:rsid w:val="00CA1487"/>
    <w:rsid w:val="00CA28A3"/>
    <w:rsid w:val="00CA2B33"/>
    <w:rsid w:val="00CA41AF"/>
    <w:rsid w:val="00CA544E"/>
    <w:rsid w:val="00CA5EDB"/>
    <w:rsid w:val="00CA698B"/>
    <w:rsid w:val="00CA69BC"/>
    <w:rsid w:val="00CA76CF"/>
    <w:rsid w:val="00CA7815"/>
    <w:rsid w:val="00CB0CAA"/>
    <w:rsid w:val="00CB12C0"/>
    <w:rsid w:val="00CB1776"/>
    <w:rsid w:val="00CB17E9"/>
    <w:rsid w:val="00CB2862"/>
    <w:rsid w:val="00CB28F3"/>
    <w:rsid w:val="00CB2ADD"/>
    <w:rsid w:val="00CB351E"/>
    <w:rsid w:val="00CB4035"/>
    <w:rsid w:val="00CB47D6"/>
    <w:rsid w:val="00CB5459"/>
    <w:rsid w:val="00CB5A86"/>
    <w:rsid w:val="00CB61C3"/>
    <w:rsid w:val="00CB7163"/>
    <w:rsid w:val="00CB76D4"/>
    <w:rsid w:val="00CC0679"/>
    <w:rsid w:val="00CC15FE"/>
    <w:rsid w:val="00CC1AAB"/>
    <w:rsid w:val="00CC2517"/>
    <w:rsid w:val="00CC3292"/>
    <w:rsid w:val="00CC3660"/>
    <w:rsid w:val="00CC3E35"/>
    <w:rsid w:val="00CC43B3"/>
    <w:rsid w:val="00CC4DEF"/>
    <w:rsid w:val="00CC4F93"/>
    <w:rsid w:val="00CC586B"/>
    <w:rsid w:val="00CC5E4F"/>
    <w:rsid w:val="00CC6139"/>
    <w:rsid w:val="00CC64A8"/>
    <w:rsid w:val="00CC6504"/>
    <w:rsid w:val="00CC6AB1"/>
    <w:rsid w:val="00CC6C75"/>
    <w:rsid w:val="00CC6F82"/>
    <w:rsid w:val="00CD1C2E"/>
    <w:rsid w:val="00CD23D7"/>
    <w:rsid w:val="00CD28C3"/>
    <w:rsid w:val="00CD293E"/>
    <w:rsid w:val="00CD31A0"/>
    <w:rsid w:val="00CD4A92"/>
    <w:rsid w:val="00CD701F"/>
    <w:rsid w:val="00CD73FB"/>
    <w:rsid w:val="00CD7425"/>
    <w:rsid w:val="00CE0698"/>
    <w:rsid w:val="00CE0A9C"/>
    <w:rsid w:val="00CE1344"/>
    <w:rsid w:val="00CE1F11"/>
    <w:rsid w:val="00CE2112"/>
    <w:rsid w:val="00CE22AB"/>
    <w:rsid w:val="00CE275C"/>
    <w:rsid w:val="00CE2C1B"/>
    <w:rsid w:val="00CE2FA1"/>
    <w:rsid w:val="00CE3002"/>
    <w:rsid w:val="00CE306F"/>
    <w:rsid w:val="00CE46E7"/>
    <w:rsid w:val="00CE5DC2"/>
    <w:rsid w:val="00CE601C"/>
    <w:rsid w:val="00CE6D8C"/>
    <w:rsid w:val="00CF1AB7"/>
    <w:rsid w:val="00CF1AE6"/>
    <w:rsid w:val="00CF34DD"/>
    <w:rsid w:val="00CF374B"/>
    <w:rsid w:val="00CF5D8D"/>
    <w:rsid w:val="00CF67B8"/>
    <w:rsid w:val="00CF7FE5"/>
    <w:rsid w:val="00D006CC"/>
    <w:rsid w:val="00D014EC"/>
    <w:rsid w:val="00D0173E"/>
    <w:rsid w:val="00D019C4"/>
    <w:rsid w:val="00D01B40"/>
    <w:rsid w:val="00D032AF"/>
    <w:rsid w:val="00D0374B"/>
    <w:rsid w:val="00D03D21"/>
    <w:rsid w:val="00D04506"/>
    <w:rsid w:val="00D0492D"/>
    <w:rsid w:val="00D049E7"/>
    <w:rsid w:val="00D051E9"/>
    <w:rsid w:val="00D0621E"/>
    <w:rsid w:val="00D0728C"/>
    <w:rsid w:val="00D077AC"/>
    <w:rsid w:val="00D11DA8"/>
    <w:rsid w:val="00D142CE"/>
    <w:rsid w:val="00D14828"/>
    <w:rsid w:val="00D15DCF"/>
    <w:rsid w:val="00D16960"/>
    <w:rsid w:val="00D205DA"/>
    <w:rsid w:val="00D23105"/>
    <w:rsid w:val="00D23601"/>
    <w:rsid w:val="00D239AB"/>
    <w:rsid w:val="00D245E3"/>
    <w:rsid w:val="00D24F66"/>
    <w:rsid w:val="00D2614C"/>
    <w:rsid w:val="00D261E9"/>
    <w:rsid w:val="00D264B9"/>
    <w:rsid w:val="00D278BF"/>
    <w:rsid w:val="00D279DC"/>
    <w:rsid w:val="00D30424"/>
    <w:rsid w:val="00D3099A"/>
    <w:rsid w:val="00D30E55"/>
    <w:rsid w:val="00D31277"/>
    <w:rsid w:val="00D33521"/>
    <w:rsid w:val="00D33E57"/>
    <w:rsid w:val="00D33EAB"/>
    <w:rsid w:val="00D34AF9"/>
    <w:rsid w:val="00D362BA"/>
    <w:rsid w:val="00D3686C"/>
    <w:rsid w:val="00D37A6B"/>
    <w:rsid w:val="00D37B07"/>
    <w:rsid w:val="00D40BF8"/>
    <w:rsid w:val="00D41C97"/>
    <w:rsid w:val="00D4240E"/>
    <w:rsid w:val="00D4256B"/>
    <w:rsid w:val="00D4428E"/>
    <w:rsid w:val="00D446D3"/>
    <w:rsid w:val="00D44AC3"/>
    <w:rsid w:val="00D44B3D"/>
    <w:rsid w:val="00D45FA0"/>
    <w:rsid w:val="00D508C4"/>
    <w:rsid w:val="00D510A4"/>
    <w:rsid w:val="00D53265"/>
    <w:rsid w:val="00D53910"/>
    <w:rsid w:val="00D53D5F"/>
    <w:rsid w:val="00D54763"/>
    <w:rsid w:val="00D54C24"/>
    <w:rsid w:val="00D5701F"/>
    <w:rsid w:val="00D57204"/>
    <w:rsid w:val="00D60344"/>
    <w:rsid w:val="00D604E2"/>
    <w:rsid w:val="00D61139"/>
    <w:rsid w:val="00D624DC"/>
    <w:rsid w:val="00D638C8"/>
    <w:rsid w:val="00D645A8"/>
    <w:rsid w:val="00D6485F"/>
    <w:rsid w:val="00D650CC"/>
    <w:rsid w:val="00D659BF"/>
    <w:rsid w:val="00D66A66"/>
    <w:rsid w:val="00D66D18"/>
    <w:rsid w:val="00D66D9B"/>
    <w:rsid w:val="00D67517"/>
    <w:rsid w:val="00D67D29"/>
    <w:rsid w:val="00D712CB"/>
    <w:rsid w:val="00D72E49"/>
    <w:rsid w:val="00D72FB9"/>
    <w:rsid w:val="00D73109"/>
    <w:rsid w:val="00D737F8"/>
    <w:rsid w:val="00D73ABA"/>
    <w:rsid w:val="00D73BFE"/>
    <w:rsid w:val="00D73C66"/>
    <w:rsid w:val="00D74181"/>
    <w:rsid w:val="00D749C5"/>
    <w:rsid w:val="00D749C7"/>
    <w:rsid w:val="00D74B9A"/>
    <w:rsid w:val="00D75EAA"/>
    <w:rsid w:val="00D761F5"/>
    <w:rsid w:val="00D76388"/>
    <w:rsid w:val="00D76D77"/>
    <w:rsid w:val="00D77754"/>
    <w:rsid w:val="00D80495"/>
    <w:rsid w:val="00D804F5"/>
    <w:rsid w:val="00D8050C"/>
    <w:rsid w:val="00D806C0"/>
    <w:rsid w:val="00D8136C"/>
    <w:rsid w:val="00D81C7A"/>
    <w:rsid w:val="00D83359"/>
    <w:rsid w:val="00D83889"/>
    <w:rsid w:val="00D84346"/>
    <w:rsid w:val="00D850CC"/>
    <w:rsid w:val="00D855D0"/>
    <w:rsid w:val="00D85E9A"/>
    <w:rsid w:val="00D8637D"/>
    <w:rsid w:val="00D86A52"/>
    <w:rsid w:val="00D87589"/>
    <w:rsid w:val="00D876B4"/>
    <w:rsid w:val="00D87BD6"/>
    <w:rsid w:val="00D90A07"/>
    <w:rsid w:val="00D919CA"/>
    <w:rsid w:val="00D92128"/>
    <w:rsid w:val="00D92EF2"/>
    <w:rsid w:val="00D94223"/>
    <w:rsid w:val="00D94795"/>
    <w:rsid w:val="00D94FD1"/>
    <w:rsid w:val="00D9593E"/>
    <w:rsid w:val="00D95DFA"/>
    <w:rsid w:val="00D97259"/>
    <w:rsid w:val="00DA07E6"/>
    <w:rsid w:val="00DA1664"/>
    <w:rsid w:val="00DA3D3A"/>
    <w:rsid w:val="00DA4CB9"/>
    <w:rsid w:val="00DA61D3"/>
    <w:rsid w:val="00DA67F3"/>
    <w:rsid w:val="00DA75A3"/>
    <w:rsid w:val="00DB1A39"/>
    <w:rsid w:val="00DB1CAC"/>
    <w:rsid w:val="00DB34B0"/>
    <w:rsid w:val="00DB4C35"/>
    <w:rsid w:val="00DB5C50"/>
    <w:rsid w:val="00DB7913"/>
    <w:rsid w:val="00DB79AB"/>
    <w:rsid w:val="00DC0414"/>
    <w:rsid w:val="00DC048F"/>
    <w:rsid w:val="00DC06AD"/>
    <w:rsid w:val="00DC0975"/>
    <w:rsid w:val="00DC0B3B"/>
    <w:rsid w:val="00DC0BE4"/>
    <w:rsid w:val="00DC16FF"/>
    <w:rsid w:val="00DC275C"/>
    <w:rsid w:val="00DC4161"/>
    <w:rsid w:val="00DC4981"/>
    <w:rsid w:val="00DC59B0"/>
    <w:rsid w:val="00DC77E9"/>
    <w:rsid w:val="00DC7AC9"/>
    <w:rsid w:val="00DC7B4C"/>
    <w:rsid w:val="00DD03B4"/>
    <w:rsid w:val="00DD3D62"/>
    <w:rsid w:val="00DD4D06"/>
    <w:rsid w:val="00DD4E74"/>
    <w:rsid w:val="00DD51B4"/>
    <w:rsid w:val="00DD60C6"/>
    <w:rsid w:val="00DD61C4"/>
    <w:rsid w:val="00DD6F64"/>
    <w:rsid w:val="00DE11D4"/>
    <w:rsid w:val="00DE1ED2"/>
    <w:rsid w:val="00DE30FE"/>
    <w:rsid w:val="00DE3197"/>
    <w:rsid w:val="00DE32B4"/>
    <w:rsid w:val="00DE3DA6"/>
    <w:rsid w:val="00DE400D"/>
    <w:rsid w:val="00DE4D61"/>
    <w:rsid w:val="00DE4E2D"/>
    <w:rsid w:val="00DE55BE"/>
    <w:rsid w:val="00DE612B"/>
    <w:rsid w:val="00DE6C1E"/>
    <w:rsid w:val="00DE6FDE"/>
    <w:rsid w:val="00DE7420"/>
    <w:rsid w:val="00DE7FCD"/>
    <w:rsid w:val="00DF0C41"/>
    <w:rsid w:val="00DF2889"/>
    <w:rsid w:val="00DF4804"/>
    <w:rsid w:val="00DF6362"/>
    <w:rsid w:val="00DF6A0C"/>
    <w:rsid w:val="00DF6BBF"/>
    <w:rsid w:val="00DF7B45"/>
    <w:rsid w:val="00E001B1"/>
    <w:rsid w:val="00E00438"/>
    <w:rsid w:val="00E02E88"/>
    <w:rsid w:val="00E058EE"/>
    <w:rsid w:val="00E05A04"/>
    <w:rsid w:val="00E05B21"/>
    <w:rsid w:val="00E06CCE"/>
    <w:rsid w:val="00E1013E"/>
    <w:rsid w:val="00E103C3"/>
    <w:rsid w:val="00E11A3D"/>
    <w:rsid w:val="00E13440"/>
    <w:rsid w:val="00E1396E"/>
    <w:rsid w:val="00E15078"/>
    <w:rsid w:val="00E154EA"/>
    <w:rsid w:val="00E1637D"/>
    <w:rsid w:val="00E174A2"/>
    <w:rsid w:val="00E2031C"/>
    <w:rsid w:val="00E20B6D"/>
    <w:rsid w:val="00E20BB4"/>
    <w:rsid w:val="00E20C6B"/>
    <w:rsid w:val="00E22406"/>
    <w:rsid w:val="00E227FE"/>
    <w:rsid w:val="00E22F60"/>
    <w:rsid w:val="00E23074"/>
    <w:rsid w:val="00E24AEE"/>
    <w:rsid w:val="00E24B19"/>
    <w:rsid w:val="00E24FB6"/>
    <w:rsid w:val="00E26BBC"/>
    <w:rsid w:val="00E27B80"/>
    <w:rsid w:val="00E30ADD"/>
    <w:rsid w:val="00E30ADE"/>
    <w:rsid w:val="00E31F62"/>
    <w:rsid w:val="00E3202F"/>
    <w:rsid w:val="00E33D1B"/>
    <w:rsid w:val="00E347D3"/>
    <w:rsid w:val="00E34A9C"/>
    <w:rsid w:val="00E351B4"/>
    <w:rsid w:val="00E3599F"/>
    <w:rsid w:val="00E35C3A"/>
    <w:rsid w:val="00E36204"/>
    <w:rsid w:val="00E36357"/>
    <w:rsid w:val="00E3636B"/>
    <w:rsid w:val="00E3676A"/>
    <w:rsid w:val="00E36D9E"/>
    <w:rsid w:val="00E374FE"/>
    <w:rsid w:val="00E3782B"/>
    <w:rsid w:val="00E40B6B"/>
    <w:rsid w:val="00E43513"/>
    <w:rsid w:val="00E4413F"/>
    <w:rsid w:val="00E44CAE"/>
    <w:rsid w:val="00E44F42"/>
    <w:rsid w:val="00E45EEF"/>
    <w:rsid w:val="00E4762B"/>
    <w:rsid w:val="00E50AEB"/>
    <w:rsid w:val="00E535AB"/>
    <w:rsid w:val="00E539FD"/>
    <w:rsid w:val="00E54AC6"/>
    <w:rsid w:val="00E552DB"/>
    <w:rsid w:val="00E55747"/>
    <w:rsid w:val="00E565DA"/>
    <w:rsid w:val="00E56F23"/>
    <w:rsid w:val="00E575F9"/>
    <w:rsid w:val="00E6040E"/>
    <w:rsid w:val="00E604A2"/>
    <w:rsid w:val="00E61892"/>
    <w:rsid w:val="00E62CB7"/>
    <w:rsid w:val="00E63315"/>
    <w:rsid w:val="00E63364"/>
    <w:rsid w:val="00E64805"/>
    <w:rsid w:val="00E64D0E"/>
    <w:rsid w:val="00E6583E"/>
    <w:rsid w:val="00E66731"/>
    <w:rsid w:val="00E66CAD"/>
    <w:rsid w:val="00E70C85"/>
    <w:rsid w:val="00E7117F"/>
    <w:rsid w:val="00E711CA"/>
    <w:rsid w:val="00E73187"/>
    <w:rsid w:val="00E73B80"/>
    <w:rsid w:val="00E73EF8"/>
    <w:rsid w:val="00E7435D"/>
    <w:rsid w:val="00E746A0"/>
    <w:rsid w:val="00E75216"/>
    <w:rsid w:val="00E756FD"/>
    <w:rsid w:val="00E75E65"/>
    <w:rsid w:val="00E77D53"/>
    <w:rsid w:val="00E808E5"/>
    <w:rsid w:val="00E80F83"/>
    <w:rsid w:val="00E81B0D"/>
    <w:rsid w:val="00E83654"/>
    <w:rsid w:val="00E83DC0"/>
    <w:rsid w:val="00E85B78"/>
    <w:rsid w:val="00E8698A"/>
    <w:rsid w:val="00E86A7F"/>
    <w:rsid w:val="00E90D89"/>
    <w:rsid w:val="00E91D78"/>
    <w:rsid w:val="00E91EBA"/>
    <w:rsid w:val="00E92CE2"/>
    <w:rsid w:val="00E92D9C"/>
    <w:rsid w:val="00E92E91"/>
    <w:rsid w:val="00E93D29"/>
    <w:rsid w:val="00E9443E"/>
    <w:rsid w:val="00E94E73"/>
    <w:rsid w:val="00E95452"/>
    <w:rsid w:val="00E95567"/>
    <w:rsid w:val="00E95869"/>
    <w:rsid w:val="00E95D74"/>
    <w:rsid w:val="00E9793B"/>
    <w:rsid w:val="00E97BBF"/>
    <w:rsid w:val="00EA01EE"/>
    <w:rsid w:val="00EA1598"/>
    <w:rsid w:val="00EA2419"/>
    <w:rsid w:val="00EA4252"/>
    <w:rsid w:val="00EA608D"/>
    <w:rsid w:val="00EA6556"/>
    <w:rsid w:val="00EA79BF"/>
    <w:rsid w:val="00EB0410"/>
    <w:rsid w:val="00EB0953"/>
    <w:rsid w:val="00EB134E"/>
    <w:rsid w:val="00EB1566"/>
    <w:rsid w:val="00EB44DB"/>
    <w:rsid w:val="00EB5293"/>
    <w:rsid w:val="00EB54D0"/>
    <w:rsid w:val="00EB575F"/>
    <w:rsid w:val="00EB5B0A"/>
    <w:rsid w:val="00EB6F7D"/>
    <w:rsid w:val="00EC16F5"/>
    <w:rsid w:val="00EC1726"/>
    <w:rsid w:val="00EC33BD"/>
    <w:rsid w:val="00EC3840"/>
    <w:rsid w:val="00EC3BD0"/>
    <w:rsid w:val="00EC47C1"/>
    <w:rsid w:val="00EC62F6"/>
    <w:rsid w:val="00EC64A2"/>
    <w:rsid w:val="00EC6F5B"/>
    <w:rsid w:val="00EC7415"/>
    <w:rsid w:val="00EC7A0A"/>
    <w:rsid w:val="00EC7C0D"/>
    <w:rsid w:val="00ED0EBC"/>
    <w:rsid w:val="00ED398F"/>
    <w:rsid w:val="00ED5120"/>
    <w:rsid w:val="00ED523A"/>
    <w:rsid w:val="00ED66FF"/>
    <w:rsid w:val="00ED7AE9"/>
    <w:rsid w:val="00ED7CED"/>
    <w:rsid w:val="00EE1DE7"/>
    <w:rsid w:val="00EE242E"/>
    <w:rsid w:val="00EE3061"/>
    <w:rsid w:val="00EE31C4"/>
    <w:rsid w:val="00EE368D"/>
    <w:rsid w:val="00EE3BD1"/>
    <w:rsid w:val="00EE55F8"/>
    <w:rsid w:val="00EE5F4E"/>
    <w:rsid w:val="00EE5F87"/>
    <w:rsid w:val="00EE5FD0"/>
    <w:rsid w:val="00EE703B"/>
    <w:rsid w:val="00EE741F"/>
    <w:rsid w:val="00EE7690"/>
    <w:rsid w:val="00EE79AA"/>
    <w:rsid w:val="00EE7AD3"/>
    <w:rsid w:val="00EF24F7"/>
    <w:rsid w:val="00EF5BD6"/>
    <w:rsid w:val="00EF5E96"/>
    <w:rsid w:val="00EF6D07"/>
    <w:rsid w:val="00EF72DD"/>
    <w:rsid w:val="00F0038D"/>
    <w:rsid w:val="00F0058C"/>
    <w:rsid w:val="00F00A01"/>
    <w:rsid w:val="00F02231"/>
    <w:rsid w:val="00F032BB"/>
    <w:rsid w:val="00F03A13"/>
    <w:rsid w:val="00F05741"/>
    <w:rsid w:val="00F05A93"/>
    <w:rsid w:val="00F05AB1"/>
    <w:rsid w:val="00F05EF5"/>
    <w:rsid w:val="00F067E7"/>
    <w:rsid w:val="00F10EB0"/>
    <w:rsid w:val="00F12DD2"/>
    <w:rsid w:val="00F140A5"/>
    <w:rsid w:val="00F14CD7"/>
    <w:rsid w:val="00F14F76"/>
    <w:rsid w:val="00F16CB7"/>
    <w:rsid w:val="00F1718F"/>
    <w:rsid w:val="00F209A8"/>
    <w:rsid w:val="00F21CE2"/>
    <w:rsid w:val="00F21FF9"/>
    <w:rsid w:val="00F22EA8"/>
    <w:rsid w:val="00F2380D"/>
    <w:rsid w:val="00F23F0E"/>
    <w:rsid w:val="00F2455B"/>
    <w:rsid w:val="00F24CA9"/>
    <w:rsid w:val="00F25C5F"/>
    <w:rsid w:val="00F25C7C"/>
    <w:rsid w:val="00F266F4"/>
    <w:rsid w:val="00F26B63"/>
    <w:rsid w:val="00F27C2F"/>
    <w:rsid w:val="00F3161D"/>
    <w:rsid w:val="00F316F6"/>
    <w:rsid w:val="00F3218D"/>
    <w:rsid w:val="00F3275C"/>
    <w:rsid w:val="00F33F09"/>
    <w:rsid w:val="00F34998"/>
    <w:rsid w:val="00F3738B"/>
    <w:rsid w:val="00F3745A"/>
    <w:rsid w:val="00F37814"/>
    <w:rsid w:val="00F40A40"/>
    <w:rsid w:val="00F40C78"/>
    <w:rsid w:val="00F41225"/>
    <w:rsid w:val="00F414CB"/>
    <w:rsid w:val="00F42E18"/>
    <w:rsid w:val="00F44652"/>
    <w:rsid w:val="00F46CD4"/>
    <w:rsid w:val="00F46E13"/>
    <w:rsid w:val="00F52239"/>
    <w:rsid w:val="00F54109"/>
    <w:rsid w:val="00F544D8"/>
    <w:rsid w:val="00F545DF"/>
    <w:rsid w:val="00F54CED"/>
    <w:rsid w:val="00F568A8"/>
    <w:rsid w:val="00F568AA"/>
    <w:rsid w:val="00F57A1B"/>
    <w:rsid w:val="00F60464"/>
    <w:rsid w:val="00F60608"/>
    <w:rsid w:val="00F61B48"/>
    <w:rsid w:val="00F622A8"/>
    <w:rsid w:val="00F630F6"/>
    <w:rsid w:val="00F63167"/>
    <w:rsid w:val="00F64788"/>
    <w:rsid w:val="00F657DD"/>
    <w:rsid w:val="00F6584D"/>
    <w:rsid w:val="00F6653A"/>
    <w:rsid w:val="00F679BB"/>
    <w:rsid w:val="00F702C0"/>
    <w:rsid w:val="00F72C6F"/>
    <w:rsid w:val="00F72E67"/>
    <w:rsid w:val="00F74308"/>
    <w:rsid w:val="00F74724"/>
    <w:rsid w:val="00F762E9"/>
    <w:rsid w:val="00F76FB1"/>
    <w:rsid w:val="00F8072C"/>
    <w:rsid w:val="00F80F4C"/>
    <w:rsid w:val="00F81266"/>
    <w:rsid w:val="00F824E4"/>
    <w:rsid w:val="00F82B7B"/>
    <w:rsid w:val="00F82F1E"/>
    <w:rsid w:val="00F8350A"/>
    <w:rsid w:val="00F8358D"/>
    <w:rsid w:val="00F836B6"/>
    <w:rsid w:val="00F83D3B"/>
    <w:rsid w:val="00F84BA2"/>
    <w:rsid w:val="00F8673C"/>
    <w:rsid w:val="00F87498"/>
    <w:rsid w:val="00F8773C"/>
    <w:rsid w:val="00F87A0E"/>
    <w:rsid w:val="00F903BE"/>
    <w:rsid w:val="00F90A21"/>
    <w:rsid w:val="00F90D87"/>
    <w:rsid w:val="00F913D9"/>
    <w:rsid w:val="00F91F56"/>
    <w:rsid w:val="00F92109"/>
    <w:rsid w:val="00F92324"/>
    <w:rsid w:val="00F92694"/>
    <w:rsid w:val="00F92C2E"/>
    <w:rsid w:val="00F92E7C"/>
    <w:rsid w:val="00F9400A"/>
    <w:rsid w:val="00F9415B"/>
    <w:rsid w:val="00F94CFD"/>
    <w:rsid w:val="00F94FC6"/>
    <w:rsid w:val="00F95B03"/>
    <w:rsid w:val="00F9652E"/>
    <w:rsid w:val="00F97D5F"/>
    <w:rsid w:val="00F97FBE"/>
    <w:rsid w:val="00FA0FF5"/>
    <w:rsid w:val="00FA11CB"/>
    <w:rsid w:val="00FA22EE"/>
    <w:rsid w:val="00FA25B7"/>
    <w:rsid w:val="00FA5318"/>
    <w:rsid w:val="00FA5D99"/>
    <w:rsid w:val="00FA614F"/>
    <w:rsid w:val="00FA64AD"/>
    <w:rsid w:val="00FA76E2"/>
    <w:rsid w:val="00FA7CFF"/>
    <w:rsid w:val="00FB0AF8"/>
    <w:rsid w:val="00FB0DE7"/>
    <w:rsid w:val="00FB2101"/>
    <w:rsid w:val="00FB25EE"/>
    <w:rsid w:val="00FB51F2"/>
    <w:rsid w:val="00FB6331"/>
    <w:rsid w:val="00FB7033"/>
    <w:rsid w:val="00FC0B7B"/>
    <w:rsid w:val="00FC1891"/>
    <w:rsid w:val="00FC1C10"/>
    <w:rsid w:val="00FC2E3D"/>
    <w:rsid w:val="00FC2F43"/>
    <w:rsid w:val="00FC2FDA"/>
    <w:rsid w:val="00FC3144"/>
    <w:rsid w:val="00FC3A51"/>
    <w:rsid w:val="00FC4C86"/>
    <w:rsid w:val="00FC4FD0"/>
    <w:rsid w:val="00FC56B6"/>
    <w:rsid w:val="00FC627E"/>
    <w:rsid w:val="00FC714B"/>
    <w:rsid w:val="00FC78FB"/>
    <w:rsid w:val="00FC7A56"/>
    <w:rsid w:val="00FD0595"/>
    <w:rsid w:val="00FD083C"/>
    <w:rsid w:val="00FD0D76"/>
    <w:rsid w:val="00FD0F9C"/>
    <w:rsid w:val="00FD4D1F"/>
    <w:rsid w:val="00FD4D56"/>
    <w:rsid w:val="00FD5118"/>
    <w:rsid w:val="00FD575F"/>
    <w:rsid w:val="00FD5786"/>
    <w:rsid w:val="00FD5ACD"/>
    <w:rsid w:val="00FD5C43"/>
    <w:rsid w:val="00FE0087"/>
    <w:rsid w:val="00FE0523"/>
    <w:rsid w:val="00FE06A7"/>
    <w:rsid w:val="00FE112A"/>
    <w:rsid w:val="00FE13E2"/>
    <w:rsid w:val="00FE2514"/>
    <w:rsid w:val="00FE7A0F"/>
    <w:rsid w:val="00FE7A72"/>
    <w:rsid w:val="00FF0207"/>
    <w:rsid w:val="00FF0312"/>
    <w:rsid w:val="00FF24E4"/>
    <w:rsid w:val="00FF556E"/>
    <w:rsid w:val="00FF5F75"/>
    <w:rsid w:val="00FF6C88"/>
    <w:rsid w:val="00FF7EC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16226B92-5AFF-43D2-AA51-05D8779E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052"/>
    <w:pPr>
      <w:spacing w:before="120" w:after="60" w:line="264" w:lineRule="auto"/>
      <w:ind w:left="227"/>
    </w:pPr>
    <w:rPr>
      <w:rFonts w:ascii="Arial" w:eastAsia="Arial" w:hAnsi="Arial" w:cs="Arial"/>
      <w:lang w:eastAsia="ja-JP"/>
    </w:rPr>
  </w:style>
  <w:style w:type="paragraph" w:styleId="Heading1">
    <w:name w:val="heading 1"/>
    <w:basedOn w:val="Normal"/>
    <w:next w:val="Normal"/>
    <w:link w:val="Heading1Char"/>
    <w:uiPriority w:val="9"/>
    <w:qFormat/>
    <w:rsid w:val="00064052"/>
    <w:pPr>
      <w:keepNext/>
      <w:pageBreakBefore/>
      <w:numPr>
        <w:numId w:val="9"/>
      </w:numPr>
      <w:spacing w:after="120"/>
      <w:outlineLvl w:val="0"/>
    </w:pPr>
    <w:rPr>
      <w:rFonts w:ascii="Arial Black" w:eastAsia="Arial Black" w:hAnsi="Arial Black" w:cs="Arial Black"/>
      <w:bCs/>
      <w:smallCaps/>
      <w:color w:val="333333"/>
      <w:kern w:val="32"/>
      <w:sz w:val="32"/>
      <w:szCs w:val="32"/>
    </w:rPr>
  </w:style>
  <w:style w:type="paragraph" w:styleId="Heading2">
    <w:name w:val="heading 2"/>
    <w:basedOn w:val="Normal"/>
    <w:next w:val="Normal"/>
    <w:link w:val="Heading2Char"/>
    <w:uiPriority w:val="9"/>
    <w:qFormat/>
    <w:rsid w:val="00064052"/>
    <w:pPr>
      <w:keepNext/>
      <w:numPr>
        <w:ilvl w:val="1"/>
        <w:numId w:val="9"/>
      </w:numPr>
      <w:spacing w:before="240" w:after="120"/>
      <w:outlineLvl w:val="1"/>
    </w:pPr>
    <w:rPr>
      <w:b/>
      <w:bCs/>
      <w:color w:val="333333"/>
      <w:sz w:val="28"/>
      <w:szCs w:val="28"/>
    </w:rPr>
  </w:style>
  <w:style w:type="paragraph" w:styleId="Heading3">
    <w:name w:val="heading 3"/>
    <w:basedOn w:val="Normal"/>
    <w:next w:val="Normal"/>
    <w:link w:val="Heading3Char"/>
    <w:uiPriority w:val="9"/>
    <w:qFormat/>
    <w:rsid w:val="00064052"/>
    <w:pPr>
      <w:keepNext/>
      <w:numPr>
        <w:ilvl w:val="2"/>
        <w:numId w:val="9"/>
      </w:numPr>
      <w:spacing w:before="180"/>
      <w:outlineLvl w:val="2"/>
    </w:pPr>
    <w:rPr>
      <w:b/>
      <w:color w:val="333333"/>
      <w:sz w:val="26"/>
      <w:szCs w:val="26"/>
    </w:rPr>
  </w:style>
  <w:style w:type="paragraph" w:styleId="Heading4">
    <w:name w:val="heading 4"/>
    <w:basedOn w:val="Normal"/>
    <w:next w:val="Normal"/>
    <w:link w:val="Heading4Char"/>
    <w:uiPriority w:val="9"/>
    <w:qFormat/>
    <w:rsid w:val="00064052"/>
    <w:pPr>
      <w:keepNext/>
      <w:numPr>
        <w:ilvl w:val="3"/>
        <w:numId w:val="9"/>
      </w:numPr>
      <w:spacing w:before="180"/>
      <w:outlineLvl w:val="3"/>
    </w:pPr>
    <w:rPr>
      <w:b/>
      <w:bCs/>
      <w:i/>
      <w:iCs/>
      <w:color w:val="333333"/>
      <w:sz w:val="24"/>
      <w:szCs w:val="24"/>
    </w:rPr>
  </w:style>
  <w:style w:type="paragraph" w:styleId="Heading5">
    <w:name w:val="heading 5"/>
    <w:basedOn w:val="Normal"/>
    <w:next w:val="Normal"/>
    <w:link w:val="Heading5Char"/>
    <w:uiPriority w:val="9"/>
    <w:qFormat/>
    <w:rsid w:val="00064052"/>
    <w:pPr>
      <w:keepNext/>
      <w:numPr>
        <w:ilvl w:val="4"/>
        <w:numId w:val="9"/>
      </w:numPr>
      <w:spacing w:before="180"/>
      <w:outlineLvl w:val="4"/>
    </w:pPr>
    <w:rPr>
      <w:b/>
      <w:bCs/>
      <w:i/>
      <w:iCs/>
      <w:color w:val="333333"/>
      <w:sz w:val="22"/>
      <w:szCs w:val="22"/>
    </w:rPr>
  </w:style>
  <w:style w:type="paragraph" w:styleId="Heading6">
    <w:name w:val="heading 6"/>
    <w:basedOn w:val="Normal"/>
    <w:next w:val="Normal"/>
    <w:link w:val="Heading6Char"/>
    <w:uiPriority w:val="9"/>
    <w:qFormat/>
    <w:rsid w:val="00924BEF"/>
    <w:pPr>
      <w:numPr>
        <w:ilvl w:val="5"/>
        <w:numId w:val="9"/>
      </w:numPr>
      <w:spacing w:before="240"/>
      <w:outlineLvl w:val="5"/>
    </w:pPr>
    <w:rPr>
      <w:rFonts w:ascii="Times New Roman" w:hAnsi="Times New Roman" w:cs="Times New Roman"/>
      <w:b/>
      <w:bCs/>
      <w:sz w:val="22"/>
      <w:szCs w:val="22"/>
    </w:rPr>
  </w:style>
  <w:style w:type="paragraph" w:styleId="Heading7">
    <w:name w:val="heading 7"/>
    <w:basedOn w:val="Normal"/>
    <w:next w:val="Normal"/>
    <w:link w:val="Heading7Char"/>
    <w:uiPriority w:val="9"/>
    <w:qFormat/>
    <w:rsid w:val="00924BEF"/>
    <w:pPr>
      <w:numPr>
        <w:ilvl w:val="6"/>
        <w:numId w:val="9"/>
      </w:numPr>
      <w:spacing w:before="240"/>
      <w:outlineLvl w:val="6"/>
    </w:pPr>
    <w:rPr>
      <w:rFonts w:ascii="Times New Roman" w:hAnsi="Times New Roman" w:cs="Times New Roman"/>
      <w:sz w:val="24"/>
      <w:szCs w:val="24"/>
    </w:rPr>
  </w:style>
  <w:style w:type="paragraph" w:styleId="Heading8">
    <w:name w:val="heading 8"/>
    <w:basedOn w:val="Normal"/>
    <w:next w:val="Normal"/>
    <w:link w:val="Heading8Char"/>
    <w:uiPriority w:val="9"/>
    <w:qFormat/>
    <w:rsid w:val="00924BEF"/>
    <w:pPr>
      <w:numPr>
        <w:ilvl w:val="7"/>
        <w:numId w:val="9"/>
      </w:numPr>
      <w:spacing w:before="24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
    <w:qFormat/>
    <w:rsid w:val="00924BEF"/>
    <w:pPr>
      <w:numPr>
        <w:ilvl w:val="8"/>
        <w:numId w:val="9"/>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64052"/>
    <w:pPr>
      <w:pBdr>
        <w:bottom w:val="single" w:sz="4" w:space="1" w:color="auto"/>
      </w:pBdr>
      <w:spacing w:before="0" w:after="0"/>
      <w:ind w:left="0"/>
      <w:jc w:val="right"/>
    </w:pPr>
    <w:rPr>
      <w:rFonts w:ascii="Arial Narrow" w:eastAsia="Arial Narrow" w:hAnsi="Arial Narrow" w:cs="Arial Narrow"/>
      <w:sz w:val="16"/>
      <w:szCs w:val="16"/>
    </w:rPr>
  </w:style>
  <w:style w:type="paragraph" w:styleId="Footer">
    <w:name w:val="footer"/>
    <w:basedOn w:val="Normal"/>
    <w:link w:val="FooterChar"/>
    <w:uiPriority w:val="99"/>
    <w:rsid w:val="00064052"/>
    <w:pPr>
      <w:tabs>
        <w:tab w:val="center" w:pos="4153"/>
        <w:tab w:val="right" w:pos="8306"/>
      </w:tabs>
      <w:spacing w:before="0" w:after="0"/>
      <w:ind w:left="0"/>
    </w:pPr>
    <w:rPr>
      <w:rFonts w:ascii="Arial Narrow" w:eastAsia="Arial Narrow" w:hAnsi="Arial Narrow" w:cs="Arial Narrow"/>
      <w:sz w:val="16"/>
      <w:szCs w:val="16"/>
    </w:rPr>
  </w:style>
  <w:style w:type="table" w:styleId="TableGrid">
    <w:name w:val="Table Grid"/>
    <w:basedOn w:val="TableNormal"/>
    <w:uiPriority w:val="59"/>
    <w:rsid w:val="00064052"/>
    <w:pPr>
      <w:spacing w:before="60" w:after="60"/>
    </w:pPr>
    <w:rPr>
      <w:rFonts w:ascii="Arial Narrow" w:eastAsia="Arial Narrow" w:hAnsi="Arial Narrow" w:cs="Arial Narrow"/>
      <w:sz w:val="18"/>
      <w:szCs w:val="18"/>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Segoe" w:eastAsia="Segoe" w:hAnsi="Segoe" w:cs="Segoe"/>
        <w:b/>
        <w:bCs/>
        <w:sz w:val="18"/>
      </w:rPr>
      <w:tblPr/>
      <w:tcPr>
        <w:tcBorders>
          <w:top w:val="single" w:sz="12" w:space="0" w:color="999999"/>
          <w:bottom w:val="single" w:sz="12" w:space="0" w:color="999999"/>
        </w:tcBorders>
        <w:shd w:val="clear" w:color="auto" w:fill="E6E6E6"/>
      </w:tcPr>
    </w:tblStylePr>
    <w:tblStylePr w:type="band1Horz">
      <w:rPr>
        <w:rFonts w:ascii="Verdana" w:hAnsi="Verdana" w:cs="Verdana"/>
        <w:sz w:val="18"/>
        <w:szCs w:val="18"/>
      </w:rPr>
      <w:tblPr/>
      <w:tcPr>
        <w:tcBorders>
          <w:top w:val="single" w:sz="8" w:space="0" w:color="999999"/>
          <w:bottom w:val="single" w:sz="8" w:space="0" w:color="999999"/>
          <w:insideH w:val="single" w:sz="8" w:space="0" w:color="999999"/>
        </w:tcBorders>
      </w:tcPr>
    </w:tblStylePr>
    <w:tblStylePr w:type="band2Horz">
      <w:rPr>
        <w:rFonts w:ascii="Verdana" w:eastAsia="Verdana" w:hAnsi="Verdana" w:cs="Verdana"/>
        <w:sz w:val="18"/>
        <w:szCs w:val="18"/>
      </w:rPr>
    </w:tblStylePr>
  </w:style>
  <w:style w:type="paragraph" w:customStyle="1" w:styleId="Hidden">
    <w:name w:val="Hidden"/>
    <w:basedOn w:val="Normal"/>
    <w:rsid w:val="00064052"/>
    <w:pPr>
      <w:shd w:val="clear" w:color="auto" w:fill="FFFF99"/>
    </w:pPr>
    <w:rPr>
      <w:vanish/>
      <w:color w:val="0000FF"/>
    </w:rPr>
  </w:style>
  <w:style w:type="paragraph" w:customStyle="1" w:styleId="NumHeading1">
    <w:name w:val="Num Heading 1"/>
    <w:basedOn w:val="Heading1"/>
    <w:next w:val="Normal"/>
    <w:uiPriority w:val="99"/>
    <w:rsid w:val="00064052"/>
    <w:pPr>
      <w:numPr>
        <w:numId w:val="2"/>
      </w:numPr>
    </w:pPr>
  </w:style>
  <w:style w:type="paragraph" w:customStyle="1" w:styleId="NumHeading2">
    <w:name w:val="Num Heading 2"/>
    <w:basedOn w:val="Heading2"/>
    <w:next w:val="Normal"/>
    <w:link w:val="NumHeading2Char"/>
    <w:uiPriority w:val="99"/>
    <w:rsid w:val="00064052"/>
    <w:pPr>
      <w:numPr>
        <w:numId w:val="2"/>
      </w:numPr>
    </w:pPr>
  </w:style>
  <w:style w:type="paragraph" w:customStyle="1" w:styleId="NumHeading3">
    <w:name w:val="Num Heading 3"/>
    <w:basedOn w:val="Heading3"/>
    <w:next w:val="Normal"/>
    <w:link w:val="NumHeading3Char"/>
    <w:uiPriority w:val="99"/>
    <w:rsid w:val="00064052"/>
    <w:pPr>
      <w:numPr>
        <w:numId w:val="2"/>
      </w:numPr>
    </w:pPr>
  </w:style>
  <w:style w:type="paragraph" w:customStyle="1" w:styleId="NumHeading4">
    <w:name w:val="Num Heading 4"/>
    <w:basedOn w:val="Heading4"/>
    <w:next w:val="Normal"/>
    <w:link w:val="NumHeading4Char"/>
    <w:uiPriority w:val="99"/>
    <w:rsid w:val="00064052"/>
    <w:pPr>
      <w:numPr>
        <w:numId w:val="2"/>
      </w:numPr>
    </w:pPr>
  </w:style>
  <w:style w:type="paragraph" w:styleId="Caption">
    <w:name w:val="caption"/>
    <w:basedOn w:val="Normal"/>
    <w:next w:val="Normal"/>
    <w:uiPriority w:val="35"/>
    <w:qFormat/>
    <w:rsid w:val="00064052"/>
    <w:pPr>
      <w:spacing w:before="60" w:after="120"/>
    </w:pPr>
    <w:rPr>
      <w:rFonts w:ascii="Arial Narrow" w:eastAsia="Arial Narrow" w:hAnsi="Arial Narrow" w:cs="Arial Narrow"/>
      <w:sz w:val="16"/>
      <w:szCs w:val="16"/>
    </w:rPr>
  </w:style>
  <w:style w:type="numbering" w:customStyle="1" w:styleId="Bullets">
    <w:name w:val="Bullets"/>
    <w:rsid w:val="00064052"/>
    <w:pPr>
      <w:numPr>
        <w:numId w:val="1"/>
      </w:numPr>
    </w:pPr>
  </w:style>
  <w:style w:type="paragraph" w:styleId="FootnoteText">
    <w:name w:val="footnote text"/>
    <w:basedOn w:val="Normal"/>
    <w:semiHidden/>
    <w:rsid w:val="00D30E55"/>
    <w:rPr>
      <w:sz w:val="16"/>
      <w:szCs w:val="16"/>
    </w:rPr>
  </w:style>
  <w:style w:type="table" w:customStyle="1" w:styleId="TableGridComplex">
    <w:name w:val="Table Grid Complex"/>
    <w:basedOn w:val="TableGrid"/>
    <w:rsid w:val="00064052"/>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Verdana" w:eastAsia="Segoe" w:hAnsi="Verdana" w:cs="Segoe"/>
        <w:b/>
        <w:bCs/>
        <w:sz w:val="18"/>
      </w:rPr>
      <w:tblPr/>
      <w:tcPr>
        <w:tcBorders>
          <w:top w:val="single" w:sz="12" w:space="0" w:color="999999"/>
          <w:bottom w:val="single" w:sz="12" w:space="0" w:color="999999"/>
        </w:tcBorders>
        <w:shd w:val="clear" w:color="auto" w:fill="E6E6E6"/>
      </w:tcPr>
    </w:tblStylePr>
    <w:tblStylePr w:type="lastRow">
      <w:rPr>
        <w:rFonts w:ascii="Verdana" w:eastAsia="Verdana" w:hAnsi="Verdana" w:cs="Verdana"/>
        <w:sz w:val="18"/>
        <w:szCs w:val="18"/>
      </w:rPr>
      <w:tblPr/>
      <w:tcPr>
        <w:shd w:val="clear" w:color="auto" w:fill="E6E6E6"/>
      </w:tcPr>
    </w:tblStylePr>
    <w:tblStylePr w:type="firstCol">
      <w:rPr>
        <w:rFonts w:ascii="Verdana" w:eastAsia="Verdana" w:hAnsi="Verdana" w:cs="Verdana"/>
        <w:sz w:val="18"/>
        <w:szCs w:val="18"/>
      </w:rPr>
      <w:tblPr/>
      <w:tcPr>
        <w:shd w:val="clear" w:color="auto" w:fill="E6E6E6"/>
      </w:tcPr>
    </w:tblStylePr>
    <w:tblStylePr w:type="lastCol">
      <w:rPr>
        <w:rFonts w:ascii="Verdana" w:eastAsia="Verdana" w:hAnsi="Verdana" w:cs="Verdana"/>
        <w:sz w:val="18"/>
        <w:szCs w:val="18"/>
      </w:rPr>
      <w:tblPr/>
      <w:tcPr>
        <w:shd w:val="clear" w:color="auto" w:fill="E6E6E6"/>
      </w:tcPr>
    </w:tblStylePr>
    <w:tblStylePr w:type="band1Horz">
      <w:rPr>
        <w:rFonts w:ascii="Verdana" w:hAnsi="Verdana" w:cs="Verdana"/>
        <w:sz w:val="18"/>
        <w:szCs w:val="18"/>
      </w:rPr>
      <w:tblPr/>
      <w:tcPr>
        <w:tcBorders>
          <w:top w:val="single" w:sz="8" w:space="0" w:color="999999"/>
          <w:bottom w:val="single" w:sz="8" w:space="0" w:color="999999"/>
          <w:insideH w:val="single" w:sz="8" w:space="0" w:color="999999"/>
        </w:tcBorders>
      </w:tcPr>
    </w:tblStylePr>
    <w:tblStylePr w:type="band2Horz">
      <w:rPr>
        <w:rFonts w:ascii="Verdana" w:eastAsia="Verdana" w:hAnsi="Verdana" w:cs="Verdana"/>
        <w:sz w:val="18"/>
        <w:szCs w:val="18"/>
      </w:rPr>
    </w:tblStylePr>
  </w:style>
  <w:style w:type="paragraph" w:customStyle="1" w:styleId="HeadingAppendixOld">
    <w:name w:val="Heading Appendix Old"/>
    <w:basedOn w:val="Normal"/>
    <w:next w:val="Normal"/>
    <w:uiPriority w:val="99"/>
    <w:rsid w:val="00064052"/>
    <w:pPr>
      <w:keepNext/>
      <w:pageBreakBefore/>
      <w:numPr>
        <w:ilvl w:val="7"/>
        <w:numId w:val="2"/>
      </w:numPr>
    </w:pPr>
    <w:rPr>
      <w:rFonts w:ascii="Arial Black" w:eastAsia="Arial Black" w:hAnsi="Arial Black" w:cs="Arial Black"/>
      <w:smallCaps/>
      <w:color w:val="333333"/>
      <w:sz w:val="32"/>
      <w:szCs w:val="32"/>
    </w:rPr>
  </w:style>
  <w:style w:type="paragraph" w:styleId="BalloonText">
    <w:name w:val="Balloon Text"/>
    <w:basedOn w:val="Normal"/>
    <w:link w:val="BalloonTextChar"/>
    <w:uiPriority w:val="99"/>
    <w:semiHidden/>
    <w:rsid w:val="00832AD2"/>
    <w:rPr>
      <w:rFonts w:ascii="Tahoma" w:hAnsi="Tahoma" w:cs="Tahoma"/>
      <w:sz w:val="16"/>
      <w:szCs w:val="16"/>
    </w:rPr>
  </w:style>
  <w:style w:type="paragraph" w:styleId="TOC1">
    <w:name w:val="toc 1"/>
    <w:basedOn w:val="Normal"/>
    <w:next w:val="Normal"/>
    <w:uiPriority w:val="39"/>
    <w:qFormat/>
    <w:rsid w:val="00064052"/>
    <w:pPr>
      <w:spacing w:before="240"/>
      <w:ind w:left="0"/>
    </w:pPr>
    <w:rPr>
      <w:b/>
      <w:bCs/>
      <w:i/>
      <w:iCs/>
    </w:rPr>
  </w:style>
  <w:style w:type="paragraph" w:styleId="TOC2">
    <w:name w:val="toc 2"/>
    <w:basedOn w:val="Normal"/>
    <w:next w:val="Normal"/>
    <w:uiPriority w:val="39"/>
    <w:qFormat/>
    <w:rsid w:val="00064052"/>
  </w:style>
  <w:style w:type="character" w:customStyle="1" w:styleId="NumHeading4Char">
    <w:name w:val="Num Heading 4 Char"/>
    <w:basedOn w:val="DefaultParagraphFont"/>
    <w:link w:val="NumHeading4"/>
    <w:uiPriority w:val="99"/>
    <w:rsid w:val="00976C38"/>
    <w:rPr>
      <w:rFonts w:ascii="Arial" w:eastAsia="Arial" w:hAnsi="Arial" w:cs="Arial"/>
      <w:b/>
      <w:bCs/>
      <w:i/>
      <w:iCs/>
      <w:color w:val="333333"/>
      <w:sz w:val="24"/>
      <w:szCs w:val="24"/>
      <w:lang w:eastAsia="ja-JP"/>
    </w:rPr>
  </w:style>
  <w:style w:type="character" w:customStyle="1" w:styleId="NumHeading3Char">
    <w:name w:val="Num Heading 3 Char"/>
    <w:basedOn w:val="DefaultParagraphFont"/>
    <w:link w:val="NumHeading3"/>
    <w:uiPriority w:val="99"/>
    <w:rsid w:val="00976C38"/>
    <w:rPr>
      <w:rFonts w:ascii="Arial" w:eastAsia="Arial" w:hAnsi="Arial" w:cs="Arial"/>
      <w:b/>
      <w:color w:val="333333"/>
      <w:sz w:val="26"/>
      <w:szCs w:val="26"/>
      <w:lang w:eastAsia="ja-JP"/>
    </w:rPr>
  </w:style>
  <w:style w:type="paragraph" w:styleId="TOC3">
    <w:name w:val="toc 3"/>
    <w:basedOn w:val="Normal"/>
    <w:next w:val="Normal"/>
    <w:uiPriority w:val="39"/>
    <w:qFormat/>
    <w:rsid w:val="00064052"/>
    <w:pPr>
      <w:spacing w:before="60"/>
      <w:ind w:left="403"/>
    </w:pPr>
  </w:style>
  <w:style w:type="paragraph" w:styleId="TOC4">
    <w:name w:val="toc 4"/>
    <w:basedOn w:val="Normal"/>
    <w:next w:val="Normal"/>
    <w:uiPriority w:val="39"/>
    <w:rsid w:val="00064052"/>
    <w:pPr>
      <w:spacing w:before="60"/>
      <w:ind w:left="601"/>
    </w:pPr>
  </w:style>
  <w:style w:type="paragraph" w:customStyle="1" w:styleId="CodeBlock">
    <w:name w:val="Code Block"/>
    <w:basedOn w:val="Normal"/>
    <w:rsid w:val="00064052"/>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Note">
    <w:name w:val="Note"/>
    <w:basedOn w:val="Normal"/>
    <w:rsid w:val="00064052"/>
    <w:pPr>
      <w:pBdr>
        <w:left w:val="single" w:sz="18" w:space="6" w:color="808080"/>
      </w:pBdr>
      <w:spacing w:before="0" w:after="120"/>
      <w:ind w:left="567"/>
    </w:pPr>
    <w:rPr>
      <w:sz w:val="18"/>
      <w:szCs w:val="18"/>
    </w:rPr>
  </w:style>
  <w:style w:type="numbering" w:customStyle="1" w:styleId="NumberedList">
    <w:name w:val="Numbered List"/>
    <w:basedOn w:val="NoList"/>
    <w:rsid w:val="00064052"/>
    <w:pPr>
      <w:numPr>
        <w:numId w:val="6"/>
      </w:numPr>
    </w:pPr>
  </w:style>
  <w:style w:type="paragraph" w:customStyle="1" w:styleId="NoteTitle">
    <w:name w:val="Note Title"/>
    <w:basedOn w:val="Note"/>
    <w:next w:val="Note"/>
    <w:rsid w:val="00064052"/>
    <w:pPr>
      <w:keepNext/>
    </w:pPr>
    <w:rPr>
      <w:b/>
      <w:bCs/>
    </w:rPr>
  </w:style>
  <w:style w:type="paragraph" w:customStyle="1" w:styleId="TableNormal1">
    <w:name w:val="Table Normal1"/>
    <w:basedOn w:val="Normal"/>
    <w:rsid w:val="00064052"/>
    <w:pPr>
      <w:spacing w:before="60"/>
      <w:ind w:left="0"/>
    </w:pPr>
    <w:rPr>
      <w:rFonts w:ascii="Arial Narrow" w:eastAsia="Arial Narrow" w:hAnsi="Arial Narrow" w:cs="Arial Narrow"/>
      <w:sz w:val="18"/>
      <w:szCs w:val="18"/>
    </w:rPr>
  </w:style>
  <w:style w:type="paragraph" w:customStyle="1" w:styleId="HeadingPart">
    <w:name w:val="Heading Part"/>
    <w:basedOn w:val="Normal"/>
    <w:next w:val="Normal"/>
    <w:uiPriority w:val="99"/>
    <w:rsid w:val="00064052"/>
    <w:pPr>
      <w:pageBreakBefore/>
      <w:numPr>
        <w:ilvl w:val="8"/>
        <w:numId w:val="2"/>
      </w:numPr>
      <w:spacing w:before="480"/>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uiPriority w:val="99"/>
    <w:rsid w:val="00064052"/>
    <w:pPr>
      <w:numPr>
        <w:numId w:val="2"/>
      </w:numPr>
    </w:pPr>
  </w:style>
  <w:style w:type="paragraph" w:styleId="TOC5">
    <w:name w:val="toc 5"/>
    <w:basedOn w:val="Normal"/>
    <w:next w:val="Normal"/>
    <w:uiPriority w:val="39"/>
    <w:rsid w:val="00064052"/>
    <w:pPr>
      <w:spacing w:before="60"/>
      <w:ind w:left="799"/>
    </w:pPr>
  </w:style>
  <w:style w:type="paragraph" w:styleId="TOC8">
    <w:name w:val="toc 8"/>
    <w:basedOn w:val="Normal"/>
    <w:next w:val="Normal"/>
    <w:uiPriority w:val="39"/>
    <w:rsid w:val="00064052"/>
    <w:pPr>
      <w:spacing w:before="240"/>
      <w:ind w:left="0"/>
    </w:pPr>
    <w:rPr>
      <w:b/>
      <w:bCs/>
      <w:i/>
      <w:iCs/>
    </w:rPr>
  </w:style>
  <w:style w:type="paragraph" w:styleId="TOC9">
    <w:name w:val="toc 9"/>
    <w:basedOn w:val="Normal"/>
    <w:next w:val="Normal"/>
    <w:uiPriority w:val="39"/>
    <w:rsid w:val="00064052"/>
    <w:pPr>
      <w:spacing w:before="240"/>
      <w:ind w:left="0"/>
    </w:pPr>
    <w:rPr>
      <w:b/>
      <w:bCs/>
      <w:sz w:val="24"/>
      <w:szCs w:val="24"/>
    </w:rPr>
  </w:style>
  <w:style w:type="paragraph" w:customStyle="1" w:styleId="HeadingAppendix">
    <w:name w:val="Heading Appendix"/>
    <w:basedOn w:val="Heading1"/>
    <w:next w:val="Normal"/>
    <w:rsid w:val="00064052"/>
  </w:style>
  <w:style w:type="paragraph" w:customStyle="1" w:styleId="FooterSmall">
    <w:name w:val="Footer Small"/>
    <w:basedOn w:val="Footer"/>
    <w:rsid w:val="00064052"/>
    <w:rPr>
      <w:sz w:val="12"/>
      <w:szCs w:val="12"/>
    </w:rPr>
  </w:style>
  <w:style w:type="numbering" w:customStyle="1" w:styleId="Checklist">
    <w:name w:val="Checklist"/>
    <w:basedOn w:val="NoList"/>
    <w:rsid w:val="00064052"/>
    <w:pPr>
      <w:numPr>
        <w:numId w:val="4"/>
      </w:numPr>
    </w:pPr>
  </w:style>
  <w:style w:type="paragraph" w:styleId="DocumentMap">
    <w:name w:val="Document Map"/>
    <w:basedOn w:val="Normal"/>
    <w:link w:val="DocumentMapChar"/>
    <w:uiPriority w:val="99"/>
    <w:semiHidden/>
    <w:rsid w:val="00064052"/>
    <w:pPr>
      <w:shd w:val="clear" w:color="auto" w:fill="000080"/>
    </w:pPr>
    <w:rPr>
      <w:rFonts w:ascii="Tahoma" w:hAnsi="Tahoma" w:cs="Tahoma"/>
    </w:rPr>
  </w:style>
  <w:style w:type="numbering" w:customStyle="1" w:styleId="NumberedListTable">
    <w:name w:val="Numbered List Table"/>
    <w:basedOn w:val="NoList"/>
    <w:rsid w:val="00064052"/>
    <w:pPr>
      <w:numPr>
        <w:numId w:val="3"/>
      </w:numPr>
    </w:pPr>
  </w:style>
  <w:style w:type="numbering" w:customStyle="1" w:styleId="BulletsTable">
    <w:name w:val="Bullets Table"/>
    <w:basedOn w:val="NoList"/>
    <w:rsid w:val="00064052"/>
    <w:pPr>
      <w:numPr>
        <w:numId w:val="5"/>
      </w:numPr>
    </w:pPr>
  </w:style>
  <w:style w:type="paragraph" w:customStyle="1" w:styleId="HorizontalNote">
    <w:name w:val="Horizontal Note"/>
    <w:basedOn w:val="Normal"/>
    <w:rsid w:val="00064052"/>
    <w:pPr>
      <w:pBdr>
        <w:top w:val="single" w:sz="18" w:space="1" w:color="999999"/>
        <w:bottom w:val="single" w:sz="18" w:space="1" w:color="999999"/>
      </w:pBdr>
    </w:pPr>
  </w:style>
  <w:style w:type="character" w:styleId="Hyperlink">
    <w:name w:val="Hyperlink"/>
    <w:basedOn w:val="DefaultParagraphFont"/>
    <w:uiPriority w:val="99"/>
    <w:rsid w:val="00976C38"/>
    <w:rPr>
      <w:color w:val="0000FF"/>
      <w:u w:val="single"/>
    </w:rPr>
  </w:style>
  <w:style w:type="character" w:styleId="FollowedHyperlink">
    <w:name w:val="FollowedHyperlink"/>
    <w:basedOn w:val="DefaultParagraphFont"/>
    <w:uiPriority w:val="99"/>
    <w:rsid w:val="00A61A29"/>
    <w:rPr>
      <w:color w:val="800080"/>
      <w:u w:val="single"/>
    </w:rPr>
  </w:style>
  <w:style w:type="paragraph" w:customStyle="1" w:styleId="3">
    <w:name w:val="3"/>
    <w:basedOn w:val="NumHeading2"/>
    <w:rsid w:val="00B1262A"/>
  </w:style>
  <w:style w:type="paragraph" w:customStyle="1" w:styleId="InstructionText1">
    <w:name w:val="Instruction Text1"/>
    <w:basedOn w:val="Normal"/>
    <w:autoRedefine/>
    <w:rsid w:val="00D9593E"/>
    <w:pPr>
      <w:keepLines/>
      <w:widowControl w:val="0"/>
      <w:adjustRightInd w:val="0"/>
      <w:spacing w:before="60" w:after="120"/>
      <w:ind w:left="1440"/>
      <w:jc w:val="both"/>
      <w:textAlignment w:val="baseline"/>
    </w:pPr>
    <w:rPr>
      <w:rFonts w:eastAsia="Times New Roman" w:cs="Times New Roman"/>
      <w:color w:val="FF0000"/>
      <w:sz w:val="22"/>
      <w:lang w:val="en-US" w:eastAsia="en-US"/>
    </w:rPr>
  </w:style>
  <w:style w:type="paragraph" w:customStyle="1" w:styleId="CharChar2">
    <w:name w:val="Char Char2"/>
    <w:basedOn w:val="Normal"/>
    <w:rsid w:val="009851CB"/>
    <w:pPr>
      <w:spacing w:before="0" w:after="160" w:line="240" w:lineRule="exact"/>
      <w:ind w:left="0"/>
    </w:pPr>
  </w:style>
  <w:style w:type="character" w:customStyle="1" w:styleId="NumHeading2Char">
    <w:name w:val="Num Heading 2 Char"/>
    <w:basedOn w:val="DefaultParagraphFont"/>
    <w:link w:val="NumHeading2"/>
    <w:uiPriority w:val="99"/>
    <w:rsid w:val="008F6C81"/>
    <w:rPr>
      <w:rFonts w:ascii="Arial" w:eastAsia="Arial" w:hAnsi="Arial" w:cs="Arial"/>
      <w:b/>
      <w:bCs/>
      <w:color w:val="333333"/>
      <w:sz w:val="28"/>
      <w:szCs w:val="28"/>
      <w:lang w:eastAsia="ja-JP"/>
    </w:rPr>
  </w:style>
  <w:style w:type="character" w:customStyle="1" w:styleId="xrefglossterm">
    <w:name w:val="xrefglossterm"/>
    <w:basedOn w:val="DefaultParagraphFont"/>
    <w:rsid w:val="004E0FA0"/>
  </w:style>
  <w:style w:type="paragraph" w:styleId="NormalWeb">
    <w:name w:val="Normal (Web)"/>
    <w:basedOn w:val="Normal"/>
    <w:rsid w:val="009B7C0E"/>
    <w:pPr>
      <w:spacing w:before="100" w:beforeAutospacing="1" w:after="100" w:afterAutospacing="1" w:line="240" w:lineRule="auto"/>
      <w:ind w:left="0"/>
    </w:pPr>
    <w:rPr>
      <w:rFonts w:ascii="Times New Roman" w:eastAsia="Times New Roman" w:hAnsi="Times New Roman" w:cs="Times New Roman"/>
      <w:sz w:val="24"/>
      <w:szCs w:val="24"/>
      <w:lang w:val="en-US" w:eastAsia="en-US"/>
    </w:rPr>
  </w:style>
  <w:style w:type="character" w:styleId="HTMLCode">
    <w:name w:val="HTML Code"/>
    <w:basedOn w:val="DefaultParagraphFont"/>
    <w:rsid w:val="007075AF"/>
    <w:rPr>
      <w:rFonts w:ascii="Courier New" w:eastAsia="Times New Roman" w:hAnsi="Courier New" w:cs="Courier New" w:hint="default"/>
      <w:color w:val="336699"/>
      <w:sz w:val="24"/>
      <w:szCs w:val="24"/>
    </w:rPr>
  </w:style>
  <w:style w:type="paragraph" w:customStyle="1" w:styleId="Tablehead">
    <w:name w:val="Table head"/>
    <w:basedOn w:val="Normal"/>
    <w:rsid w:val="00C770AB"/>
    <w:pPr>
      <w:tabs>
        <w:tab w:val="left" w:pos="1458"/>
        <w:tab w:val="left" w:pos="5875"/>
        <w:tab w:val="left" w:pos="7398"/>
        <w:tab w:val="left" w:pos="10278"/>
      </w:tabs>
      <w:overflowPunct w:val="0"/>
      <w:autoSpaceDE w:val="0"/>
      <w:autoSpaceDN w:val="0"/>
      <w:adjustRightInd w:val="0"/>
      <w:spacing w:before="0" w:after="120" w:line="240" w:lineRule="auto"/>
      <w:ind w:left="0"/>
      <w:textAlignment w:val="baseline"/>
    </w:pPr>
    <w:rPr>
      <w:rFonts w:eastAsia="Times New Roman" w:cs="Times New Roman"/>
      <w:b/>
      <w:bCs/>
      <w:sz w:val="24"/>
      <w:szCs w:val="22"/>
      <w:lang w:eastAsia="en-US"/>
    </w:rPr>
  </w:style>
  <w:style w:type="paragraph" w:customStyle="1" w:styleId="table">
    <w:name w:val="table"/>
    <w:basedOn w:val="Normal"/>
    <w:rsid w:val="00C770AB"/>
    <w:pPr>
      <w:tabs>
        <w:tab w:val="left" w:pos="1458"/>
        <w:tab w:val="left" w:pos="5875"/>
        <w:tab w:val="left" w:pos="7398"/>
        <w:tab w:val="left" w:pos="10278"/>
      </w:tabs>
      <w:overflowPunct w:val="0"/>
      <w:autoSpaceDE w:val="0"/>
      <w:autoSpaceDN w:val="0"/>
      <w:adjustRightInd w:val="0"/>
      <w:spacing w:before="40" w:line="240" w:lineRule="auto"/>
      <w:ind w:left="0"/>
      <w:textAlignment w:val="baseline"/>
    </w:pPr>
    <w:rPr>
      <w:rFonts w:ascii="Times New Roman" w:eastAsia="Times New Roman" w:hAnsi="Times New Roman" w:cs="Times New Roman"/>
      <w:sz w:val="22"/>
      <w:szCs w:val="22"/>
      <w:lang w:eastAsia="en-US"/>
    </w:rPr>
  </w:style>
  <w:style w:type="character" w:styleId="CommentReference">
    <w:name w:val="annotation reference"/>
    <w:basedOn w:val="DefaultParagraphFont"/>
    <w:uiPriority w:val="99"/>
    <w:semiHidden/>
    <w:rsid w:val="00CA1487"/>
    <w:rPr>
      <w:sz w:val="16"/>
      <w:szCs w:val="16"/>
    </w:rPr>
  </w:style>
  <w:style w:type="paragraph" w:styleId="CommentText">
    <w:name w:val="annotation text"/>
    <w:basedOn w:val="Normal"/>
    <w:link w:val="CommentTextChar"/>
    <w:uiPriority w:val="99"/>
    <w:rsid w:val="00CA1487"/>
  </w:style>
  <w:style w:type="paragraph" w:styleId="CommentSubject">
    <w:name w:val="annotation subject"/>
    <w:basedOn w:val="CommentText"/>
    <w:next w:val="CommentText"/>
    <w:link w:val="CommentSubjectChar"/>
    <w:uiPriority w:val="99"/>
    <w:semiHidden/>
    <w:rsid w:val="00CA1487"/>
    <w:rPr>
      <w:b/>
      <w:bCs/>
    </w:rPr>
  </w:style>
  <w:style w:type="paragraph" w:customStyle="1" w:styleId="Bulletpointtype1">
    <w:name w:val="Bullet point type 1"/>
    <w:basedOn w:val="Normal"/>
    <w:autoRedefine/>
    <w:rsid w:val="001B0581"/>
    <w:pPr>
      <w:numPr>
        <w:numId w:val="7"/>
      </w:numPr>
      <w:spacing w:after="0" w:line="240" w:lineRule="auto"/>
      <w:ind w:left="720"/>
      <w:jc w:val="both"/>
    </w:pPr>
    <w:rPr>
      <w:rFonts w:eastAsia="Times New Roman" w:cs="Times New Roman"/>
      <w:color w:val="000000"/>
      <w:lang w:eastAsia="en-US"/>
    </w:rPr>
  </w:style>
  <w:style w:type="paragraph" w:styleId="ListParagraph">
    <w:name w:val="List Paragraph"/>
    <w:basedOn w:val="Normal"/>
    <w:uiPriority w:val="99"/>
    <w:qFormat/>
    <w:rsid w:val="001B0581"/>
    <w:pPr>
      <w:spacing w:before="0" w:after="0" w:line="240" w:lineRule="auto"/>
      <w:ind w:left="720"/>
      <w:contextualSpacing/>
    </w:pPr>
    <w:rPr>
      <w:rFonts w:eastAsia="Calibri" w:cs="Times New Roman"/>
      <w:sz w:val="22"/>
      <w:szCs w:val="24"/>
      <w:lang w:eastAsia="en-GB"/>
    </w:rPr>
  </w:style>
  <w:style w:type="character" w:customStyle="1" w:styleId="CommentTextChar">
    <w:name w:val="Comment Text Char"/>
    <w:basedOn w:val="DefaultParagraphFont"/>
    <w:link w:val="CommentText"/>
    <w:uiPriority w:val="99"/>
    <w:rsid w:val="001B0581"/>
    <w:rPr>
      <w:rFonts w:ascii="Arial" w:eastAsia="Arial" w:hAnsi="Arial" w:cs="Arial"/>
      <w:lang w:eastAsia="ja-JP"/>
    </w:rPr>
  </w:style>
  <w:style w:type="character" w:customStyle="1" w:styleId="CommentSubjectChar">
    <w:name w:val="Comment Subject Char"/>
    <w:basedOn w:val="CommentTextChar"/>
    <w:link w:val="CommentSubject"/>
    <w:uiPriority w:val="99"/>
    <w:semiHidden/>
    <w:rsid w:val="001B0581"/>
    <w:rPr>
      <w:rFonts w:ascii="Arial" w:eastAsia="Arial" w:hAnsi="Arial" w:cs="Arial"/>
      <w:b/>
      <w:bCs/>
      <w:lang w:eastAsia="ja-JP"/>
    </w:rPr>
  </w:style>
  <w:style w:type="character" w:customStyle="1" w:styleId="BalloonTextChar">
    <w:name w:val="Balloon Text Char"/>
    <w:basedOn w:val="DefaultParagraphFont"/>
    <w:link w:val="BalloonText"/>
    <w:uiPriority w:val="99"/>
    <w:semiHidden/>
    <w:rsid w:val="001B0581"/>
    <w:rPr>
      <w:rFonts w:ascii="Tahoma" w:eastAsia="Arial" w:hAnsi="Tahoma" w:cs="Tahoma"/>
      <w:sz w:val="16"/>
      <w:szCs w:val="16"/>
      <w:lang w:eastAsia="ja-JP"/>
    </w:rPr>
  </w:style>
  <w:style w:type="character" w:customStyle="1" w:styleId="HeaderChar">
    <w:name w:val="Header Char"/>
    <w:basedOn w:val="DefaultParagraphFont"/>
    <w:link w:val="Header"/>
    <w:uiPriority w:val="99"/>
    <w:rsid w:val="001B0581"/>
    <w:rPr>
      <w:rFonts w:ascii="Arial Narrow" w:eastAsia="Arial Narrow" w:hAnsi="Arial Narrow" w:cs="Arial Narrow"/>
      <w:sz w:val="16"/>
      <w:szCs w:val="16"/>
      <w:lang w:eastAsia="ja-JP"/>
    </w:rPr>
  </w:style>
  <w:style w:type="character" w:customStyle="1" w:styleId="FooterChar">
    <w:name w:val="Footer Char"/>
    <w:basedOn w:val="DefaultParagraphFont"/>
    <w:link w:val="Footer"/>
    <w:uiPriority w:val="99"/>
    <w:rsid w:val="001B0581"/>
    <w:rPr>
      <w:rFonts w:ascii="Arial Narrow" w:eastAsia="Arial Narrow" w:hAnsi="Arial Narrow" w:cs="Arial Narrow"/>
      <w:sz w:val="16"/>
      <w:szCs w:val="16"/>
      <w:lang w:eastAsia="ja-JP"/>
    </w:rPr>
  </w:style>
  <w:style w:type="character" w:customStyle="1" w:styleId="Heading9Char">
    <w:name w:val="Heading 9 Char"/>
    <w:basedOn w:val="DefaultParagraphFont"/>
    <w:link w:val="Heading9"/>
    <w:uiPriority w:val="9"/>
    <w:rsid w:val="001B0581"/>
    <w:rPr>
      <w:rFonts w:ascii="Arial" w:eastAsia="Arial" w:hAnsi="Arial" w:cs="Arial"/>
      <w:sz w:val="22"/>
      <w:szCs w:val="22"/>
      <w:lang w:eastAsia="ja-JP"/>
    </w:rPr>
  </w:style>
  <w:style w:type="paragraph" w:styleId="TableofFigures">
    <w:name w:val="table of figures"/>
    <w:basedOn w:val="Normal"/>
    <w:next w:val="Normal"/>
    <w:uiPriority w:val="99"/>
    <w:unhideWhenUsed/>
    <w:rsid w:val="001B0581"/>
    <w:pPr>
      <w:spacing w:before="0" w:after="0" w:line="276" w:lineRule="auto"/>
      <w:ind w:left="440" w:hanging="440"/>
    </w:pPr>
    <w:rPr>
      <w:rFonts w:ascii="Calibri" w:eastAsia="Times New Roman" w:hAnsi="Calibri" w:cs="Times New Roman"/>
      <w:caps/>
      <w:lang w:val="en-US" w:eastAsia="en-US" w:bidi="en-US"/>
    </w:rPr>
  </w:style>
  <w:style w:type="paragraph" w:styleId="TableofAuthorities">
    <w:name w:val="table of authorities"/>
    <w:basedOn w:val="Normal"/>
    <w:next w:val="Normal"/>
    <w:uiPriority w:val="99"/>
    <w:unhideWhenUsed/>
    <w:rsid w:val="001B0581"/>
    <w:pPr>
      <w:spacing w:before="0" w:after="0" w:line="276" w:lineRule="auto"/>
      <w:ind w:left="220" w:hanging="220"/>
    </w:pPr>
    <w:rPr>
      <w:rFonts w:ascii="Calibri" w:eastAsia="Times New Roman" w:hAnsi="Calibri" w:cs="Times New Roman"/>
      <w:sz w:val="22"/>
      <w:szCs w:val="22"/>
      <w:lang w:val="en-US" w:eastAsia="en-US" w:bidi="en-US"/>
    </w:rPr>
  </w:style>
  <w:style w:type="character" w:customStyle="1" w:styleId="Heading1Char">
    <w:name w:val="Heading 1 Char"/>
    <w:basedOn w:val="DefaultParagraphFont"/>
    <w:link w:val="Heading1"/>
    <w:uiPriority w:val="9"/>
    <w:rsid w:val="001B0581"/>
    <w:rPr>
      <w:rFonts w:ascii="Arial Black" w:eastAsia="Arial Black" w:hAnsi="Arial Black" w:cs="Arial Black"/>
      <w:bCs/>
      <w:smallCaps/>
      <w:color w:val="333333"/>
      <w:kern w:val="32"/>
      <w:sz w:val="32"/>
      <w:szCs w:val="32"/>
      <w:lang w:eastAsia="ja-JP"/>
    </w:rPr>
  </w:style>
  <w:style w:type="character" w:customStyle="1" w:styleId="Heading2Char">
    <w:name w:val="Heading 2 Char"/>
    <w:basedOn w:val="DefaultParagraphFont"/>
    <w:link w:val="Heading2"/>
    <w:uiPriority w:val="9"/>
    <w:rsid w:val="001B0581"/>
    <w:rPr>
      <w:rFonts w:ascii="Arial" w:eastAsia="Arial" w:hAnsi="Arial" w:cs="Arial"/>
      <w:b/>
      <w:bCs/>
      <w:color w:val="333333"/>
      <w:sz w:val="28"/>
      <w:szCs w:val="28"/>
      <w:lang w:eastAsia="ja-JP"/>
    </w:rPr>
  </w:style>
  <w:style w:type="character" w:customStyle="1" w:styleId="Heading3Char">
    <w:name w:val="Heading 3 Char"/>
    <w:basedOn w:val="DefaultParagraphFont"/>
    <w:link w:val="Heading3"/>
    <w:uiPriority w:val="9"/>
    <w:rsid w:val="001B0581"/>
    <w:rPr>
      <w:rFonts w:ascii="Arial" w:eastAsia="Arial" w:hAnsi="Arial" w:cs="Arial"/>
      <w:b/>
      <w:color w:val="333333"/>
      <w:sz w:val="26"/>
      <w:szCs w:val="26"/>
      <w:lang w:eastAsia="ja-JP"/>
    </w:rPr>
  </w:style>
  <w:style w:type="character" w:customStyle="1" w:styleId="Heading4Char">
    <w:name w:val="Heading 4 Char"/>
    <w:basedOn w:val="DefaultParagraphFont"/>
    <w:link w:val="Heading4"/>
    <w:uiPriority w:val="9"/>
    <w:rsid w:val="001B0581"/>
    <w:rPr>
      <w:rFonts w:ascii="Arial" w:eastAsia="Arial" w:hAnsi="Arial" w:cs="Arial"/>
      <w:b/>
      <w:bCs/>
      <w:i/>
      <w:iCs/>
      <w:color w:val="333333"/>
      <w:sz w:val="24"/>
      <w:szCs w:val="24"/>
      <w:lang w:eastAsia="ja-JP"/>
    </w:rPr>
  </w:style>
  <w:style w:type="character" w:customStyle="1" w:styleId="Heading5Char">
    <w:name w:val="Heading 5 Char"/>
    <w:basedOn w:val="DefaultParagraphFont"/>
    <w:link w:val="Heading5"/>
    <w:uiPriority w:val="9"/>
    <w:rsid w:val="001B0581"/>
    <w:rPr>
      <w:rFonts w:ascii="Arial" w:eastAsia="Arial" w:hAnsi="Arial" w:cs="Arial"/>
      <w:b/>
      <w:bCs/>
      <w:i/>
      <w:iCs/>
      <w:color w:val="333333"/>
      <w:sz w:val="22"/>
      <w:szCs w:val="22"/>
      <w:lang w:eastAsia="ja-JP"/>
    </w:rPr>
  </w:style>
  <w:style w:type="character" w:customStyle="1" w:styleId="Heading6Char">
    <w:name w:val="Heading 6 Char"/>
    <w:basedOn w:val="DefaultParagraphFont"/>
    <w:link w:val="Heading6"/>
    <w:uiPriority w:val="9"/>
    <w:rsid w:val="001B0581"/>
    <w:rPr>
      <w:rFonts w:eastAsia="Arial"/>
      <w:b/>
      <w:bCs/>
      <w:sz w:val="22"/>
      <w:szCs w:val="22"/>
      <w:lang w:eastAsia="ja-JP"/>
    </w:rPr>
  </w:style>
  <w:style w:type="character" w:customStyle="1" w:styleId="Heading7Char">
    <w:name w:val="Heading 7 Char"/>
    <w:basedOn w:val="DefaultParagraphFont"/>
    <w:link w:val="Heading7"/>
    <w:uiPriority w:val="9"/>
    <w:rsid w:val="001B0581"/>
    <w:rPr>
      <w:rFonts w:eastAsia="Arial"/>
      <w:sz w:val="24"/>
      <w:szCs w:val="24"/>
      <w:lang w:eastAsia="ja-JP"/>
    </w:rPr>
  </w:style>
  <w:style w:type="character" w:customStyle="1" w:styleId="Heading8Char">
    <w:name w:val="Heading 8 Char"/>
    <w:basedOn w:val="DefaultParagraphFont"/>
    <w:link w:val="Heading8"/>
    <w:uiPriority w:val="9"/>
    <w:rsid w:val="001B0581"/>
    <w:rPr>
      <w:rFonts w:eastAsia="Arial"/>
      <w:i/>
      <w:iCs/>
      <w:sz w:val="24"/>
      <w:szCs w:val="24"/>
      <w:lang w:eastAsia="ja-JP"/>
    </w:rPr>
  </w:style>
  <w:style w:type="paragraph" w:styleId="Title">
    <w:name w:val="Title"/>
    <w:basedOn w:val="Normal"/>
    <w:next w:val="Normal"/>
    <w:link w:val="TitleChar"/>
    <w:uiPriority w:val="10"/>
    <w:qFormat/>
    <w:rsid w:val="001B0581"/>
    <w:pPr>
      <w:pBdr>
        <w:bottom w:val="single" w:sz="8" w:space="4" w:color="4F81BD"/>
      </w:pBdr>
      <w:spacing w:before="0" w:after="300" w:line="240" w:lineRule="auto"/>
      <w:ind w:left="0"/>
      <w:contextualSpacing/>
    </w:pPr>
    <w:rPr>
      <w:rFonts w:ascii="Cambria" w:eastAsia="Times New Roman" w:hAnsi="Cambria" w:cs="Times New Roman"/>
      <w:color w:val="17365D"/>
      <w:spacing w:val="5"/>
      <w:kern w:val="28"/>
      <w:sz w:val="52"/>
      <w:szCs w:val="52"/>
      <w:lang w:val="en-US" w:eastAsia="en-US" w:bidi="en-US"/>
    </w:rPr>
  </w:style>
  <w:style w:type="character" w:customStyle="1" w:styleId="TitleChar">
    <w:name w:val="Title Char"/>
    <w:basedOn w:val="DefaultParagraphFont"/>
    <w:link w:val="Title"/>
    <w:uiPriority w:val="10"/>
    <w:rsid w:val="001B0581"/>
    <w:rPr>
      <w:rFonts w:ascii="Cambria" w:hAnsi="Cambria"/>
      <w:color w:val="17365D"/>
      <w:spacing w:val="5"/>
      <w:kern w:val="28"/>
      <w:sz w:val="52"/>
      <w:szCs w:val="52"/>
      <w:lang w:val="en-US" w:eastAsia="en-US" w:bidi="en-US"/>
    </w:rPr>
  </w:style>
  <w:style w:type="paragraph" w:styleId="Subtitle">
    <w:name w:val="Subtitle"/>
    <w:basedOn w:val="Normal"/>
    <w:next w:val="Normal"/>
    <w:link w:val="SubtitleChar"/>
    <w:uiPriority w:val="11"/>
    <w:qFormat/>
    <w:rsid w:val="001B0581"/>
    <w:pPr>
      <w:numPr>
        <w:ilvl w:val="1"/>
      </w:numPr>
      <w:spacing w:before="0" w:after="200" w:line="276" w:lineRule="auto"/>
      <w:ind w:left="227"/>
    </w:pPr>
    <w:rPr>
      <w:rFonts w:ascii="Cambria" w:eastAsia="Times New Roman" w:hAnsi="Cambria" w:cs="Times New Roman"/>
      <w:i/>
      <w:iCs/>
      <w:color w:val="4F81BD"/>
      <w:spacing w:val="15"/>
      <w:sz w:val="24"/>
      <w:szCs w:val="24"/>
      <w:lang w:val="en-US" w:eastAsia="en-US" w:bidi="en-US"/>
    </w:rPr>
  </w:style>
  <w:style w:type="character" w:customStyle="1" w:styleId="SubtitleChar">
    <w:name w:val="Subtitle Char"/>
    <w:basedOn w:val="DefaultParagraphFont"/>
    <w:link w:val="Subtitle"/>
    <w:uiPriority w:val="11"/>
    <w:rsid w:val="001B0581"/>
    <w:rPr>
      <w:rFonts w:ascii="Cambria" w:hAnsi="Cambria"/>
      <w:i/>
      <w:iCs/>
      <w:color w:val="4F81BD"/>
      <w:spacing w:val="15"/>
      <w:sz w:val="24"/>
      <w:szCs w:val="24"/>
      <w:lang w:val="en-US" w:eastAsia="en-US" w:bidi="en-US"/>
    </w:rPr>
  </w:style>
  <w:style w:type="character" w:styleId="Strong">
    <w:name w:val="Strong"/>
    <w:basedOn w:val="DefaultParagraphFont"/>
    <w:uiPriority w:val="22"/>
    <w:qFormat/>
    <w:rsid w:val="001B0581"/>
    <w:rPr>
      <w:b/>
      <w:bCs/>
    </w:rPr>
  </w:style>
  <w:style w:type="character" w:styleId="Emphasis">
    <w:name w:val="Emphasis"/>
    <w:basedOn w:val="DefaultParagraphFont"/>
    <w:uiPriority w:val="20"/>
    <w:qFormat/>
    <w:rsid w:val="001B0581"/>
    <w:rPr>
      <w:i/>
      <w:iCs/>
    </w:rPr>
  </w:style>
  <w:style w:type="paragraph" w:styleId="NoSpacing">
    <w:name w:val="No Spacing"/>
    <w:link w:val="NoSpacingChar"/>
    <w:uiPriority w:val="1"/>
    <w:qFormat/>
    <w:rsid w:val="001B0581"/>
    <w:rPr>
      <w:rFonts w:ascii="Calibri" w:hAnsi="Calibri"/>
      <w:sz w:val="22"/>
      <w:szCs w:val="22"/>
      <w:lang w:val="en-US" w:eastAsia="en-US" w:bidi="en-US"/>
    </w:rPr>
  </w:style>
  <w:style w:type="paragraph" w:styleId="Quote">
    <w:name w:val="Quote"/>
    <w:basedOn w:val="Normal"/>
    <w:next w:val="Normal"/>
    <w:link w:val="QuoteChar"/>
    <w:uiPriority w:val="29"/>
    <w:qFormat/>
    <w:rsid w:val="001B0581"/>
    <w:pPr>
      <w:spacing w:before="0" w:after="200" w:line="276" w:lineRule="auto"/>
      <w:ind w:left="0"/>
    </w:pPr>
    <w:rPr>
      <w:rFonts w:ascii="Calibri" w:eastAsia="Times New Roman" w:hAnsi="Calibri" w:cs="Times New Roman"/>
      <w:i/>
      <w:iCs/>
      <w:color w:val="000000"/>
      <w:sz w:val="22"/>
      <w:szCs w:val="22"/>
      <w:lang w:val="en-US" w:eastAsia="en-US" w:bidi="en-US"/>
    </w:rPr>
  </w:style>
  <w:style w:type="character" w:customStyle="1" w:styleId="QuoteChar">
    <w:name w:val="Quote Char"/>
    <w:basedOn w:val="DefaultParagraphFont"/>
    <w:link w:val="Quote"/>
    <w:uiPriority w:val="29"/>
    <w:rsid w:val="001B0581"/>
    <w:rPr>
      <w:rFonts w:ascii="Calibri" w:hAnsi="Calibri"/>
      <w:i/>
      <w:iCs/>
      <w:color w:val="000000"/>
      <w:sz w:val="22"/>
      <w:szCs w:val="22"/>
      <w:lang w:val="en-US" w:eastAsia="en-US" w:bidi="en-US"/>
    </w:rPr>
  </w:style>
  <w:style w:type="paragraph" w:styleId="IntenseQuote">
    <w:name w:val="Intense Quote"/>
    <w:basedOn w:val="Normal"/>
    <w:next w:val="Normal"/>
    <w:link w:val="IntenseQuoteChar"/>
    <w:uiPriority w:val="30"/>
    <w:qFormat/>
    <w:rsid w:val="001B0581"/>
    <w:pPr>
      <w:pBdr>
        <w:bottom w:val="single" w:sz="4" w:space="4" w:color="4F81BD"/>
      </w:pBdr>
      <w:spacing w:before="200" w:after="280" w:line="276" w:lineRule="auto"/>
      <w:ind w:left="936" w:right="936"/>
    </w:pPr>
    <w:rPr>
      <w:rFonts w:ascii="Calibri" w:eastAsia="Times New Roman" w:hAnsi="Calibri" w:cs="Times New Roman"/>
      <w:b/>
      <w:bCs/>
      <w:i/>
      <w:iCs/>
      <w:color w:val="4F81BD"/>
      <w:sz w:val="22"/>
      <w:szCs w:val="22"/>
      <w:lang w:val="en-US" w:eastAsia="en-US" w:bidi="en-US"/>
    </w:rPr>
  </w:style>
  <w:style w:type="character" w:customStyle="1" w:styleId="IntenseQuoteChar">
    <w:name w:val="Intense Quote Char"/>
    <w:basedOn w:val="DefaultParagraphFont"/>
    <w:link w:val="IntenseQuote"/>
    <w:uiPriority w:val="30"/>
    <w:rsid w:val="001B0581"/>
    <w:rPr>
      <w:rFonts w:ascii="Calibri" w:hAnsi="Calibri"/>
      <w:b/>
      <w:bCs/>
      <w:i/>
      <w:iCs/>
      <w:color w:val="4F81BD"/>
      <w:sz w:val="22"/>
      <w:szCs w:val="22"/>
      <w:lang w:val="en-US" w:eastAsia="en-US" w:bidi="en-US"/>
    </w:rPr>
  </w:style>
  <w:style w:type="character" w:styleId="SubtleEmphasis">
    <w:name w:val="Subtle Emphasis"/>
    <w:basedOn w:val="DefaultParagraphFont"/>
    <w:uiPriority w:val="19"/>
    <w:qFormat/>
    <w:rsid w:val="001B0581"/>
    <w:rPr>
      <w:i/>
      <w:iCs/>
      <w:color w:val="808080"/>
    </w:rPr>
  </w:style>
  <w:style w:type="character" w:styleId="IntenseEmphasis">
    <w:name w:val="Intense Emphasis"/>
    <w:basedOn w:val="DefaultParagraphFont"/>
    <w:uiPriority w:val="21"/>
    <w:qFormat/>
    <w:rsid w:val="001B0581"/>
    <w:rPr>
      <w:b/>
      <w:bCs/>
      <w:i/>
      <w:iCs/>
      <w:color w:val="4F81BD"/>
    </w:rPr>
  </w:style>
  <w:style w:type="character" w:styleId="SubtleReference">
    <w:name w:val="Subtle Reference"/>
    <w:basedOn w:val="DefaultParagraphFont"/>
    <w:uiPriority w:val="31"/>
    <w:qFormat/>
    <w:rsid w:val="001B0581"/>
    <w:rPr>
      <w:smallCaps/>
      <w:color w:val="C0504D"/>
      <w:u w:val="single"/>
    </w:rPr>
  </w:style>
  <w:style w:type="character" w:styleId="IntenseReference">
    <w:name w:val="Intense Reference"/>
    <w:basedOn w:val="DefaultParagraphFont"/>
    <w:uiPriority w:val="32"/>
    <w:qFormat/>
    <w:rsid w:val="001B0581"/>
    <w:rPr>
      <w:b/>
      <w:bCs/>
      <w:smallCaps/>
      <w:color w:val="C0504D"/>
      <w:spacing w:val="5"/>
      <w:u w:val="single"/>
    </w:rPr>
  </w:style>
  <w:style w:type="character" w:styleId="BookTitle">
    <w:name w:val="Book Title"/>
    <w:basedOn w:val="DefaultParagraphFont"/>
    <w:uiPriority w:val="33"/>
    <w:qFormat/>
    <w:rsid w:val="001B0581"/>
    <w:rPr>
      <w:b/>
      <w:bCs/>
      <w:smallCaps/>
      <w:spacing w:val="5"/>
    </w:rPr>
  </w:style>
  <w:style w:type="paragraph" w:styleId="TOCHeading">
    <w:name w:val="TOC Heading"/>
    <w:basedOn w:val="Heading1"/>
    <w:next w:val="Normal"/>
    <w:uiPriority w:val="39"/>
    <w:semiHidden/>
    <w:unhideWhenUsed/>
    <w:qFormat/>
    <w:rsid w:val="001B0581"/>
    <w:pPr>
      <w:keepLines/>
      <w:pageBreakBefore w:val="0"/>
      <w:spacing w:before="480" w:after="0" w:line="276" w:lineRule="auto"/>
      <w:outlineLvl w:val="9"/>
    </w:pPr>
    <w:rPr>
      <w:rFonts w:ascii="Cambria" w:eastAsia="Times New Roman" w:hAnsi="Cambria" w:cs="Times New Roman"/>
      <w:b/>
      <w:smallCaps w:val="0"/>
      <w:color w:val="365F91"/>
      <w:kern w:val="0"/>
      <w:sz w:val="28"/>
      <w:szCs w:val="28"/>
      <w:lang w:val="en-US" w:eastAsia="en-US" w:bidi="en-US"/>
    </w:rPr>
  </w:style>
  <w:style w:type="paragraph" w:styleId="Revision">
    <w:name w:val="Revision"/>
    <w:hidden/>
    <w:uiPriority w:val="99"/>
    <w:semiHidden/>
    <w:rsid w:val="001B0581"/>
    <w:rPr>
      <w:rFonts w:ascii="Calibri" w:hAnsi="Calibri"/>
      <w:sz w:val="22"/>
      <w:szCs w:val="22"/>
      <w:lang w:val="en-US" w:eastAsia="en-US" w:bidi="en-US"/>
    </w:rPr>
  </w:style>
  <w:style w:type="paragraph" w:styleId="EndnoteText">
    <w:name w:val="endnote text"/>
    <w:basedOn w:val="Normal"/>
    <w:link w:val="EndnoteTextChar"/>
    <w:rsid w:val="001B0581"/>
  </w:style>
  <w:style w:type="character" w:customStyle="1" w:styleId="EndnoteTextChar">
    <w:name w:val="Endnote Text Char"/>
    <w:basedOn w:val="DefaultParagraphFont"/>
    <w:link w:val="EndnoteText"/>
    <w:rsid w:val="001B0581"/>
    <w:rPr>
      <w:rFonts w:ascii="Arial" w:eastAsia="Arial" w:hAnsi="Arial" w:cs="Arial"/>
      <w:lang w:eastAsia="ja-JP"/>
    </w:rPr>
  </w:style>
  <w:style w:type="character" w:styleId="EndnoteReference">
    <w:name w:val="endnote reference"/>
    <w:basedOn w:val="DefaultParagraphFont"/>
    <w:rsid w:val="001B0581"/>
    <w:rPr>
      <w:vertAlign w:val="superscript"/>
    </w:rPr>
  </w:style>
  <w:style w:type="paragraph" w:styleId="TOC6">
    <w:name w:val="toc 6"/>
    <w:basedOn w:val="Normal"/>
    <w:next w:val="Normal"/>
    <w:autoRedefine/>
    <w:uiPriority w:val="39"/>
    <w:unhideWhenUsed/>
    <w:rsid w:val="00D37B07"/>
    <w:pPr>
      <w:spacing w:before="0" w:after="100" w:line="276" w:lineRule="auto"/>
      <w:ind w:left="1100"/>
    </w:pPr>
    <w:rPr>
      <w:rFonts w:ascii="Calibri" w:eastAsia="Times New Roman" w:hAnsi="Calibri" w:cs="Times New Roman"/>
      <w:sz w:val="22"/>
      <w:szCs w:val="22"/>
      <w:lang w:eastAsia="en-GB"/>
    </w:rPr>
  </w:style>
  <w:style w:type="paragraph" w:styleId="TOC7">
    <w:name w:val="toc 7"/>
    <w:basedOn w:val="Normal"/>
    <w:next w:val="Normal"/>
    <w:autoRedefine/>
    <w:uiPriority w:val="39"/>
    <w:unhideWhenUsed/>
    <w:rsid w:val="00D37B07"/>
    <w:pPr>
      <w:spacing w:before="0" w:after="100" w:line="276" w:lineRule="auto"/>
      <w:ind w:left="1320"/>
    </w:pPr>
    <w:rPr>
      <w:rFonts w:ascii="Calibri" w:eastAsia="Times New Roman" w:hAnsi="Calibri" w:cs="Times New Roman"/>
      <w:sz w:val="22"/>
      <w:szCs w:val="22"/>
      <w:lang w:eastAsia="en-GB"/>
    </w:rPr>
  </w:style>
  <w:style w:type="paragraph" w:styleId="ListBullet">
    <w:name w:val="List Bullet"/>
    <w:basedOn w:val="Normal"/>
    <w:link w:val="ListBulletChar"/>
    <w:rsid w:val="009C12E5"/>
    <w:pPr>
      <w:numPr>
        <w:numId w:val="8"/>
      </w:numPr>
      <w:tabs>
        <w:tab w:val="left" w:pos="648"/>
      </w:tabs>
      <w:spacing w:before="180" w:after="120" w:line="240" w:lineRule="auto"/>
      <w:ind w:left="648" w:hanging="288"/>
    </w:pPr>
    <w:rPr>
      <w:rFonts w:ascii="Tahoma" w:eastAsia="Times New Roman" w:hAnsi="Tahoma" w:cs="Times New Roman"/>
      <w:lang w:val="en-US" w:eastAsia="en-US"/>
    </w:rPr>
  </w:style>
  <w:style w:type="character" w:customStyle="1" w:styleId="ListBulletChar">
    <w:name w:val="List Bullet Char"/>
    <w:basedOn w:val="DefaultParagraphFont"/>
    <w:link w:val="ListBullet"/>
    <w:rsid w:val="009C12E5"/>
    <w:rPr>
      <w:rFonts w:ascii="Tahoma" w:hAnsi="Tahoma"/>
      <w:lang w:val="en-US" w:eastAsia="en-US"/>
    </w:rPr>
  </w:style>
  <w:style w:type="character" w:customStyle="1" w:styleId="Tip">
    <w:name w:val="Tip"/>
    <w:basedOn w:val="DefaultParagraphFont"/>
    <w:rsid w:val="00EC7A0A"/>
    <w:rPr>
      <w:b/>
      <w:bCs/>
      <w:color w:val="FF6600"/>
    </w:rPr>
  </w:style>
  <w:style w:type="paragraph" w:customStyle="1" w:styleId="body">
    <w:name w:val="body"/>
    <w:basedOn w:val="Normal"/>
    <w:rsid w:val="00EC7A0A"/>
    <w:pPr>
      <w:spacing w:before="180" w:after="120" w:line="240" w:lineRule="auto"/>
      <w:ind w:left="0"/>
    </w:pPr>
    <w:rPr>
      <w:rFonts w:ascii="Tahoma" w:eastAsia="Times New Roman" w:hAnsi="Tahoma" w:cs="Times New Roman"/>
      <w:lang w:val="en-US" w:eastAsia="en-US"/>
    </w:rPr>
  </w:style>
  <w:style w:type="paragraph" w:styleId="Index1">
    <w:name w:val="index 1"/>
    <w:basedOn w:val="Normal"/>
    <w:next w:val="Normal"/>
    <w:autoRedefine/>
    <w:rsid w:val="001E5552"/>
    <w:pPr>
      <w:ind w:left="200" w:hanging="200"/>
    </w:pPr>
  </w:style>
  <w:style w:type="paragraph" w:customStyle="1" w:styleId="Tabletext">
    <w:name w:val="Tabletext"/>
    <w:basedOn w:val="Normal"/>
    <w:uiPriority w:val="99"/>
    <w:rsid w:val="00DE32B4"/>
    <w:pPr>
      <w:keepLines/>
      <w:widowControl w:val="0"/>
      <w:spacing w:before="0" w:after="120" w:line="240" w:lineRule="atLeast"/>
      <w:ind w:left="0"/>
    </w:pPr>
    <w:rPr>
      <w:rFonts w:eastAsia="MS Mincho"/>
      <w:lang w:eastAsia="en-US"/>
    </w:rPr>
  </w:style>
  <w:style w:type="character" w:customStyle="1" w:styleId="DocumentMapChar">
    <w:name w:val="Document Map Char"/>
    <w:basedOn w:val="DefaultParagraphFont"/>
    <w:link w:val="DocumentMap"/>
    <w:uiPriority w:val="99"/>
    <w:semiHidden/>
    <w:rsid w:val="00DE32B4"/>
    <w:rPr>
      <w:rFonts w:ascii="Tahoma" w:eastAsia="Arial" w:hAnsi="Tahoma" w:cs="Tahoma"/>
      <w:shd w:val="clear" w:color="auto" w:fill="000080"/>
      <w:lang w:eastAsia="ja-JP"/>
    </w:rPr>
  </w:style>
  <w:style w:type="table" w:styleId="MediumList2-Accent1">
    <w:name w:val="Medium List 2 Accent 1"/>
    <w:basedOn w:val="TableNormal"/>
    <w:uiPriority w:val="66"/>
    <w:rsid w:val="00401046"/>
    <w:rPr>
      <w:rFonts w:asciiTheme="majorHAnsi" w:eastAsiaTheme="majorEastAsia" w:hAnsiTheme="majorHAnsi" w:cstheme="majorBidi"/>
      <w:color w:val="000000" w:themeColor="text1"/>
      <w:sz w:val="22"/>
      <w:szCs w:val="22"/>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NoSpacingChar">
    <w:name w:val="No Spacing Char"/>
    <w:basedOn w:val="DefaultParagraphFont"/>
    <w:link w:val="NoSpacing"/>
    <w:uiPriority w:val="1"/>
    <w:rsid w:val="00537D05"/>
    <w:rPr>
      <w:rFonts w:ascii="Calibri" w:hAnsi="Calibri"/>
      <w:sz w:val="22"/>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0802">
      <w:bodyDiv w:val="1"/>
      <w:marLeft w:val="0"/>
      <w:marRight w:val="0"/>
      <w:marTop w:val="0"/>
      <w:marBottom w:val="0"/>
      <w:divBdr>
        <w:top w:val="none" w:sz="0" w:space="0" w:color="auto"/>
        <w:left w:val="none" w:sz="0" w:space="0" w:color="auto"/>
        <w:bottom w:val="none" w:sz="0" w:space="0" w:color="auto"/>
        <w:right w:val="none" w:sz="0" w:space="0" w:color="auto"/>
      </w:divBdr>
    </w:div>
    <w:div w:id="277495915">
      <w:bodyDiv w:val="1"/>
      <w:marLeft w:val="0"/>
      <w:marRight w:val="0"/>
      <w:marTop w:val="0"/>
      <w:marBottom w:val="0"/>
      <w:divBdr>
        <w:top w:val="none" w:sz="0" w:space="0" w:color="auto"/>
        <w:left w:val="none" w:sz="0" w:space="0" w:color="auto"/>
        <w:bottom w:val="none" w:sz="0" w:space="0" w:color="auto"/>
        <w:right w:val="none" w:sz="0" w:space="0" w:color="auto"/>
      </w:divBdr>
    </w:div>
    <w:div w:id="657073926">
      <w:bodyDiv w:val="1"/>
      <w:marLeft w:val="0"/>
      <w:marRight w:val="0"/>
      <w:marTop w:val="0"/>
      <w:marBottom w:val="0"/>
      <w:divBdr>
        <w:top w:val="none" w:sz="0" w:space="0" w:color="auto"/>
        <w:left w:val="none" w:sz="0" w:space="0" w:color="auto"/>
        <w:bottom w:val="none" w:sz="0" w:space="0" w:color="auto"/>
        <w:right w:val="none" w:sz="0" w:space="0" w:color="auto"/>
      </w:divBdr>
      <w:divsChild>
        <w:div w:id="1902472574">
          <w:marLeft w:val="0"/>
          <w:marRight w:val="0"/>
          <w:marTop w:val="0"/>
          <w:marBottom w:val="0"/>
          <w:divBdr>
            <w:top w:val="none" w:sz="0" w:space="0" w:color="auto"/>
            <w:left w:val="none" w:sz="0" w:space="0" w:color="auto"/>
            <w:bottom w:val="none" w:sz="0" w:space="0" w:color="auto"/>
            <w:right w:val="none" w:sz="0" w:space="0" w:color="auto"/>
          </w:divBdr>
          <w:divsChild>
            <w:div w:id="610477542">
              <w:marLeft w:val="0"/>
              <w:marRight w:val="0"/>
              <w:marTop w:val="0"/>
              <w:marBottom w:val="0"/>
              <w:divBdr>
                <w:top w:val="none" w:sz="0" w:space="0" w:color="auto"/>
                <w:left w:val="none" w:sz="0" w:space="0" w:color="auto"/>
                <w:bottom w:val="none" w:sz="0" w:space="0" w:color="auto"/>
                <w:right w:val="none" w:sz="0" w:space="0" w:color="auto"/>
              </w:divBdr>
              <w:divsChild>
                <w:div w:id="600572552">
                  <w:marLeft w:val="0"/>
                  <w:marRight w:val="0"/>
                  <w:marTop w:val="0"/>
                  <w:marBottom w:val="0"/>
                  <w:divBdr>
                    <w:top w:val="none" w:sz="0" w:space="0" w:color="auto"/>
                    <w:left w:val="none" w:sz="0" w:space="0" w:color="auto"/>
                    <w:bottom w:val="none" w:sz="0" w:space="0" w:color="auto"/>
                    <w:right w:val="none" w:sz="0" w:space="0" w:color="auto"/>
                  </w:divBdr>
                  <w:divsChild>
                    <w:div w:id="3445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07408">
      <w:bodyDiv w:val="1"/>
      <w:marLeft w:val="0"/>
      <w:marRight w:val="0"/>
      <w:marTop w:val="0"/>
      <w:marBottom w:val="0"/>
      <w:divBdr>
        <w:top w:val="none" w:sz="0" w:space="0" w:color="auto"/>
        <w:left w:val="none" w:sz="0" w:space="0" w:color="auto"/>
        <w:bottom w:val="none" w:sz="0" w:space="0" w:color="auto"/>
        <w:right w:val="none" w:sz="0" w:space="0" w:color="auto"/>
      </w:divBdr>
    </w:div>
    <w:div w:id="1164588207">
      <w:bodyDiv w:val="1"/>
      <w:marLeft w:val="0"/>
      <w:marRight w:val="0"/>
      <w:marTop w:val="0"/>
      <w:marBottom w:val="0"/>
      <w:divBdr>
        <w:top w:val="none" w:sz="0" w:space="0" w:color="auto"/>
        <w:left w:val="none" w:sz="0" w:space="0" w:color="auto"/>
        <w:bottom w:val="none" w:sz="0" w:space="0" w:color="auto"/>
        <w:right w:val="none" w:sz="0" w:space="0" w:color="auto"/>
      </w:divBdr>
    </w:div>
    <w:div w:id="1433084608">
      <w:bodyDiv w:val="1"/>
      <w:marLeft w:val="0"/>
      <w:marRight w:val="0"/>
      <w:marTop w:val="0"/>
      <w:marBottom w:val="0"/>
      <w:divBdr>
        <w:top w:val="none" w:sz="0" w:space="0" w:color="auto"/>
        <w:left w:val="none" w:sz="0" w:space="0" w:color="auto"/>
        <w:bottom w:val="none" w:sz="0" w:space="0" w:color="auto"/>
        <w:right w:val="none" w:sz="0" w:space="0" w:color="auto"/>
      </w:divBdr>
    </w:div>
    <w:div w:id="1460299491">
      <w:bodyDiv w:val="1"/>
      <w:marLeft w:val="0"/>
      <w:marRight w:val="0"/>
      <w:marTop w:val="0"/>
      <w:marBottom w:val="0"/>
      <w:divBdr>
        <w:top w:val="none" w:sz="0" w:space="0" w:color="auto"/>
        <w:left w:val="none" w:sz="0" w:space="0" w:color="auto"/>
        <w:bottom w:val="none" w:sz="0" w:space="0" w:color="auto"/>
        <w:right w:val="none" w:sz="0" w:space="0" w:color="auto"/>
      </w:divBdr>
    </w:div>
    <w:div w:id="1473787357">
      <w:bodyDiv w:val="1"/>
      <w:marLeft w:val="0"/>
      <w:marRight w:val="0"/>
      <w:marTop w:val="0"/>
      <w:marBottom w:val="0"/>
      <w:divBdr>
        <w:top w:val="none" w:sz="0" w:space="0" w:color="auto"/>
        <w:left w:val="none" w:sz="0" w:space="0" w:color="auto"/>
        <w:bottom w:val="none" w:sz="0" w:space="0" w:color="auto"/>
        <w:right w:val="none" w:sz="0" w:space="0" w:color="auto"/>
      </w:divBdr>
      <w:divsChild>
        <w:div w:id="952060031">
          <w:marLeft w:val="0"/>
          <w:marRight w:val="0"/>
          <w:marTop w:val="0"/>
          <w:marBottom w:val="0"/>
          <w:divBdr>
            <w:top w:val="none" w:sz="0" w:space="0" w:color="auto"/>
            <w:left w:val="none" w:sz="0" w:space="0" w:color="auto"/>
            <w:bottom w:val="none" w:sz="0" w:space="0" w:color="auto"/>
            <w:right w:val="none" w:sz="0" w:space="0" w:color="auto"/>
          </w:divBdr>
          <w:divsChild>
            <w:div w:id="5039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5428">
      <w:bodyDiv w:val="1"/>
      <w:marLeft w:val="0"/>
      <w:marRight w:val="0"/>
      <w:marTop w:val="0"/>
      <w:marBottom w:val="0"/>
      <w:divBdr>
        <w:top w:val="none" w:sz="0" w:space="0" w:color="auto"/>
        <w:left w:val="none" w:sz="0" w:space="0" w:color="auto"/>
        <w:bottom w:val="none" w:sz="0" w:space="0" w:color="auto"/>
        <w:right w:val="none" w:sz="0" w:space="0" w:color="auto"/>
      </w:divBdr>
    </w:div>
    <w:div w:id="1544363956">
      <w:bodyDiv w:val="1"/>
      <w:marLeft w:val="0"/>
      <w:marRight w:val="0"/>
      <w:marTop w:val="0"/>
      <w:marBottom w:val="0"/>
      <w:divBdr>
        <w:top w:val="none" w:sz="0" w:space="0" w:color="auto"/>
        <w:left w:val="none" w:sz="0" w:space="0" w:color="auto"/>
        <w:bottom w:val="none" w:sz="0" w:space="0" w:color="auto"/>
        <w:right w:val="none" w:sz="0" w:space="0" w:color="auto"/>
      </w:divBdr>
    </w:div>
    <w:div w:id="1591162401">
      <w:bodyDiv w:val="1"/>
      <w:marLeft w:val="0"/>
      <w:marRight w:val="0"/>
      <w:marTop w:val="0"/>
      <w:marBottom w:val="0"/>
      <w:divBdr>
        <w:top w:val="none" w:sz="0" w:space="0" w:color="auto"/>
        <w:left w:val="none" w:sz="0" w:space="0" w:color="auto"/>
        <w:bottom w:val="none" w:sz="0" w:space="0" w:color="auto"/>
        <w:right w:val="none" w:sz="0" w:space="0" w:color="auto"/>
      </w:divBdr>
    </w:div>
    <w:div w:id="1627928397">
      <w:bodyDiv w:val="1"/>
      <w:marLeft w:val="0"/>
      <w:marRight w:val="0"/>
      <w:marTop w:val="0"/>
      <w:marBottom w:val="0"/>
      <w:divBdr>
        <w:top w:val="none" w:sz="0" w:space="0" w:color="auto"/>
        <w:left w:val="none" w:sz="0" w:space="0" w:color="auto"/>
        <w:bottom w:val="none" w:sz="0" w:space="0" w:color="auto"/>
        <w:right w:val="none" w:sz="0" w:space="0" w:color="auto"/>
      </w:divBdr>
    </w:div>
    <w:div w:id="1643458106">
      <w:bodyDiv w:val="1"/>
      <w:marLeft w:val="0"/>
      <w:marRight w:val="0"/>
      <w:marTop w:val="0"/>
      <w:marBottom w:val="0"/>
      <w:divBdr>
        <w:top w:val="none" w:sz="0" w:space="0" w:color="auto"/>
        <w:left w:val="none" w:sz="0" w:space="0" w:color="auto"/>
        <w:bottom w:val="none" w:sz="0" w:space="0" w:color="auto"/>
        <w:right w:val="none" w:sz="0" w:space="0" w:color="auto"/>
      </w:divBdr>
      <w:divsChild>
        <w:div w:id="233274102">
          <w:marLeft w:val="0"/>
          <w:marRight w:val="0"/>
          <w:marTop w:val="0"/>
          <w:marBottom w:val="0"/>
          <w:divBdr>
            <w:top w:val="none" w:sz="0" w:space="0" w:color="auto"/>
            <w:left w:val="none" w:sz="0" w:space="0" w:color="auto"/>
            <w:bottom w:val="none" w:sz="0" w:space="0" w:color="auto"/>
            <w:right w:val="none" w:sz="0" w:space="0" w:color="auto"/>
          </w:divBdr>
          <w:divsChild>
            <w:div w:id="1515224563">
              <w:marLeft w:val="0"/>
              <w:marRight w:val="0"/>
              <w:marTop w:val="0"/>
              <w:marBottom w:val="0"/>
              <w:divBdr>
                <w:top w:val="none" w:sz="0" w:space="0" w:color="auto"/>
                <w:left w:val="none" w:sz="0" w:space="0" w:color="auto"/>
                <w:bottom w:val="none" w:sz="0" w:space="0" w:color="auto"/>
                <w:right w:val="none" w:sz="0" w:space="0" w:color="auto"/>
              </w:divBdr>
              <w:divsChild>
                <w:div w:id="723220384">
                  <w:marLeft w:val="0"/>
                  <w:marRight w:val="0"/>
                  <w:marTop w:val="0"/>
                  <w:marBottom w:val="0"/>
                  <w:divBdr>
                    <w:top w:val="none" w:sz="0" w:space="0" w:color="auto"/>
                    <w:left w:val="none" w:sz="0" w:space="0" w:color="auto"/>
                    <w:bottom w:val="none" w:sz="0" w:space="0" w:color="auto"/>
                    <w:right w:val="none" w:sz="0" w:space="0" w:color="auto"/>
                  </w:divBdr>
                  <w:divsChild>
                    <w:div w:id="9205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91828">
      <w:bodyDiv w:val="1"/>
      <w:marLeft w:val="0"/>
      <w:marRight w:val="0"/>
      <w:marTop w:val="0"/>
      <w:marBottom w:val="0"/>
      <w:divBdr>
        <w:top w:val="none" w:sz="0" w:space="0" w:color="auto"/>
        <w:left w:val="none" w:sz="0" w:space="0" w:color="auto"/>
        <w:bottom w:val="none" w:sz="0" w:space="0" w:color="auto"/>
        <w:right w:val="none" w:sz="0" w:space="0" w:color="auto"/>
      </w:divBdr>
    </w:div>
    <w:div w:id="1859852704">
      <w:bodyDiv w:val="1"/>
      <w:marLeft w:val="0"/>
      <w:marRight w:val="0"/>
      <w:marTop w:val="0"/>
      <w:marBottom w:val="0"/>
      <w:divBdr>
        <w:top w:val="none" w:sz="0" w:space="0" w:color="auto"/>
        <w:left w:val="none" w:sz="0" w:space="0" w:color="auto"/>
        <w:bottom w:val="none" w:sz="0" w:space="0" w:color="auto"/>
        <w:right w:val="none" w:sz="0" w:space="0" w:color="auto"/>
      </w:divBdr>
    </w:div>
    <w:div w:id="194283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4.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oleObject" Target="embeddings/oleObject11.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oleObject" Target="embeddings/oleObject13.bin"/><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oleObject" Target="embeddings/oleObject9.bin"/><Relationship Id="rId35" Type="http://schemas.openxmlformats.org/officeDocument/2006/relationships/image" Target="media/image14.emf"/><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20work\Templates\reportBas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0BB90-D9D9-4B9A-9594-CF615EF6F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reportBase.doc</Template>
  <TotalTime>38</TotalTime>
  <Pages>55</Pages>
  <Words>8805</Words>
  <Characters>59207</Characters>
  <Application>Microsoft Office Word</Application>
  <DocSecurity>0</DocSecurity>
  <Lines>493</Lines>
  <Paragraphs>135</Paragraphs>
  <ScaleCrop>false</ScaleCrop>
  <HeadingPairs>
    <vt:vector size="2" baseType="variant">
      <vt:variant>
        <vt:lpstr>Title</vt:lpstr>
      </vt:variant>
      <vt:variant>
        <vt:i4>1</vt:i4>
      </vt:variant>
    </vt:vector>
  </HeadingPairs>
  <TitlesOfParts>
    <vt:vector size="1" baseType="lpstr">
      <vt:lpstr>IDMF CSV File Formats Mapping Guide</vt:lpstr>
    </vt:vector>
  </TitlesOfParts>
  <Company>IRIS Legal</Company>
  <LinksUpToDate>false</LinksUpToDate>
  <CharactersWithSpaces>67877</CharactersWithSpaces>
  <SharedDoc>false</SharedDoc>
  <HLinks>
    <vt:vector size="90" baseType="variant">
      <vt:variant>
        <vt:i4>7340071</vt:i4>
      </vt:variant>
      <vt:variant>
        <vt:i4>105</vt:i4>
      </vt:variant>
      <vt:variant>
        <vt:i4>0</vt:i4>
      </vt:variant>
      <vt:variant>
        <vt:i4>5</vt:i4>
      </vt:variant>
      <vt:variant>
        <vt:lpwstr>http://localhost/&lt;ReportServer</vt:lpwstr>
      </vt:variant>
      <vt:variant>
        <vt:lpwstr/>
      </vt:variant>
      <vt:variant>
        <vt:i4>1769532</vt:i4>
      </vt:variant>
      <vt:variant>
        <vt:i4>98</vt:i4>
      </vt:variant>
      <vt:variant>
        <vt:i4>0</vt:i4>
      </vt:variant>
      <vt:variant>
        <vt:i4>5</vt:i4>
      </vt:variant>
      <vt:variant>
        <vt:lpwstr/>
      </vt:variant>
      <vt:variant>
        <vt:lpwstr>_Toc239218651</vt:lpwstr>
      </vt:variant>
      <vt:variant>
        <vt:i4>1769532</vt:i4>
      </vt:variant>
      <vt:variant>
        <vt:i4>92</vt:i4>
      </vt:variant>
      <vt:variant>
        <vt:i4>0</vt:i4>
      </vt:variant>
      <vt:variant>
        <vt:i4>5</vt:i4>
      </vt:variant>
      <vt:variant>
        <vt:lpwstr/>
      </vt:variant>
      <vt:variant>
        <vt:lpwstr>_Toc239218650</vt:lpwstr>
      </vt:variant>
      <vt:variant>
        <vt:i4>1703996</vt:i4>
      </vt:variant>
      <vt:variant>
        <vt:i4>86</vt:i4>
      </vt:variant>
      <vt:variant>
        <vt:i4>0</vt:i4>
      </vt:variant>
      <vt:variant>
        <vt:i4>5</vt:i4>
      </vt:variant>
      <vt:variant>
        <vt:lpwstr/>
      </vt:variant>
      <vt:variant>
        <vt:lpwstr>_Toc239218649</vt:lpwstr>
      </vt:variant>
      <vt:variant>
        <vt:i4>1703996</vt:i4>
      </vt:variant>
      <vt:variant>
        <vt:i4>80</vt:i4>
      </vt:variant>
      <vt:variant>
        <vt:i4>0</vt:i4>
      </vt:variant>
      <vt:variant>
        <vt:i4>5</vt:i4>
      </vt:variant>
      <vt:variant>
        <vt:lpwstr/>
      </vt:variant>
      <vt:variant>
        <vt:lpwstr>_Toc239218648</vt:lpwstr>
      </vt:variant>
      <vt:variant>
        <vt:i4>1703996</vt:i4>
      </vt:variant>
      <vt:variant>
        <vt:i4>74</vt:i4>
      </vt:variant>
      <vt:variant>
        <vt:i4>0</vt:i4>
      </vt:variant>
      <vt:variant>
        <vt:i4>5</vt:i4>
      </vt:variant>
      <vt:variant>
        <vt:lpwstr/>
      </vt:variant>
      <vt:variant>
        <vt:lpwstr>_Toc239218647</vt:lpwstr>
      </vt:variant>
      <vt:variant>
        <vt:i4>1703996</vt:i4>
      </vt:variant>
      <vt:variant>
        <vt:i4>68</vt:i4>
      </vt:variant>
      <vt:variant>
        <vt:i4>0</vt:i4>
      </vt:variant>
      <vt:variant>
        <vt:i4>5</vt:i4>
      </vt:variant>
      <vt:variant>
        <vt:lpwstr/>
      </vt:variant>
      <vt:variant>
        <vt:lpwstr>_Toc239218646</vt:lpwstr>
      </vt:variant>
      <vt:variant>
        <vt:i4>1703996</vt:i4>
      </vt:variant>
      <vt:variant>
        <vt:i4>62</vt:i4>
      </vt:variant>
      <vt:variant>
        <vt:i4>0</vt:i4>
      </vt:variant>
      <vt:variant>
        <vt:i4>5</vt:i4>
      </vt:variant>
      <vt:variant>
        <vt:lpwstr/>
      </vt:variant>
      <vt:variant>
        <vt:lpwstr>_Toc239218645</vt:lpwstr>
      </vt:variant>
      <vt:variant>
        <vt:i4>1703996</vt:i4>
      </vt:variant>
      <vt:variant>
        <vt:i4>56</vt:i4>
      </vt:variant>
      <vt:variant>
        <vt:i4>0</vt:i4>
      </vt:variant>
      <vt:variant>
        <vt:i4>5</vt:i4>
      </vt:variant>
      <vt:variant>
        <vt:lpwstr/>
      </vt:variant>
      <vt:variant>
        <vt:lpwstr>_Toc239218644</vt:lpwstr>
      </vt:variant>
      <vt:variant>
        <vt:i4>1703996</vt:i4>
      </vt:variant>
      <vt:variant>
        <vt:i4>50</vt:i4>
      </vt:variant>
      <vt:variant>
        <vt:i4>0</vt:i4>
      </vt:variant>
      <vt:variant>
        <vt:i4>5</vt:i4>
      </vt:variant>
      <vt:variant>
        <vt:lpwstr/>
      </vt:variant>
      <vt:variant>
        <vt:lpwstr>_Toc239218643</vt:lpwstr>
      </vt:variant>
      <vt:variant>
        <vt:i4>1703996</vt:i4>
      </vt:variant>
      <vt:variant>
        <vt:i4>44</vt:i4>
      </vt:variant>
      <vt:variant>
        <vt:i4>0</vt:i4>
      </vt:variant>
      <vt:variant>
        <vt:i4>5</vt:i4>
      </vt:variant>
      <vt:variant>
        <vt:lpwstr/>
      </vt:variant>
      <vt:variant>
        <vt:lpwstr>_Toc239218642</vt:lpwstr>
      </vt:variant>
      <vt:variant>
        <vt:i4>1703996</vt:i4>
      </vt:variant>
      <vt:variant>
        <vt:i4>38</vt:i4>
      </vt:variant>
      <vt:variant>
        <vt:i4>0</vt:i4>
      </vt:variant>
      <vt:variant>
        <vt:i4>5</vt:i4>
      </vt:variant>
      <vt:variant>
        <vt:lpwstr/>
      </vt:variant>
      <vt:variant>
        <vt:lpwstr>_Toc239218641</vt:lpwstr>
      </vt:variant>
      <vt:variant>
        <vt:i4>1703996</vt:i4>
      </vt:variant>
      <vt:variant>
        <vt:i4>32</vt:i4>
      </vt:variant>
      <vt:variant>
        <vt:i4>0</vt:i4>
      </vt:variant>
      <vt:variant>
        <vt:i4>5</vt:i4>
      </vt:variant>
      <vt:variant>
        <vt:lpwstr/>
      </vt:variant>
      <vt:variant>
        <vt:lpwstr>_Toc239218640</vt:lpwstr>
      </vt:variant>
      <vt:variant>
        <vt:i4>1900604</vt:i4>
      </vt:variant>
      <vt:variant>
        <vt:i4>26</vt:i4>
      </vt:variant>
      <vt:variant>
        <vt:i4>0</vt:i4>
      </vt:variant>
      <vt:variant>
        <vt:i4>5</vt:i4>
      </vt:variant>
      <vt:variant>
        <vt:lpwstr/>
      </vt:variant>
      <vt:variant>
        <vt:lpwstr>_Toc239218639</vt:lpwstr>
      </vt:variant>
      <vt:variant>
        <vt:i4>1900604</vt:i4>
      </vt:variant>
      <vt:variant>
        <vt:i4>20</vt:i4>
      </vt:variant>
      <vt:variant>
        <vt:i4>0</vt:i4>
      </vt:variant>
      <vt:variant>
        <vt:i4>5</vt:i4>
      </vt:variant>
      <vt:variant>
        <vt:lpwstr/>
      </vt:variant>
      <vt:variant>
        <vt:lpwstr>_Toc239218638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IDMF CSV File Formats Mapping Guide</dc:title>
  <dc:creator>Nilesh Desai</dc:creator>
  <cp:lastModifiedBy>Nilesh Desai</cp:lastModifiedBy>
  <cp:revision>25</cp:revision>
  <cp:lastPrinted>2007-04-30T12:21:00Z</cp:lastPrinted>
  <dcterms:created xsi:type="dcterms:W3CDTF">2014-12-08T12:23:00Z</dcterms:created>
  <dcterms:modified xsi:type="dcterms:W3CDTF">2017-01-13T14:49:00Z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.13</vt:lpwstr>
  </property>
  <property fmtid="{D5CDD505-2E9C-101B-9397-08002B2CF9AE}" pid="3" name="AuthorEmail">
    <vt:lpwstr>nilesh.desai@oneadvanced.com</vt:lpwstr>
  </property>
  <property fmtid="{D5CDD505-2E9C-101B-9397-08002B2CF9AE}" pid="4" name="AuthorPosition">
    <vt:lpwstr> </vt:lpwstr>
  </property>
  <property fmtid="{D5CDD505-2E9C-101B-9397-08002B2CF9AE}" pid="5" name="DocCategory">
    <vt:lpwstr>Template</vt:lpwstr>
  </property>
  <property fmtid="{D5CDD505-2E9C-101B-9397-08002B2CF9AE}" pid="6" name="DocType">
    <vt:lpwstr> </vt:lpwstr>
  </property>
  <property fmtid="{D5CDD505-2E9C-101B-9397-08002B2CF9AE}" pid="7" name="Status">
    <vt:lpwstr>Draft</vt:lpwstr>
  </property>
  <property fmtid="{D5CDD505-2E9C-101B-9397-08002B2CF9AE}" pid="8" name="Confidential">
    <vt:lpwstr>0</vt:lpwstr>
  </property>
  <property fmtid="{D5CDD505-2E9C-101B-9397-08002B2CF9AE}" pid="9" name="Doc Type">
    <vt:lpwstr>Document</vt:lpwstr>
  </property>
</Properties>
</file>